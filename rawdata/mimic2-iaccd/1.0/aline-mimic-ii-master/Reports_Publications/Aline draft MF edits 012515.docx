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6B3587" w:rsidRDefault="0012678D">
      <w:pPr>
        <w:rPr>
          <w:rFonts w:ascii="Times New Roman" w:hAnsi="Times New Roman" w:cs="Times New Roman"/>
        </w:rPr>
      </w:pPr>
      <w:r>
        <w:rPr>
          <w:rFonts w:ascii="Times New Roman" w:hAnsi="Times New Roman" w:cs="Times New Roman"/>
        </w:rPr>
        <w:tab/>
      </w: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proofErr w:type="spellStart"/>
      <w:r w:rsidR="001C0E8B">
        <w:rPr>
          <w:rFonts w:ascii="Times New Roman" w:hAnsi="Times New Roman" w:cs="Times New Roman"/>
          <w:b/>
        </w:rPr>
        <w:t>Hemodynamically</w:t>
      </w:r>
      <w:proofErr w:type="spellEnd"/>
      <w:r w:rsidR="001C0E8B">
        <w:rPr>
          <w:rFonts w:ascii="Times New Roman" w:hAnsi="Times New Roman" w:cs="Times New Roman"/>
          <w:b/>
        </w:rPr>
        <w:t xml:space="preserve">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ins w:id="0" w:author="ml f" w:date="2015-01-22T21:05:00Z">
        <w:r w:rsidR="00972783">
          <w:rPr>
            <w:rFonts w:ascii="Times New Roman" w:hAnsi="Times New Roman" w:cs="Times New Roman"/>
            <w:b/>
          </w:rPr>
          <w:t xml:space="preserve">: A Propensity Score </w:t>
        </w:r>
        <w:del w:id="1" w:author="lceli" w:date="2015-01-23T15:53:00Z">
          <w:r w:rsidR="00972783" w:rsidDel="00C45C35">
            <w:rPr>
              <w:rFonts w:ascii="Times New Roman" w:hAnsi="Times New Roman" w:cs="Times New Roman"/>
              <w:b/>
            </w:rPr>
            <w:delText xml:space="preserve">Based Study </w:delText>
          </w:r>
        </w:del>
      </w:ins>
      <w:ins w:id="2" w:author="ml f" w:date="2015-01-22T21:08:00Z">
        <w:del w:id="3" w:author="lceli" w:date="2015-01-23T15:53:00Z">
          <w:r w:rsidR="00972783" w:rsidDel="00C45C35">
            <w:rPr>
              <w:rFonts w:ascii="Times New Roman" w:hAnsi="Times New Roman" w:cs="Times New Roman"/>
              <w:b/>
            </w:rPr>
            <w:delText>Backed with</w:delText>
          </w:r>
        </w:del>
      </w:ins>
      <w:ins w:id="4" w:author="ml f" w:date="2015-01-22T21:05:00Z">
        <w:del w:id="5" w:author="lceli" w:date="2015-01-23T15:53:00Z">
          <w:r w:rsidR="00972783" w:rsidDel="00C45C35">
            <w:rPr>
              <w:rFonts w:ascii="Times New Roman" w:hAnsi="Times New Roman" w:cs="Times New Roman"/>
              <w:b/>
            </w:rPr>
            <w:delText xml:space="preserve"> Extensive S</w:delText>
          </w:r>
        </w:del>
      </w:ins>
      <w:ins w:id="6" w:author="ml f" w:date="2015-01-22T21:08:00Z">
        <w:del w:id="7" w:author="lceli" w:date="2015-01-23T15:53:00Z">
          <w:r w:rsidR="00972783" w:rsidDel="00C45C35">
            <w:rPr>
              <w:rFonts w:ascii="Times New Roman" w:hAnsi="Times New Roman" w:cs="Times New Roman"/>
              <w:b/>
            </w:rPr>
            <w:delText>ensitivity Studies</w:delText>
          </w:r>
        </w:del>
      </w:ins>
      <w:ins w:id="8" w:author="lceli" w:date="2015-01-23T15:53:00Z">
        <w:r w:rsidR="00C45C35">
          <w:rPr>
            <w:rFonts w:ascii="Times New Roman" w:hAnsi="Times New Roman" w:cs="Times New Roman"/>
            <w:b/>
          </w:rPr>
          <w:t>Analysis</w:t>
        </w:r>
      </w:ins>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w:t>
      </w:r>
      <w:r w:rsidR="00616708">
        <w:rPr>
          <w:rFonts w:ascii="Times New Roman" w:hAnsi="Times New Roman" w:cs="Times New Roman"/>
        </w:rPr>
        <w:t>.</w:t>
      </w:r>
      <w:r w:rsidRPr="006B3587">
        <w:rPr>
          <w:rFonts w:ascii="Times New Roman" w:hAnsi="Times New Roman" w:cs="Times New Roman"/>
        </w:rPr>
        <w:t xml:space="preserve"> Hsu, MD</w:t>
      </w:r>
      <w:r w:rsidR="00D252DB" w:rsidRPr="006B3587">
        <w:rPr>
          <w:rFonts w:ascii="Times New Roman" w:hAnsi="Times New Roman" w:cs="Times New Roman"/>
        </w:rPr>
        <w:t>* (1</w:t>
      </w:r>
      <w:r w:rsidR="000F5BF5">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4B6D00">
        <w:rPr>
          <w:rFonts w:ascii="Times New Roman" w:hAnsi="Times New Roman" w:cs="Times New Roman"/>
        </w:rPr>
        <w:t>M</w:t>
      </w:r>
      <w:r w:rsidR="00DC52D9">
        <w:rPr>
          <w:rFonts w:ascii="Times New Roman" w:hAnsi="Times New Roman" w:cs="Times New Roman"/>
        </w:rPr>
        <w:t>engling</w:t>
      </w:r>
      <w:proofErr w:type="spellEnd"/>
      <w:r w:rsidR="00616708">
        <w:rPr>
          <w:rFonts w:ascii="Times New Roman" w:hAnsi="Times New Roman" w:cs="Times New Roman"/>
        </w:rPr>
        <w:t xml:space="preserve"> </w:t>
      </w:r>
      <w:proofErr w:type="spellStart"/>
      <w:r w:rsidR="00616708">
        <w:rPr>
          <w:rFonts w:ascii="Times New Roman" w:hAnsi="Times New Roman" w:cs="Times New Roman"/>
        </w:rPr>
        <w:t>Feng</w:t>
      </w:r>
      <w:proofErr w:type="spellEnd"/>
      <w:r w:rsidR="00616708">
        <w:rPr>
          <w:rFonts w:ascii="Times New Roman" w:hAnsi="Times New Roman" w:cs="Times New Roman"/>
        </w:rPr>
        <w:t>, PhD* (</w:t>
      </w:r>
      <w:r w:rsidR="000F5BF5">
        <w:rPr>
          <w:rFonts w:ascii="Times New Roman" w:hAnsi="Times New Roman" w:cs="Times New Roman"/>
        </w:rPr>
        <w:t>3</w:t>
      </w:r>
      <w:r w:rsidR="00616708">
        <w:rPr>
          <w:rFonts w:ascii="Times New Roman" w:hAnsi="Times New Roman" w:cs="Times New Roman"/>
        </w:rPr>
        <w:t xml:space="preserve">, </w:t>
      </w:r>
      <w:r w:rsidR="000F5BF5">
        <w:rPr>
          <w:rFonts w:ascii="Times New Roman" w:hAnsi="Times New Roman" w:cs="Times New Roman"/>
        </w:rPr>
        <w:t>5</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630910" w:rsidRPr="006B3587">
        <w:rPr>
          <w:rFonts w:ascii="Times New Roman" w:hAnsi="Times New Roman" w:cs="Times New Roman"/>
        </w:rPr>
        <w:t>Rishi</w:t>
      </w:r>
      <w:proofErr w:type="spellEnd"/>
      <w:r w:rsidR="00630910" w:rsidRPr="006B3587">
        <w:rPr>
          <w:rFonts w:ascii="Times New Roman" w:hAnsi="Times New Roman" w:cs="Times New Roman"/>
        </w:rPr>
        <w:t xml:space="preserve"> Kothari</w:t>
      </w:r>
      <w:r w:rsidR="00616708">
        <w:rPr>
          <w:rFonts w:ascii="Times New Roman" w:hAnsi="Times New Roman" w:cs="Times New Roman"/>
        </w:rPr>
        <w:t>, MD (</w:t>
      </w:r>
      <w:r w:rsidR="000F5BF5">
        <w:rPr>
          <w:rFonts w:ascii="Times New Roman" w:hAnsi="Times New Roman" w:cs="Times New Roman"/>
        </w:rPr>
        <w:t>4</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616708">
        <w:rPr>
          <w:rFonts w:ascii="Times New Roman" w:hAnsi="Times New Roman" w:cs="Times New Roman"/>
        </w:rPr>
        <w:t>Hufeng</w:t>
      </w:r>
      <w:proofErr w:type="spellEnd"/>
      <w:r w:rsidR="00616708">
        <w:rPr>
          <w:rFonts w:ascii="Times New Roman" w:hAnsi="Times New Roman" w:cs="Times New Roman"/>
        </w:rPr>
        <w:t xml:space="preserve"> Zhou, PhD (</w:t>
      </w:r>
      <w:r w:rsidR="000F5BF5">
        <w:rPr>
          <w:rFonts w:ascii="Times New Roman" w:hAnsi="Times New Roman" w:cs="Times New Roman"/>
        </w:rPr>
        <w:t>6</w:t>
      </w:r>
      <w:r w:rsidR="00616708">
        <w:rPr>
          <w:rFonts w:ascii="Times New Roman" w:hAnsi="Times New Roman" w:cs="Times New Roman"/>
        </w:rPr>
        <w:t xml:space="preserve">), </w:t>
      </w:r>
      <w:r w:rsidRPr="006B3587">
        <w:rPr>
          <w:rFonts w:ascii="Times New Roman" w:hAnsi="Times New Roman" w:cs="Times New Roman"/>
        </w:rPr>
        <w:t xml:space="preserve">Leo A. </w:t>
      </w:r>
      <w:proofErr w:type="spellStart"/>
      <w:r w:rsidRPr="006B3587">
        <w:rPr>
          <w:rFonts w:ascii="Times New Roman" w:hAnsi="Times New Roman" w:cs="Times New Roman"/>
        </w:rPr>
        <w:t>Celi</w:t>
      </w:r>
      <w:proofErr w:type="spellEnd"/>
      <w:r w:rsidRPr="006B3587">
        <w:rPr>
          <w:rFonts w:ascii="Times New Roman" w:hAnsi="Times New Roman" w:cs="Times New Roman"/>
        </w:rPr>
        <w:t>, MD</w:t>
      </w:r>
      <w:r w:rsidR="00DC52D9">
        <w:rPr>
          <w:rFonts w:ascii="Times New Roman" w:hAnsi="Times New Roman" w:cs="Times New Roman"/>
        </w:rPr>
        <w:t xml:space="preserve"> MS MPH</w:t>
      </w:r>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0F5BF5" w:rsidRDefault="000F5BF5" w:rsidP="00BE387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Medicine, Massachusetts General Hospital, Boston, MA</w:t>
      </w: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9E3BBF" w:rsidRDefault="00D252DB" w:rsidP="00BE387B">
      <w:pPr>
        <w:pStyle w:val="ListParagraph"/>
        <w:numPr>
          <w:ilvl w:val="0"/>
          <w:numId w:val="1"/>
        </w:numPr>
        <w:rPr>
          <w:rFonts w:ascii="Times New Roman" w:hAnsi="Times New Roman" w:cs="Times New Roman"/>
          <w:color w:val="000000"/>
        </w:rPr>
      </w:pPr>
      <w:r w:rsidRPr="00BE387B">
        <w:rPr>
          <w:rFonts w:ascii="Times New Roman" w:eastAsia="Times New Roman" w:hAnsi="Times New Roman" w:cs="Times New Roman"/>
          <w:color w:val="000000"/>
        </w:rPr>
        <w:t>Department of Anesthesia, Mount Sinai Hospital, New York, NY</w:t>
      </w:r>
    </w:p>
    <w:p w:rsidR="009E3BBF" w:rsidRPr="00616708" w:rsidRDefault="009E3BBF" w:rsidP="009E3BBF">
      <w:pPr>
        <w:pStyle w:val="ListParagraph"/>
        <w:numPr>
          <w:ilvl w:val="0"/>
          <w:numId w:val="1"/>
        </w:numPr>
        <w:rPr>
          <w:rFonts w:ascii="Times New Roman" w:hAnsi="Times New Roman" w:cs="Times New Roman"/>
          <w:color w:val="000000"/>
        </w:rPr>
      </w:pPr>
      <w:r>
        <w:rPr>
          <w:rFonts w:ascii="Times New Roman" w:eastAsia="Times New Roman" w:hAnsi="Times New Roman" w:cs="Times New Roman"/>
          <w:color w:val="000000"/>
        </w:rPr>
        <w:t xml:space="preserve">Institute for </w:t>
      </w:r>
      <w:proofErr w:type="spellStart"/>
      <w:r>
        <w:rPr>
          <w:rFonts w:ascii="Times New Roman" w:eastAsia="Times New Roman" w:hAnsi="Times New Roman" w:cs="Times New Roman"/>
          <w:color w:val="000000"/>
        </w:rPr>
        <w:t>Infocomm</w:t>
      </w:r>
      <w:proofErr w:type="spellEnd"/>
      <w:r>
        <w:rPr>
          <w:rFonts w:ascii="Times New Roman" w:eastAsia="Times New Roman" w:hAnsi="Times New Roman" w:cs="Times New Roman"/>
          <w:color w:val="000000"/>
        </w:rPr>
        <w:t xml:space="preserve"> Research, Singapore</w:t>
      </w:r>
    </w:p>
    <w:p w:rsidR="00616708" w:rsidRPr="009E3BBF" w:rsidRDefault="00FB0705" w:rsidP="009E3BBF">
      <w:pPr>
        <w:pStyle w:val="ListParagraph"/>
        <w:numPr>
          <w:ilvl w:val="0"/>
          <w:numId w:val="1"/>
        </w:numPr>
        <w:rPr>
          <w:rFonts w:ascii="Times New Roman" w:hAnsi="Times New Roman" w:cs="Times New Roman"/>
          <w:color w:val="000000"/>
        </w:rPr>
      </w:pPr>
      <w:ins w:id="9" w:author="ml f" w:date="2015-01-25T14:58:00Z">
        <w:r w:rsidRPr="00FB0705">
          <w:rPr>
            <w:rFonts w:ascii="Times New Roman" w:hAnsi="Times New Roman" w:cs="Times New Roman"/>
            <w:color w:val="000000"/>
          </w:rPr>
          <w:t xml:space="preserve">Department of Medicine, Brigham and Women's Hospital, and Department of Microbiology and </w:t>
        </w:r>
        <w:proofErr w:type="spellStart"/>
        <w:r w:rsidRPr="00FB0705">
          <w:rPr>
            <w:rFonts w:ascii="Times New Roman" w:hAnsi="Times New Roman" w:cs="Times New Roman"/>
            <w:color w:val="000000"/>
          </w:rPr>
          <w:t>Immunobiology</w:t>
        </w:r>
        <w:proofErr w:type="spellEnd"/>
        <w:r w:rsidRPr="00FB0705">
          <w:rPr>
            <w:rFonts w:ascii="Times New Roman" w:hAnsi="Times New Roman" w:cs="Times New Roman"/>
            <w:color w:val="000000"/>
          </w:rPr>
          <w:t>, Harvard University</w:t>
        </w:r>
      </w:ins>
      <w:del w:id="10" w:author="Unknown">
        <w:r w:rsidR="00616708" w:rsidRPr="00FB0705" w:rsidDel="00FB0705">
          <w:rPr>
            <w:rFonts w:ascii="Times New Roman" w:hAnsi="Times New Roman" w:cs="Times New Roman"/>
            <w:color w:val="000000"/>
          </w:rPr>
          <w:delText>Brigham and Women’s Hospital, Boston</w:delText>
        </w:r>
      </w:del>
      <w:r w:rsidR="00616708">
        <w:rPr>
          <w:rFonts w:ascii="Times New Roman" w:hAnsi="Times New Roman" w:cs="Times New Roman"/>
          <w:color w:val="000000"/>
        </w:rPr>
        <w:t xml:space="preserve">, </w:t>
      </w:r>
      <w:ins w:id="11" w:author="ml f" w:date="2015-01-25T14:58:00Z">
        <w:r>
          <w:rPr>
            <w:rFonts w:ascii="Times New Roman" w:hAnsi="Times New Roman" w:cs="Times New Roman"/>
            <w:color w:val="000000"/>
          </w:rPr>
          <w:t xml:space="preserve">Cambridge, </w:t>
        </w:r>
      </w:ins>
      <w:r w:rsidR="00616708">
        <w:rPr>
          <w:rFonts w:ascii="Times New Roman" w:hAnsi="Times New Roman" w:cs="Times New Roman"/>
          <w:color w:val="000000"/>
        </w:rPr>
        <w:t>MA.</w:t>
      </w:r>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r w:rsidR="00CE09E8">
        <w:rPr>
          <w:rFonts w:ascii="Times New Roman" w:hAnsi="Times New Roman"/>
          <w:color w:val="000000"/>
          <w:sz w:val="24"/>
          <w:szCs w:val="24"/>
        </w:rPr>
        <w:t>.</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20210E" w:rsidP="00BE387B">
      <w:pPr>
        <w:rPr>
          <w:rFonts w:ascii="Times New Roman" w:hAnsi="Times New Roman" w:cs="Times New Roman"/>
        </w:rPr>
      </w:pPr>
      <w:hyperlink r:id="rId7"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xml:space="preserve">, </w:t>
      </w:r>
      <w:proofErr w:type="gramStart"/>
      <w:r w:rsidR="0040098C">
        <w:rPr>
          <w:rFonts w:ascii="Times New Roman" w:hAnsi="Times New Roman" w:cs="Times New Roman"/>
        </w:rPr>
        <w:t>MF</w:t>
      </w:r>
      <w:proofErr w:type="gramEnd"/>
    </w:p>
    <w:p w:rsidR="00AC03B8" w:rsidRDefault="00AC03B8">
      <w:pPr>
        <w:rPr>
          <w:rFonts w:ascii="Times New Roman" w:hAnsi="Times New Roman" w:cs="Times New Roman"/>
        </w:rPr>
      </w:pPr>
      <w:r>
        <w:rPr>
          <w:rFonts w:ascii="Times New Roman" w:hAnsi="Times New Roman" w:cs="Times New Roman"/>
        </w:rPr>
        <w:t>Analysis, Data collection, and Interpretation: DH, MF, RK,</w:t>
      </w:r>
      <w:r w:rsidR="004A10DA">
        <w:rPr>
          <w:rFonts w:ascii="Times New Roman" w:hAnsi="Times New Roman" w:cs="Times New Roman"/>
        </w:rPr>
        <w:t xml:space="preserve"> HZ,</w:t>
      </w:r>
      <w:r>
        <w:rPr>
          <w:rFonts w:ascii="Times New Roman" w:hAnsi="Times New Roman" w:cs="Times New Roman"/>
        </w:rPr>
        <w:t xml:space="preserve"> </w:t>
      </w:r>
      <w:proofErr w:type="gramStart"/>
      <w:r>
        <w:rPr>
          <w:rFonts w:ascii="Times New Roman" w:hAnsi="Times New Roman" w:cs="Times New Roman"/>
        </w:rPr>
        <w:t>LC</w:t>
      </w:r>
      <w:proofErr w:type="gramEnd"/>
    </w:p>
    <w:p w:rsidR="00AC03B8" w:rsidRDefault="00AC03B8">
      <w:pPr>
        <w:rPr>
          <w:rFonts w:ascii="Times New Roman" w:hAnsi="Times New Roman" w:cs="Times New Roman"/>
        </w:rPr>
      </w:pPr>
      <w:r>
        <w:rPr>
          <w:rFonts w:ascii="Times New Roman" w:hAnsi="Times New Roman" w:cs="Times New Roman"/>
        </w:rPr>
        <w:t>Drafting Manuscript: DH, MF, RK,</w:t>
      </w:r>
      <w:r w:rsidR="004A10DA">
        <w:rPr>
          <w:rFonts w:ascii="Times New Roman" w:hAnsi="Times New Roman" w:cs="Times New Roman"/>
        </w:rPr>
        <w:t xml:space="preserve"> HZ,</w:t>
      </w:r>
      <w:r>
        <w:rPr>
          <w:rFonts w:ascii="Times New Roman" w:hAnsi="Times New Roman" w:cs="Times New Roman"/>
        </w:rPr>
        <w:t xml:space="preserve"> </w:t>
      </w:r>
      <w:proofErr w:type="gramStart"/>
      <w:r>
        <w:rPr>
          <w:rFonts w:ascii="Times New Roman" w:hAnsi="Times New Roman" w:cs="Times New Roman"/>
        </w:rPr>
        <w:t>LC</w:t>
      </w:r>
      <w:proofErr w:type="gramEnd"/>
    </w:p>
    <w:p w:rsidR="00AC03B8" w:rsidRDefault="00AC03B8">
      <w:pPr>
        <w:rPr>
          <w:rFonts w:ascii="Times New Roman" w:hAnsi="Times New Roman" w:cs="Times New Roman"/>
        </w:rPr>
      </w:pPr>
    </w:p>
    <w:p w:rsidR="009E3BBF" w:rsidRDefault="00AC03B8" w:rsidP="009E3BBF">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r w:rsidR="00DC52D9">
        <w:rPr>
          <w:rFonts w:cs="Times New Roman"/>
          <w:sz w:val="22"/>
          <w:szCs w:val="22"/>
        </w:rPr>
        <w:t xml:space="preserve">National Institute of Biomedical Imaging and Bioengineering grant </w:t>
      </w:r>
      <w:r w:rsidRPr="0030134B">
        <w:rPr>
          <w:rFonts w:cs="Times New Roman"/>
          <w:sz w:val="22"/>
          <w:szCs w:val="22"/>
        </w:rPr>
        <w:t>R01 EB001659</w:t>
      </w:r>
      <w:r w:rsidR="009E3BBF">
        <w:rPr>
          <w:rFonts w:cs="Times New Roman"/>
          <w:sz w:val="22"/>
          <w:szCs w:val="22"/>
        </w:rPr>
        <w:t xml:space="preserve">.  </w:t>
      </w:r>
      <w:r w:rsidR="009E3BBF" w:rsidRPr="009E3BBF">
        <w:rPr>
          <w:rFonts w:cs="Times New Roman"/>
          <w:sz w:val="22"/>
          <w:szCs w:val="22"/>
        </w:rPr>
        <w:t xml:space="preserve"> </w:t>
      </w:r>
      <w:r w:rsidR="009E3BBF">
        <w:rPr>
          <w:rFonts w:cs="Times New Roman"/>
          <w:sz w:val="22"/>
          <w:szCs w:val="22"/>
        </w:rPr>
        <w:t xml:space="preserve">Dr. </w:t>
      </w:r>
      <w:proofErr w:type="spellStart"/>
      <w:r w:rsidR="009E3BBF">
        <w:rPr>
          <w:rFonts w:cs="Times New Roman"/>
          <w:sz w:val="22"/>
          <w:szCs w:val="22"/>
        </w:rPr>
        <w:t>Feng’s</w:t>
      </w:r>
      <w:proofErr w:type="spellEnd"/>
      <w:r w:rsidR="009E3BBF">
        <w:rPr>
          <w:rFonts w:cs="Times New Roman"/>
          <w:sz w:val="22"/>
          <w:szCs w:val="22"/>
        </w:rPr>
        <w:t xml:space="preserve"> fellowship is supported by A*STAR Graduate Scholarship.</w:t>
      </w:r>
      <w:r w:rsidR="009E3BBF"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br/>
        <w:t>Word Count:</w:t>
      </w:r>
      <w:r w:rsidR="00E77219">
        <w:rPr>
          <w:rFonts w:ascii="Times New Roman" w:hAnsi="Times New Roman" w:cs="Times New Roman"/>
          <w:b/>
        </w:rPr>
        <w:t xml:space="preserve"> </w:t>
      </w:r>
      <w:r w:rsidR="00E77219" w:rsidRPr="00271A6F">
        <w:rPr>
          <w:rFonts w:ascii="Times New Roman" w:hAnsi="Times New Roman" w:cs="Times New Roman"/>
        </w:rPr>
        <w:t>2099</w:t>
      </w:r>
    </w:p>
    <w:p w:rsidR="00AC03B8" w:rsidRDefault="00AC03B8">
      <w:pPr>
        <w:rPr>
          <w:rFonts w:ascii="Times New Roman" w:hAnsi="Times New Roman" w:cs="Times New Roman"/>
          <w:b/>
        </w:rPr>
      </w:pPr>
    </w:p>
    <w:p w:rsidR="00255AD6" w:rsidRDefault="00255AD6">
      <w:pPr>
        <w:rPr>
          <w:rFonts w:ascii="Times New Roman" w:hAnsi="Times New Roman" w:cs="Times New Roman"/>
          <w:b/>
        </w:rPr>
      </w:pPr>
    </w:p>
    <w:p w:rsidR="00255AD6" w:rsidRDefault="00255AD6">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1A5600" w:rsidRDefault="001A5600">
      <w:pPr>
        <w:rPr>
          <w:rFonts w:ascii="Times New Roman" w:hAnsi="Times New Roman" w:cs="Times New Roman"/>
          <w:b/>
        </w:rPr>
      </w:pPr>
      <w:r>
        <w:rPr>
          <w:rFonts w:ascii="Times New Roman" w:hAnsi="Times New Roman" w:cs="Times New Roman"/>
          <w:b/>
        </w:rPr>
        <w:br w:type="page"/>
      </w:r>
    </w:p>
    <w:p w:rsidR="000A6DFA" w:rsidRDefault="000A6DFA">
      <w:pPr>
        <w:rPr>
          <w:rFonts w:ascii="Times New Roman" w:hAnsi="Times New Roman" w:cs="Times New Roman"/>
          <w:b/>
        </w:rPr>
      </w:pPr>
      <w:r>
        <w:rPr>
          <w:rFonts w:ascii="Times New Roman" w:hAnsi="Times New Roman" w:cs="Times New Roman"/>
          <w:b/>
        </w:rPr>
        <w:t>ABSTRACT</w:t>
      </w:r>
    </w:p>
    <w:p w:rsidR="000A6DFA" w:rsidRDefault="000A6DFA">
      <w:pPr>
        <w:rPr>
          <w:rFonts w:ascii="Times New Roman" w:hAnsi="Times New Roman" w:cs="Times New Roman"/>
          <w:b/>
        </w:rPr>
      </w:pPr>
    </w:p>
    <w:p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Indwelling arterial catheters (</w:t>
      </w:r>
      <w:proofErr w:type="spellStart"/>
      <w:r w:rsidR="00ED35F6">
        <w:t>IACs</w:t>
      </w:r>
      <w:proofErr w:type="spellEnd"/>
      <w:r w:rsidR="00ED35F6">
        <w:t xml:space="preserve">) are used extensively in the Intensive Care Unit (ICU) for continuous hemodynamic monitoring and for arterial blood gas analysis. The use of </w:t>
      </w:r>
      <w:proofErr w:type="spellStart"/>
      <w:r w:rsidR="00ED35F6">
        <w:t>IACs</w:t>
      </w:r>
      <w:proofErr w:type="spellEnd"/>
      <w:r w:rsidR="00ED35F6">
        <w:t xml:space="preserve"> in the ICU setting is widespread, occurring in appr</w:t>
      </w:r>
      <w:r w:rsidR="00D717F6">
        <w:t>oximately 30% of ICU patients</w:t>
      </w:r>
      <w:r w:rsidR="00ED35F6">
        <w:t xml:space="preserve">. </w:t>
      </w:r>
      <w:proofErr w:type="spellStart"/>
      <w:r w:rsidR="00ED35F6">
        <w:t>IACs</w:t>
      </w:r>
      <w:proofErr w:type="spellEnd"/>
      <w:r w:rsidR="00ED35F6">
        <w:t xml:space="preserve"> pose potentially serious risks, including blood stream infections and vascular </w:t>
      </w:r>
      <w:r w:rsidR="00ED35F6" w:rsidRPr="00420CDD">
        <w:t xml:space="preserve">complications. </w:t>
      </w:r>
    </w:p>
    <w:p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 xml:space="preserve">whether the presence of </w:t>
      </w:r>
      <w:proofErr w:type="spellStart"/>
      <w:r w:rsidR="00ED35F6">
        <w:t>IACs</w:t>
      </w:r>
      <w:proofErr w:type="spellEnd"/>
      <w:r w:rsidR="00ED35F6">
        <w:t xml:space="preserve"> improves outcomes in mechanically ventilated patients who do not require </w:t>
      </w:r>
      <w:proofErr w:type="spellStart"/>
      <w:r w:rsidR="00ED35F6">
        <w:t>vasopressor</w:t>
      </w:r>
      <w:proofErr w:type="spellEnd"/>
      <w:r w:rsidR="00ED35F6">
        <w:t xml:space="preserve"> support.</w:t>
      </w:r>
    </w:p>
    <w:p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 xml:space="preserve">This study utilized the </w:t>
      </w:r>
      <w:proofErr w:type="spellStart"/>
      <w:r w:rsidR="00ED35F6">
        <w:t>Multiparameter</w:t>
      </w:r>
      <w:proofErr w:type="spellEnd"/>
      <w:r w:rsidR="00ED35F6">
        <w:t xml:space="preserve">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r w:rsidR="00757B1A">
        <w:t xml:space="preserve">Patients who required mechanical ventilation who did not require </w:t>
      </w:r>
      <w:proofErr w:type="spellStart"/>
      <w:r w:rsidR="00757B1A">
        <w:t>vasopressors</w:t>
      </w:r>
      <w:proofErr w:type="spellEnd"/>
      <w:r w:rsidR="00757B1A">
        <w:t xml:space="preserve"> or have a diagnosis of sepsis were identified, and</w:t>
      </w:r>
      <w:r w:rsidR="00ED35F6">
        <w:t xml:space="preserve"> </w:t>
      </w:r>
      <w:r w:rsidR="00757B1A">
        <w:t>t</w:t>
      </w:r>
      <w:r w:rsidR="00ED35F6">
        <w:t xml:space="preserve">he primary outcome was 28-day mortality. We developed a model based on patient demographics, co-morbidities, vital signs, and laboratory results to estimate </w:t>
      </w:r>
      <w:r w:rsidR="00DC52D9">
        <w:t xml:space="preserve">the </w:t>
      </w:r>
      <w:r w:rsidR="00ED35F6">
        <w:t xml:space="preserve">propensity for IAC placement for the study cohort. Patients with or without </w:t>
      </w:r>
      <w:proofErr w:type="spellStart"/>
      <w:r w:rsidR="00ED35F6">
        <w:t>IACs</w:t>
      </w:r>
      <w:proofErr w:type="spellEnd"/>
      <w:r w:rsidR="00ED35F6">
        <w:t xml:space="preserve"> were then matched based on the estimated propensity scores </w:t>
      </w:r>
      <w:r w:rsidR="00DC52D9">
        <w:t>using a</w:t>
      </w:r>
      <w:r w:rsidR="00ED35F6">
        <w:t xml:space="preserve"> one-to-one matching</w:t>
      </w:r>
      <w:ins w:id="12" w:author="ml f" w:date="2015-01-18T16:12:00Z">
        <w:r w:rsidR="0080751F">
          <w:t xml:space="preserve"> without replacement</w:t>
        </w:r>
      </w:ins>
      <w:ins w:id="13" w:author="ml f" w:date="2015-01-18T16:21:00Z">
        <w:r w:rsidR="0080751F">
          <w:t xml:space="preserve"> and</w:t>
        </w:r>
      </w:ins>
      <w:r w:rsidR="00ED35F6">
        <w:t xml:space="preserve"> with a caliper of 0.01. The Fisher’s exact test was used to evaluate the association of </w:t>
      </w:r>
      <w:proofErr w:type="spellStart"/>
      <w:r w:rsidR="00ED35F6">
        <w:t>IACs</w:t>
      </w:r>
      <w:proofErr w:type="spellEnd"/>
      <w:r w:rsidR="00ED35F6">
        <w:t xml:space="preserve"> with 28-day mortality for the matched cohort.</w:t>
      </w:r>
    </w:p>
    <w:p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C456D2">
        <w:t>W</w:t>
      </w:r>
      <w:r w:rsidR="00ED35F6">
        <w:t xml:space="preserve">e identified </w:t>
      </w:r>
      <w:r w:rsidR="009E3BBF">
        <w:t xml:space="preserve">1,776 </w:t>
      </w:r>
      <w:r w:rsidR="00ED35F6">
        <w:t xml:space="preserve">mechanically ventilated patients that met inclusion criteria. Based on a 10-fold cross-validation, the propensity </w:t>
      </w:r>
      <w:r w:rsidR="00DC52D9">
        <w:t xml:space="preserve">model </w:t>
      </w:r>
      <w:r w:rsidR="00ED35F6">
        <w:t xml:space="preserve">for IAC placement had an area under the </w:t>
      </w:r>
      <w:r w:rsidR="00ED35F6" w:rsidRPr="00BC250A">
        <w:t>Receiver Operating Characteristics (ROC) curve</w:t>
      </w:r>
      <w:r w:rsidR="00ED35F6">
        <w:t xml:space="preserve"> of </w:t>
      </w:r>
      <w:r w:rsidR="009E3BBF">
        <w:t>0.79</w:t>
      </w:r>
      <w:r w:rsidR="00ED35F6">
        <w:t xml:space="preserve">. </w:t>
      </w:r>
      <w:r w:rsidR="00ED35F6" w:rsidRPr="00171963">
        <w:t>For</w:t>
      </w:r>
      <w:r w:rsidR="00ED35F6" w:rsidRPr="00BC250A">
        <w:t xml:space="preserve"> the match</w:t>
      </w:r>
      <w:r w:rsidR="00ED35F6">
        <w:t xml:space="preserve">ed </w:t>
      </w:r>
      <w:r w:rsidR="00ED35F6" w:rsidRPr="00BC250A">
        <w:t>cohort, the</w:t>
      </w:r>
      <w:r w:rsidR="009E3BBF">
        <w:t>re was no difference in</w:t>
      </w:r>
      <w:r w:rsidR="00ED35F6" w:rsidRPr="00BC250A">
        <w:t xml:space="preserve"> 28-day mortality </w:t>
      </w:r>
      <w:r w:rsidR="009E3BBF">
        <w:t>between the</w:t>
      </w:r>
      <w:r w:rsidR="00ED35F6">
        <w:t xml:space="preserve"> IAC group</w:t>
      </w:r>
      <w:r w:rsidR="00ED35F6" w:rsidRPr="00BC250A">
        <w:t xml:space="preserve"> </w:t>
      </w:r>
      <w:r w:rsidR="009E3BBF">
        <w:t xml:space="preserve">and </w:t>
      </w:r>
      <w:r w:rsidR="00ED35F6">
        <w:t>the non-IAC group (</w:t>
      </w:r>
      <w:r w:rsidR="009E3BBF">
        <w:t xml:space="preserve">11% </w:t>
      </w:r>
      <w:proofErr w:type="spellStart"/>
      <w:r w:rsidR="009E3BBF">
        <w:t>vs</w:t>
      </w:r>
      <w:proofErr w:type="spellEnd"/>
      <w:r w:rsidR="009E3BBF">
        <w:t xml:space="preserve"> 14%, </w:t>
      </w:r>
      <w:r w:rsidR="00ED35F6" w:rsidRPr="00BC250A">
        <w:t>p=</w:t>
      </w:r>
      <w:r w:rsidR="009E3BBF">
        <w:t>0.5</w:t>
      </w:r>
      <w:r w:rsidR="00ED35F6">
        <w:t>)</w:t>
      </w:r>
      <w:r w:rsidR="00ED35F6" w:rsidRPr="00BC250A">
        <w:t xml:space="preserve">. </w:t>
      </w:r>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w:t>
      </w:r>
      <w:proofErr w:type="spellStart"/>
      <w:r w:rsidR="003D19E3">
        <w:t>hemodynamically</w:t>
      </w:r>
      <w:proofErr w:type="spellEnd"/>
      <w:r w:rsidR="003D19E3">
        <w:t xml:space="preserve"> stable</w:t>
      </w:r>
      <w:r w:rsidR="00ED35F6">
        <w:t>, the presence of an IAC is</w:t>
      </w:r>
      <w:r w:rsidR="00286B03">
        <w:t xml:space="preserve"> not</w:t>
      </w:r>
      <w:r w:rsidR="00ED35F6">
        <w:t xml:space="preserve"> associated with a </w:t>
      </w:r>
      <w:r w:rsidR="00286B03">
        <w:t>difference in</w:t>
      </w:r>
      <w:r w:rsidR="00ED35F6">
        <w:t xml:space="preserve"> 28-day mortality</w:t>
      </w:r>
      <w:r w:rsidR="00DC52D9">
        <w:t xml:space="preserve"> after adjustment for the propensity for IAC placement</w:t>
      </w:r>
      <w:r w:rsidR="00ED35F6">
        <w:t xml:space="preserve">. </w:t>
      </w:r>
      <w:r w:rsidR="003D19E3">
        <w:t xml:space="preserve"> </w:t>
      </w:r>
      <w:proofErr w:type="gramStart"/>
      <w:r w:rsidR="00C456D2">
        <w:t>V</w:t>
      </w:r>
      <w:r w:rsidR="00ED35F6">
        <w:t xml:space="preserve">alidation in </w:t>
      </w:r>
      <w:r w:rsidR="00C456D2">
        <w:t>other</w:t>
      </w:r>
      <w:r w:rsidR="00ED35F6">
        <w:t xml:space="preserve"> datasets</w:t>
      </w:r>
      <w:r w:rsidR="00C456D2">
        <w:t>, as well as</w:t>
      </w:r>
      <w:r w:rsidR="00ED35F6">
        <w:t xml:space="preserve"> </w:t>
      </w:r>
      <w:r w:rsidR="00C456D2">
        <w:t>further analyses in other critically ill subgroups are</w:t>
      </w:r>
      <w:proofErr w:type="gramEnd"/>
      <w:r w:rsidR="00ED35F6">
        <w:t xml:space="preserve"> warranted. </w:t>
      </w:r>
      <w:r w:rsidR="00ED35F6">
        <w:rPr>
          <w:color w:val="000000"/>
        </w:rPr>
        <w:t xml:space="preserve">This study is the first of several investigations into the clinical </w:t>
      </w:r>
      <w:r w:rsidR="00DC52D9">
        <w:rPr>
          <w:color w:val="000000"/>
        </w:rPr>
        <w:t>value</w:t>
      </w:r>
      <w:r w:rsidR="00ED35F6">
        <w:rPr>
          <w:color w:val="000000"/>
        </w:rPr>
        <w:t xml:space="preserve"> of various 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w:t>
      </w:r>
      <w:proofErr w:type="spellStart"/>
      <w:r w:rsidR="00702E89" w:rsidRPr="006B3587">
        <w:rPr>
          <w:rFonts w:ascii="Times New Roman" w:hAnsi="Times New Roman" w:cs="Times New Roman"/>
        </w:rPr>
        <w:t>IACs</w:t>
      </w:r>
      <w:proofErr w:type="spellEnd"/>
      <w:r w:rsidR="00702E89" w:rsidRPr="006B3587">
        <w:rPr>
          <w:rFonts w:ascii="Times New Roman" w:hAnsi="Times New Roman" w:cs="Times New Roman"/>
        </w:rPr>
        <w:t xml:space="preserve"> in the ICU setting is widespread, </w:t>
      </w:r>
      <w:r w:rsidR="00545751" w:rsidRPr="006B3587">
        <w:rPr>
          <w:rFonts w:ascii="Times New Roman" w:hAnsi="Times New Roman" w:cs="Times New Roman"/>
        </w:rPr>
        <w:t>occurring in app</w:t>
      </w:r>
      <w:r w:rsidR="000E1B0B">
        <w:rPr>
          <w:rFonts w:ascii="Times New Roman" w:hAnsi="Times New Roman" w:cs="Times New Roman"/>
        </w:rPr>
        <w:t xml:space="preserve">roximately 30% of all ICU patients, </w:t>
      </w:r>
      <w:r w:rsidR="00667FC6">
        <w:rPr>
          <w:rFonts w:ascii="Times New Roman" w:hAnsi="Times New Roman" w:cs="Times New Roman"/>
        </w:rPr>
        <w:t xml:space="preserve">with relatively stable IAC use over time </w:t>
      </w:r>
      <w:r w:rsidR="0020210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01B16D3E-C9E6-443B-936E-6E0015F3064F&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20210E">
        <w:rPr>
          <w:rFonts w:ascii="Times New Roman" w:hAnsi="Times New Roman" w:cs="Times New Roman"/>
        </w:rPr>
        <w:fldChar w:fldCharType="separate"/>
      </w:r>
      <w:r w:rsidR="00D50498">
        <w:rPr>
          <w:rFonts w:ascii="Times New Roman" w:hAnsi="Times New Roman" w:cs="Times New Roman"/>
        </w:rPr>
        <w:t>{Angus:2006in, Gershengorn:2014ej, Traore:2005cv}</w:t>
      </w:r>
      <w:r w:rsidR="0020210E">
        <w:rPr>
          <w:rFonts w:ascii="Times New Roman" w:hAnsi="Times New Roman" w:cs="Times New Roman"/>
        </w:rPr>
        <w:fldChar w:fldCharType="end"/>
      </w:r>
      <w:r w:rsidR="00D50498">
        <w:rPr>
          <w:rFonts w:ascii="Times New Roman" w:hAnsi="Times New Roman" w:cs="Times New Roman"/>
        </w:rPr>
        <w:t>.</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 xml:space="preserve">Despite the widespread use of </w:t>
      </w:r>
      <w:proofErr w:type="spellStart"/>
      <w:r w:rsidRPr="006B3587">
        <w:rPr>
          <w:rFonts w:ascii="Times New Roman" w:hAnsi="Times New Roman" w:cs="Times New Roman"/>
        </w:rPr>
        <w:t>IAC</w:t>
      </w:r>
      <w:r w:rsidR="008F7DA5" w:rsidRPr="006B3587">
        <w:rPr>
          <w:rFonts w:ascii="Times New Roman" w:hAnsi="Times New Roman" w:cs="Times New Roman"/>
        </w:rPr>
        <w:t>s</w:t>
      </w:r>
      <w:proofErr w:type="spellEnd"/>
      <w:r w:rsidR="003F2E62">
        <w:rPr>
          <w:rFonts w:ascii="Times New Roman" w:hAnsi="Times New Roman" w:cs="Times New Roman"/>
        </w:rPr>
        <w:t xml:space="preserve">, there are small but </w:t>
      </w:r>
      <w:r w:rsidRPr="006B3587">
        <w:rPr>
          <w:rFonts w:ascii="Times New Roman" w:hAnsi="Times New Roman" w:cs="Times New Roman"/>
        </w:rPr>
        <w:t xml:space="preserve">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w:t>
      </w:r>
      <w:proofErr w:type="spellStart"/>
      <w:r w:rsidRPr="006B3587">
        <w:rPr>
          <w:rFonts w:ascii="Times New Roman" w:hAnsi="Times New Roman" w:cs="Times New Roman"/>
        </w:rPr>
        <w:t>IACs</w:t>
      </w:r>
      <w:proofErr w:type="spellEnd"/>
      <w:r w:rsidRPr="006B3587">
        <w:rPr>
          <w:rFonts w:ascii="Times New Roman" w:hAnsi="Times New Roman" w:cs="Times New Roman"/>
        </w:rPr>
        <w:t xml:space="preserve">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 xml:space="preserve">Additionally, vascular complications associated with </w:t>
      </w:r>
      <w:proofErr w:type="spellStart"/>
      <w:r w:rsidR="008F7DA5" w:rsidRPr="006B3587">
        <w:rPr>
          <w:rFonts w:ascii="Times New Roman" w:hAnsi="Times New Roman" w:cs="Times New Roman"/>
        </w:rPr>
        <w:t>IACs</w:t>
      </w:r>
      <w:proofErr w:type="spellEnd"/>
      <w:r w:rsidR="008F7DA5" w:rsidRPr="006B3587">
        <w:rPr>
          <w:rFonts w:ascii="Times New Roman" w:hAnsi="Times New Roman" w:cs="Times New Roman"/>
        </w:rPr>
        <w:t xml:space="preserve"> are more common than previously thought, including thrombosis, ischemia, </w:t>
      </w:r>
      <w:proofErr w:type="spellStart"/>
      <w:r w:rsidR="008F7DA5" w:rsidRPr="006B3587">
        <w:rPr>
          <w:rFonts w:ascii="Times New Roman" w:hAnsi="Times New Roman" w:cs="Times New Roman"/>
        </w:rPr>
        <w:t>hematoma</w:t>
      </w:r>
      <w:proofErr w:type="spellEnd"/>
      <w:r w:rsidR="00F1275E">
        <w:rPr>
          <w:rFonts w:ascii="Times New Roman" w:hAnsi="Times New Roman" w:cs="Times New Roman"/>
        </w:rPr>
        <w:t xml:space="preserve">, bleeding, and </w:t>
      </w:r>
      <w:proofErr w:type="spellStart"/>
      <w:r w:rsidR="00F1275E">
        <w:rPr>
          <w:rFonts w:ascii="Times New Roman" w:hAnsi="Times New Roman" w:cs="Times New Roman"/>
        </w:rPr>
        <w:t>pseudoaneurysm</w:t>
      </w:r>
      <w:proofErr w:type="spellEnd"/>
      <w:r w:rsidR="00F1275E">
        <w:rPr>
          <w:rFonts w:ascii="Times New Roman" w:hAnsi="Times New Roman" w:cs="Times New Roman"/>
        </w:rPr>
        <w:t xml:space="preserve"> </w:t>
      </w:r>
      <w:r w:rsidR="0020210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1EF62503-F124-4220-B822-64D3788028F2&lt;/uuid&gt;&lt;priority&gt;1&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20210E">
        <w:rPr>
          <w:rFonts w:ascii="Times New Roman" w:hAnsi="Times New Roman" w:cs="Times New Roman"/>
        </w:rPr>
        <w:fldChar w:fldCharType="separate"/>
      </w:r>
      <w:r w:rsidR="00F1275E">
        <w:rPr>
          <w:rFonts w:ascii="Times New Roman" w:hAnsi="Times New Roman" w:cs="Times New Roman"/>
        </w:rPr>
        <w:t>{Scheer:2002ur}</w:t>
      </w:r>
      <w:r w:rsidR="0020210E">
        <w:rPr>
          <w:rFonts w:ascii="Times New Roman" w:hAnsi="Times New Roman" w:cs="Times New Roman"/>
        </w:rPr>
        <w:fldChar w:fldCharType="end"/>
      </w:r>
      <w:r w:rsidR="008F7DA5" w:rsidRPr="006B3587">
        <w:rPr>
          <w:rFonts w:ascii="Times New Roman" w:hAnsi="Times New Roman" w:cs="Times New Roman"/>
        </w:rPr>
        <w:t xml:space="preserve">. The presence of </w:t>
      </w:r>
      <w:proofErr w:type="spellStart"/>
      <w:r w:rsidR="008F7DA5" w:rsidRPr="006B3587">
        <w:rPr>
          <w:rFonts w:ascii="Times New Roman" w:hAnsi="Times New Roman" w:cs="Times New Roman"/>
        </w:rPr>
        <w:t>IACs</w:t>
      </w:r>
      <w:proofErr w:type="spellEnd"/>
      <w:r w:rsidR="008F7DA5" w:rsidRPr="006B3587">
        <w:rPr>
          <w:rFonts w:ascii="Times New Roman" w:hAnsi="Times New Roman" w:cs="Times New Roman"/>
        </w:rPr>
        <w:t xml:space="preserve"> may promote an increased frequency of blood draws and laboratory testing, including a</w:t>
      </w:r>
      <w:r w:rsidR="00D50498">
        <w:rPr>
          <w:rFonts w:ascii="Times New Roman" w:hAnsi="Times New Roman" w:cs="Times New Roman"/>
        </w:rPr>
        <w:t xml:space="preserve">rterial blood gas sampling </w:t>
      </w:r>
      <w:r w:rsidR="0020210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6681B73A-EBC4-4C33-AC6E-C4B26AF3DDD1&lt;/uuid&gt;&lt;priority&gt;2&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20210E">
        <w:rPr>
          <w:rFonts w:ascii="Times New Roman" w:hAnsi="Times New Roman" w:cs="Times New Roman"/>
        </w:rPr>
        <w:fldChar w:fldCharType="separate"/>
      </w:r>
      <w:r w:rsidR="00D50498">
        <w:rPr>
          <w:rFonts w:ascii="Times New Roman" w:hAnsi="Times New Roman" w:cs="Times New Roman"/>
        </w:rPr>
        <w:t>{Low:1995uc, Zimmerman:1997va}</w:t>
      </w:r>
      <w:r w:rsidR="0020210E">
        <w:rPr>
          <w:rFonts w:ascii="Times New Roman" w:hAnsi="Times New Roman" w:cs="Times New Roman"/>
        </w:rPr>
        <w:fldChar w:fldCharType="end"/>
      </w:r>
      <w:r w:rsidR="008F7DA5" w:rsidRPr="006B3587">
        <w:rPr>
          <w:rFonts w:ascii="Times New Roman" w:hAnsi="Times New Roman" w:cs="Times New Roman"/>
        </w:rPr>
        <w:t xml:space="preserve">.  </w:t>
      </w:r>
    </w:p>
    <w:p w:rsidR="00CF5678"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 xml:space="preserve">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w:t>
      </w:r>
      <w:proofErr w:type="spellStart"/>
      <w:r w:rsidRPr="006B3587">
        <w:rPr>
          <w:rFonts w:ascii="Times New Roman" w:hAnsi="Times New Roman" w:cs="Times New Roman"/>
        </w:rPr>
        <w:t>IACs</w:t>
      </w:r>
      <w:proofErr w:type="spellEnd"/>
      <w:r w:rsidR="003F2E62">
        <w:rPr>
          <w:rFonts w:ascii="Times New Roman" w:hAnsi="Times New Roman" w:cs="Times New Roman"/>
        </w:rPr>
        <w:t xml:space="preserve"> </w:t>
      </w:r>
      <w:r w:rsidRPr="006B3587">
        <w:rPr>
          <w:rFonts w:ascii="Times New Roman" w:hAnsi="Times New Roman" w:cs="Times New Roman"/>
        </w:rPr>
        <w:t xml:space="preserve">improves outcomes in </w:t>
      </w:r>
      <w:proofErr w:type="spellStart"/>
      <w:r w:rsidR="003F2E62">
        <w:rPr>
          <w:rFonts w:ascii="Times New Roman" w:hAnsi="Times New Roman" w:cs="Times New Roman"/>
        </w:rPr>
        <w:t>hemodynamically</w:t>
      </w:r>
      <w:proofErr w:type="spellEnd"/>
      <w:r w:rsidR="003F2E62">
        <w:rPr>
          <w:rFonts w:ascii="Times New Roman" w:hAnsi="Times New Roman" w:cs="Times New Roman"/>
        </w:rPr>
        <w:t xml:space="preserve">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D717F6" w:rsidRPr="006B3587" w:rsidRDefault="00D717F6" w:rsidP="00E16E01">
      <w:pPr>
        <w:spacing w:line="480" w:lineRule="auto"/>
        <w:ind w:firstLine="720"/>
        <w:rPr>
          <w:rFonts w:ascii="Times New Roman" w:hAnsi="Times New Roman" w:cs="Times New Roman"/>
        </w:rPr>
      </w:pP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w:t>
      </w:r>
      <w:r w:rsidR="00C456D2">
        <w:rPr>
          <w:rFonts w:ascii="Times New Roman" w:hAnsi="Times New Roman" w:cs="Times New Roman"/>
          <w:color w:val="000000"/>
        </w:rPr>
        <w:t xml:space="preserve"> and hospital information systems</w:t>
      </w:r>
      <w:r>
        <w:rPr>
          <w:rFonts w:ascii="Times New Roman" w:hAnsi="Times New Roman" w:cs="Times New Roman"/>
          <w:color w:val="000000"/>
        </w:rPr>
        <w:t xml:space="preserve">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w:t>
      </w:r>
      <w:r w:rsidR="0020210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50DBA41E-3CAE-4414-BBDF-2860FD022382&lt;/uuid&gt;&lt;priority&gt;3&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20210E">
        <w:rPr>
          <w:rFonts w:ascii="Times New Roman" w:hAnsi="Times New Roman" w:cs="Times New Roman"/>
          <w:color w:val="000000"/>
        </w:rPr>
        <w:fldChar w:fldCharType="separate"/>
      </w:r>
      <w:r w:rsidR="00F1275E">
        <w:rPr>
          <w:rFonts w:ascii="Times New Roman" w:hAnsi="Times New Roman" w:cs="Times New Roman"/>
        </w:rPr>
        <w:t>{Scott:2013dm}</w:t>
      </w:r>
      <w:r w:rsidR="0020210E">
        <w:rPr>
          <w:rFonts w:ascii="Times New Roman" w:hAnsi="Times New Roman" w:cs="Times New Roman"/>
          <w:color w:val="000000"/>
        </w:rPr>
        <w:fldChar w:fldCharType="end"/>
      </w:r>
      <w:r w:rsidR="00F1275E">
        <w:rPr>
          <w:rFonts w:ascii="Times New Roman" w:hAnsi="Times New Roman" w:cs="Times New Roman"/>
          <w:color w:val="000000"/>
        </w:rPr>
        <w:t>.</w:t>
      </w:r>
      <w:r w:rsidR="00945DB5">
        <w:rPr>
          <w:rFonts w:ascii="Times New Roman" w:hAnsi="Times New Roman" w:cs="Times New Roman"/>
          <w:color w:val="000000"/>
        </w:rPr>
        <w:t xml:space="preserve">  </w:t>
      </w:r>
      <w:r w:rsidR="00645691">
        <w:rPr>
          <w:rFonts w:ascii="Times New Roman" w:hAnsi="Times New Roman" w:cs="Times New Roman"/>
          <w:color w:val="000000"/>
        </w:rPr>
        <w:t>The data in MIMIC-II has been previously de-identified, and th</w:t>
      </w:r>
      <w:r w:rsidR="00C456D2">
        <w:rPr>
          <w:rFonts w:ascii="Times New Roman" w:hAnsi="Times New Roman" w:cs="Times New Roman"/>
          <w:color w:val="000000"/>
        </w:rPr>
        <w:t xml:space="preserve">e </w:t>
      </w:r>
      <w:proofErr w:type="gramStart"/>
      <w:r w:rsidR="00C456D2">
        <w:rPr>
          <w:rFonts w:ascii="Times New Roman" w:hAnsi="Times New Roman" w:cs="Times New Roman"/>
          <w:color w:val="000000"/>
        </w:rPr>
        <w:t>use of the database for research</w:t>
      </w:r>
      <w:r w:rsidR="00645691">
        <w:rPr>
          <w:rFonts w:ascii="Times New Roman" w:hAnsi="Times New Roman" w:cs="Times New Roman"/>
          <w:color w:val="000000"/>
        </w:rPr>
        <w:t xml:space="preserve">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srael Deaconess Medical Center</w:t>
      </w:r>
      <w:proofErr w:type="gramEnd"/>
      <w:r w:rsidR="00645691">
        <w:rPr>
          <w:rFonts w:ascii="Times New Roman" w:hAnsi="Times New Roman" w:cs="Times New Roman"/>
          <w:color w:val="000000"/>
        </w:rPr>
        <w:t xml:space="preserve">.  </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 xml:space="preserve">adult </w:t>
      </w:r>
      <w:r>
        <w:rPr>
          <w:rFonts w:ascii="Times New Roman" w:hAnsi="Times New Roman" w:cs="Times New Roman"/>
          <w:color w:val="000000"/>
        </w:rPr>
        <w:t>patients requiring mechanical ventilation (MV)</w:t>
      </w:r>
      <w:r w:rsidR="00757B1A">
        <w:rPr>
          <w:rFonts w:ascii="Times New Roman" w:hAnsi="Times New Roman" w:cs="Times New Roman"/>
          <w:color w:val="000000"/>
        </w:rPr>
        <w:t xml:space="preserve"> within the first 12 hours of medical or surgical ICU admission and lasting for at least 24 hours</w:t>
      </w:r>
      <w:r w:rsidR="00016DF0">
        <w:rPr>
          <w:rFonts w:ascii="Times New Roman" w:hAnsi="Times New Roman" w:cs="Times New Roman"/>
          <w:color w:val="000000"/>
        </w:rPr>
        <w:t xml:space="preserve">. </w:t>
      </w:r>
      <w:r w:rsidR="00016DF0" w:rsidRPr="00016DF0">
        <w:rPr>
          <w:rFonts w:ascii="Times New Roman" w:hAnsi="Times New Roman" w:cs="Times New Roman"/>
          <w:color w:val="000000"/>
        </w:rPr>
        <w:t xml:space="preserve"> </w:t>
      </w:r>
      <w:r w:rsidR="001E6CAF">
        <w:rPr>
          <w:rFonts w:ascii="Times New Roman" w:hAnsi="Times New Roman" w:cs="Times New Roman"/>
          <w:color w:val="000000"/>
        </w:rPr>
        <w:t xml:space="preserve"> The presence of an IAC was defined as placement of an invasive arterial catheter at any point in time after initiation of mechanical ventilation.  </w:t>
      </w:r>
      <w:r w:rsidR="001D6866">
        <w:rPr>
          <w:rFonts w:ascii="Times New Roman" w:hAnsi="Times New Roman" w:cs="Times New Roman"/>
          <w:color w:val="000000"/>
        </w:rPr>
        <w:t xml:space="preserve">Patients were excluded if they had a diagnosis of sepsis </w:t>
      </w:r>
      <w:r w:rsidR="00DC52D9">
        <w:rPr>
          <w:rFonts w:ascii="Times New Roman" w:hAnsi="Times New Roman" w:cs="Times New Roman"/>
          <w:color w:val="000000"/>
        </w:rPr>
        <w:t xml:space="preserve">based on the Angus criteria </w:t>
      </w:r>
      <w:r w:rsidR="0020210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2BB36537-F652-48F8-BF9A-B1820BE019E8&lt;/uuid&gt;&lt;priority&gt;4&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20210E">
        <w:rPr>
          <w:rFonts w:ascii="Times New Roman" w:hAnsi="Times New Roman" w:cs="Times New Roman"/>
          <w:color w:val="000000"/>
        </w:rPr>
        <w:fldChar w:fldCharType="separate"/>
      </w:r>
      <w:r w:rsidR="00851A20">
        <w:rPr>
          <w:rFonts w:ascii="Times New Roman" w:hAnsi="Times New Roman" w:cs="Times New Roman"/>
        </w:rPr>
        <w:t>{Angus:2001ur}</w:t>
      </w:r>
      <w:r w:rsidR="0020210E">
        <w:rPr>
          <w:rFonts w:ascii="Times New Roman" w:hAnsi="Times New Roman" w:cs="Times New Roman"/>
          <w:color w:val="000000"/>
        </w:rPr>
        <w:fldChar w:fldCharType="end"/>
      </w:r>
      <w:r w:rsidR="00DC52D9">
        <w:rPr>
          <w:rFonts w:ascii="Times New Roman" w:hAnsi="Times New Roman" w:cs="Times New Roman"/>
          <w:color w:val="000000"/>
        </w:rPr>
        <w:t xml:space="preserve"> </w:t>
      </w:r>
      <w:r w:rsidR="001D6866">
        <w:rPr>
          <w:rFonts w:ascii="Times New Roman" w:hAnsi="Times New Roman" w:cs="Times New Roman"/>
          <w:color w:val="000000"/>
        </w:rPr>
        <w:t xml:space="preserve">or required </w:t>
      </w:r>
      <w:proofErr w:type="spellStart"/>
      <w:r w:rsidR="001D6866">
        <w:rPr>
          <w:rFonts w:ascii="Times New Roman" w:hAnsi="Times New Roman" w:cs="Times New Roman"/>
          <w:color w:val="000000"/>
        </w:rPr>
        <w:t>vasopressors</w:t>
      </w:r>
      <w:proofErr w:type="spellEnd"/>
      <w:r w:rsidR="001D6866">
        <w:rPr>
          <w:rFonts w:ascii="Times New Roman" w:hAnsi="Times New Roman" w:cs="Times New Roman"/>
          <w:color w:val="000000"/>
        </w:rPr>
        <w:t xml:space="preserve"> while in the ICU, as well if IAC placement was performed prior to ICU admission.  </w:t>
      </w:r>
      <w:r w:rsidR="00F10266">
        <w:rPr>
          <w:rFonts w:ascii="Times New Roman" w:hAnsi="Times New Roman" w:cs="Times New Roman"/>
          <w:color w:val="000000"/>
        </w:rPr>
        <w:t xml:space="preserve">As the majority of patients in the cardiac surgery </w:t>
      </w:r>
      <w:r w:rsidR="005F61CE">
        <w:rPr>
          <w:rFonts w:ascii="Times New Roman" w:hAnsi="Times New Roman" w:cs="Times New Roman"/>
          <w:color w:val="000000"/>
        </w:rPr>
        <w:t>recovery unit (CSRU)</w:t>
      </w:r>
      <w:r w:rsidR="00F10266">
        <w:rPr>
          <w:rFonts w:ascii="Times New Roman" w:hAnsi="Times New Roman" w:cs="Times New Roman"/>
          <w:color w:val="000000"/>
        </w:rPr>
        <w:t xml:space="preserve"> had an IAC placed prior to ICU arrival, all patients from cardiac surgery ICU were also excluded from this analysis.  </w:t>
      </w:r>
      <w:r w:rsidR="00C96E0E">
        <w:rPr>
          <w:rFonts w:ascii="Times New Roman" w:hAnsi="Times New Roman" w:cs="Times New Roman"/>
          <w:color w:val="000000"/>
        </w:rPr>
        <w:t>Additionally, to ensure the independenc</w:t>
      </w:r>
      <w:r w:rsidR="00DC52D9">
        <w:rPr>
          <w:rFonts w:ascii="Times New Roman" w:hAnsi="Times New Roman" w:cs="Times New Roman"/>
          <w:color w:val="000000"/>
        </w:rPr>
        <w:t>e</w:t>
      </w:r>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p>
    <w:p w:rsidR="00634BCF" w:rsidRDefault="001E6893" w:rsidP="001D6866">
      <w:pPr>
        <w:spacing w:line="480" w:lineRule="auto"/>
        <w:rPr>
          <w:rFonts w:ascii="Times New Roman" w:hAnsi="Times New Roman" w:cs="Times New Roman"/>
          <w:color w:val="000000"/>
        </w:rPr>
      </w:pPr>
      <w:r>
        <w:rPr>
          <w:rFonts w:ascii="Times New Roman" w:hAnsi="Times New Roman" w:cs="Times New Roman"/>
          <w:color w:val="000000"/>
        </w:rPr>
        <w:tab/>
        <w:t>Co-incident diseases were obtained based on International Classification of Diseases, 9</w:t>
      </w:r>
      <w:r w:rsidRPr="001E6893">
        <w:rPr>
          <w:rFonts w:ascii="Times New Roman" w:hAnsi="Times New Roman" w:cs="Times New Roman"/>
          <w:color w:val="000000"/>
          <w:vertAlign w:val="superscript"/>
        </w:rPr>
        <w:t>th</w:t>
      </w:r>
      <w:r>
        <w:rPr>
          <w:rFonts w:ascii="Times New Roman" w:hAnsi="Times New Roman" w:cs="Times New Roman"/>
          <w:color w:val="000000"/>
        </w:rPr>
        <w:t xml:space="preserve"> revision, Clinical Modification (ICD-9-CM). </w:t>
      </w:r>
      <w:r>
        <w:rPr>
          <w:rFonts w:ascii="Times New Roman" w:hAnsi="Times New Roman" w:cs="Times New Roman"/>
          <w:color w:val="000000"/>
        </w:rPr>
        <w:tab/>
        <w:t xml:space="preserve">The Sequential Organ Failure Assessment score (SOFA) reported is at the time of ICU admission, and all laboratory values reported are the result most immediately </w:t>
      </w:r>
      <w:r w:rsidR="00C456D2">
        <w:rPr>
          <w:rFonts w:ascii="Times New Roman" w:hAnsi="Times New Roman" w:cs="Times New Roman"/>
          <w:color w:val="000000"/>
        </w:rPr>
        <w:t>preceding</w:t>
      </w:r>
      <w:r>
        <w:rPr>
          <w:rFonts w:ascii="Times New Roman" w:hAnsi="Times New Roman" w:cs="Times New Roman"/>
          <w:color w:val="000000"/>
        </w:rPr>
        <w:t xml:space="preserve"> mechanical ventilation.</w:t>
      </w:r>
    </w:p>
    <w:p w:rsidR="00D717F6" w:rsidRPr="00564C0B" w:rsidRDefault="00D717F6" w:rsidP="001D6866">
      <w:pPr>
        <w:spacing w:line="480" w:lineRule="auto"/>
        <w:rPr>
          <w:rFonts w:ascii="Times New Roman" w:hAnsi="Times New Roman" w:cs="Times New Roman"/>
          <w:color w:val="000000"/>
        </w:rPr>
      </w:pPr>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Default="008705D8" w:rsidP="00FC567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rsidR="00D717F6" w:rsidRPr="007675A3" w:rsidRDefault="00D717F6" w:rsidP="00FC5672">
      <w:pPr>
        <w:spacing w:line="480" w:lineRule="auto"/>
        <w:ind w:firstLine="720"/>
        <w:rPr>
          <w:rFonts w:ascii="Times New Roman" w:hAnsi="Times New Roman" w:cs="Times New Roman"/>
          <w:color w:val="000000"/>
          <w:u w:val="single"/>
        </w:rPr>
      </w:pP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r w:rsidR="00C456D2">
        <w:rPr>
          <w:rFonts w:ascii="Times New Roman" w:hAnsi="Times New Roman" w:cs="Times New Roman"/>
          <w:color w:val="000000"/>
        </w:rPr>
        <w:t>Thirty</w:t>
      </w:r>
      <w:r w:rsidR="00FC5672">
        <w:rPr>
          <w:rFonts w:ascii="Times New Roman" w:hAnsi="Times New Roman" w:cs="Times New Roman"/>
          <w:color w:val="000000"/>
        </w:rPr>
        <w:t xml:space="preserve"> pre-IAC</w:t>
      </w:r>
      <w:r w:rsidR="00F10266">
        <w:rPr>
          <w:rFonts w:ascii="Times New Roman" w:hAnsi="Times New Roman" w:cs="Times New Roman"/>
          <w:color w:val="000000"/>
        </w:rPr>
        <w:t xml:space="preserve"> placement</w:t>
      </w:r>
      <w:r w:rsidR="00FC5672">
        <w:rPr>
          <w:rFonts w:ascii="Times New Roman" w:hAnsi="Times New Roman" w:cs="Times New Roman"/>
          <w:color w:val="000000"/>
        </w:rPr>
        <w:t xml:space="preserve"> </w:t>
      </w:r>
      <w:ins w:id="14" w:author="lceli" w:date="2015-01-23T16:10:00Z">
        <w:r w:rsidR="00472804">
          <w:rPr>
            <w:rFonts w:ascii="Times New Roman" w:hAnsi="Times New Roman" w:cs="Times New Roman"/>
            <w:color w:val="000000"/>
          </w:rPr>
          <w:t>features</w:t>
        </w:r>
      </w:ins>
      <w:del w:id="15" w:author="lceli" w:date="2015-01-23T16:09:00Z">
        <w:r w:rsidR="00F8419D" w:rsidDel="00472804">
          <w:rPr>
            <w:rFonts w:ascii="Times New Roman" w:hAnsi="Times New Roman" w:cs="Times New Roman"/>
            <w:color w:val="000000"/>
          </w:rPr>
          <w:delText xml:space="preserve">candidate </w:delText>
        </w:r>
      </w:del>
      <w:del w:id="16" w:author="lceli" w:date="2015-01-23T16:10:00Z">
        <w:r w:rsidR="00F8419D" w:rsidDel="00472804">
          <w:rPr>
            <w:rFonts w:ascii="Times New Roman" w:hAnsi="Times New Roman" w:cs="Times New Roman"/>
            <w:color w:val="000000"/>
          </w:rPr>
          <w:delText>variables</w:delText>
        </w:r>
      </w:del>
      <w:r w:rsidR="00F8419D">
        <w:rPr>
          <w:rFonts w:ascii="Times New Roman" w:hAnsi="Times New Roman" w:cs="Times New Roman"/>
          <w:color w:val="000000"/>
        </w:rPr>
        <w:t xml:space="preserve"> </w:t>
      </w:r>
      <w:r w:rsidR="00FC5672">
        <w:rPr>
          <w:rFonts w:ascii="Times New Roman" w:hAnsi="Times New Roman" w:cs="Times New Roman"/>
          <w:color w:val="000000"/>
        </w:rPr>
        <w:t xml:space="preserve">including patient demographics, co-morbidities, vital signs, and pre-intervention laboratory results were </w:t>
      </w:r>
      <w:r w:rsidR="00F8419D">
        <w:rPr>
          <w:rFonts w:ascii="Times New Roman" w:hAnsi="Times New Roman" w:cs="Times New Roman"/>
          <w:color w:val="000000"/>
        </w:rPr>
        <w:t>selected</w:t>
      </w:r>
      <w:r w:rsidR="00FC5672">
        <w:rPr>
          <w:rFonts w:ascii="Times New Roman" w:hAnsi="Times New Roman" w:cs="Times New Roman"/>
          <w:color w:val="000000"/>
        </w:rPr>
        <w:t xml:space="preserve"> </w:t>
      </w:r>
      <w:ins w:id="17" w:author="lceli" w:date="2015-01-23T16:09:00Z">
        <w:r w:rsidR="00472804">
          <w:rPr>
            <w:rFonts w:ascii="Times New Roman" w:hAnsi="Times New Roman" w:cs="Times New Roman"/>
            <w:color w:val="000000"/>
          </w:rPr>
          <w:t xml:space="preserve">from </w:t>
        </w:r>
      </w:ins>
      <w:ins w:id="18" w:author="ml f" w:date="2015-01-25T15:09:00Z">
        <w:r w:rsidR="00C36253">
          <w:rPr>
            <w:rFonts w:ascii="Times New Roman" w:hAnsi="Times New Roman" w:cs="Times New Roman"/>
            <w:color w:val="000000"/>
          </w:rPr>
          <w:t xml:space="preserve">104 </w:t>
        </w:r>
      </w:ins>
      <w:commentRangeStart w:id="19"/>
      <w:ins w:id="20" w:author="lceli" w:date="2015-01-23T16:09:00Z">
        <w:del w:id="21" w:author="ml f" w:date="2015-01-25T15:09:00Z">
          <w:r w:rsidR="00472804" w:rsidDel="00C36253">
            <w:rPr>
              <w:rFonts w:ascii="Times New Roman" w:hAnsi="Times New Roman" w:cs="Times New Roman"/>
              <w:color w:val="000000"/>
            </w:rPr>
            <w:delText>X</w:delText>
          </w:r>
        </w:del>
      </w:ins>
      <w:commentRangeEnd w:id="19"/>
      <w:ins w:id="22" w:author="lceli" w:date="2015-01-23T16:11:00Z">
        <w:del w:id="23" w:author="ml f" w:date="2015-01-25T15:09:00Z">
          <w:r w:rsidR="00472804" w:rsidDel="00C36253">
            <w:rPr>
              <w:rStyle w:val="CommentReference"/>
            </w:rPr>
            <w:commentReference w:id="19"/>
          </w:r>
        </w:del>
      </w:ins>
      <w:ins w:id="24" w:author="lceli" w:date="2015-01-23T16:09:00Z">
        <w:del w:id="25" w:author="ml f" w:date="2015-01-25T15:09:00Z">
          <w:r w:rsidR="00472804" w:rsidDel="00C36253">
            <w:rPr>
              <w:rFonts w:ascii="Times New Roman" w:hAnsi="Times New Roman" w:cs="Times New Roman"/>
              <w:color w:val="000000"/>
            </w:rPr>
            <w:delText xml:space="preserve"> </w:delText>
          </w:r>
        </w:del>
        <w:r w:rsidR="00472804">
          <w:rPr>
            <w:rFonts w:ascii="Times New Roman" w:hAnsi="Times New Roman" w:cs="Times New Roman"/>
            <w:color w:val="000000"/>
          </w:rPr>
          <w:t xml:space="preserve">candidate variables </w:t>
        </w:r>
      </w:ins>
      <w:r w:rsidR="00FC5672">
        <w:rPr>
          <w:rFonts w:ascii="Times New Roman" w:hAnsi="Times New Roman" w:cs="Times New Roman"/>
          <w:color w:val="000000"/>
        </w:rPr>
        <w:t>to estimate propensity for IAC insertion</w:t>
      </w:r>
      <w:ins w:id="26" w:author="lceli" w:date="2015-01-23T15:55:00Z">
        <w:r w:rsidR="00C45C35">
          <w:rPr>
            <w:rFonts w:ascii="Times New Roman" w:hAnsi="Times New Roman" w:cs="Times New Roman"/>
            <w:color w:val="000000"/>
          </w:rPr>
          <w:t xml:space="preserve"> </w:t>
        </w:r>
      </w:ins>
      <w:ins w:id="27" w:author="lceli" w:date="2015-01-23T16:10:00Z">
        <w:r w:rsidR="00472804">
          <w:rPr>
            <w:rFonts w:ascii="Times New Roman" w:hAnsi="Times New Roman" w:cs="Times New Roman"/>
            <w:color w:val="000000"/>
          </w:rPr>
          <w:t xml:space="preserve">using an </w:t>
        </w:r>
        <w:commentRangeStart w:id="28"/>
        <w:del w:id="29" w:author="ml f" w:date="2015-01-25T15:10:00Z">
          <w:r w:rsidR="00472804" w:rsidDel="00C36253">
            <w:rPr>
              <w:rFonts w:ascii="Times New Roman" w:hAnsi="Times New Roman" w:cs="Times New Roman"/>
              <w:color w:val="000000"/>
            </w:rPr>
            <w:delText>optimization algorithm</w:delText>
          </w:r>
        </w:del>
      </w:ins>
      <w:bookmarkStart w:id="30" w:name="_GoBack"/>
      <w:bookmarkEnd w:id="30"/>
      <w:commentRangeEnd w:id="28"/>
      <w:ins w:id="31" w:author="lceli" w:date="2015-01-23T16:11:00Z">
        <w:del w:id="32" w:author="ml f" w:date="2015-01-25T15:10:00Z">
          <w:r w:rsidR="00472804" w:rsidDel="00C36253">
            <w:rPr>
              <w:rStyle w:val="CommentReference"/>
            </w:rPr>
            <w:commentReference w:id="28"/>
          </w:r>
        </w:del>
      </w:ins>
      <w:del w:id="33" w:author="ml f" w:date="2015-01-25T15:10:00Z">
        <w:r w:rsidR="00FC5672" w:rsidDel="00C36253">
          <w:rPr>
            <w:rFonts w:ascii="Times New Roman" w:hAnsi="Times New Roman" w:cs="Times New Roman"/>
            <w:color w:val="000000"/>
          </w:rPr>
          <w:delText>.</w:delText>
        </w:r>
      </w:del>
      <w:ins w:id="34" w:author="ml f" w:date="2015-01-25T15:10:00Z">
        <w:r w:rsidR="00C36253">
          <w:rPr>
            <w:rFonts w:ascii="Times New Roman" w:hAnsi="Times New Roman" w:cs="Times New Roman"/>
            <w:color w:val="000000"/>
          </w:rPr>
          <w:t>Genetic Algorithm (GA) (Details of GA can be found in the appendix).</w:t>
        </w:r>
      </w:ins>
      <w:r w:rsidR="00FC5672">
        <w:rPr>
          <w:rFonts w:ascii="Times New Roman" w:hAnsi="Times New Roman" w:cs="Times New Roman"/>
          <w:color w:val="000000"/>
        </w:rPr>
        <w:t xml:space="preserve">  </w:t>
      </w:r>
      <w:ins w:id="35" w:author="ml f" w:date="2015-01-18T16:43:00Z">
        <w:del w:id="36" w:author="lceli" w:date="2015-01-23T15:55:00Z">
          <w:r w:rsidR="00793D38" w:rsidDel="00C45C35">
            <w:rPr>
              <w:rFonts w:ascii="Times New Roman" w:hAnsi="Times New Roman" w:cs="Times New Roman"/>
              <w:color w:val="000000"/>
            </w:rPr>
            <w:delText xml:space="preserve">As shown in Table ?, </w:delText>
          </w:r>
        </w:del>
      </w:ins>
      <w:ins w:id="37" w:author="ml f" w:date="2015-01-18T16:40:00Z">
        <w:del w:id="38" w:author="lceli" w:date="2015-01-23T15:55:00Z">
          <w:r w:rsidR="00793D38" w:rsidDel="00C45C35">
            <w:rPr>
              <w:rFonts w:ascii="Times New Roman" w:hAnsi="Times New Roman" w:cs="Times New Roman"/>
              <w:color w:val="000000"/>
            </w:rPr>
            <w:delText xml:space="preserve">The </w:delText>
          </w:r>
        </w:del>
      </w:ins>
      <w:ins w:id="39" w:author="ml f" w:date="2015-01-18T16:43:00Z">
        <w:del w:id="40" w:author="lceli" w:date="2015-01-23T15:55:00Z">
          <w:r w:rsidR="00793D38" w:rsidDel="00C45C35">
            <w:rPr>
              <w:rFonts w:ascii="Times New Roman" w:hAnsi="Times New Roman" w:cs="Times New Roman"/>
              <w:color w:val="000000"/>
            </w:rPr>
            <w:delText xml:space="preserve"> proposed model consisted of 31 covariates. </w:delText>
          </w:r>
        </w:del>
      </w:ins>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 xml:space="preserve">model and to avoid </w:t>
      </w:r>
      <w:proofErr w:type="spellStart"/>
      <w:r w:rsidR="00FC5672" w:rsidRPr="00D252DB">
        <w:rPr>
          <w:rFonts w:ascii="Times New Roman" w:hAnsi="Times New Roman" w:cs="Times New Roman"/>
          <w:color w:val="000000"/>
        </w:rPr>
        <w:t>overfitting</w:t>
      </w:r>
      <w:proofErr w:type="spellEnd"/>
      <w:r w:rsidR="00FC5672" w:rsidRPr="00D252DB">
        <w:rPr>
          <w:rFonts w:ascii="Times New Roman" w:hAnsi="Times New Roman" w:cs="Times New Roman"/>
          <w:color w:val="000000"/>
        </w:rPr>
        <w:t>, the goodness-of-fit of the prediction model w</w:t>
      </w:r>
      <w:r w:rsidR="00DC52D9">
        <w:rPr>
          <w:rFonts w:ascii="Times New Roman" w:hAnsi="Times New Roman" w:cs="Times New Roman"/>
          <w:color w:val="000000"/>
        </w:rPr>
        <w:t>as</w:t>
      </w:r>
      <w:r w:rsidR="00FC5672" w:rsidRPr="00D252DB">
        <w:rPr>
          <w:rFonts w:ascii="Times New Roman" w:hAnsi="Times New Roman" w:cs="Times New Roman"/>
          <w:color w:val="000000"/>
        </w:rPr>
        <w:t xml:space="preserve"> evaluated based on the average area under Receiver Operating Characteristics (ROC) curve</w:t>
      </w:r>
      <w:r w:rsidR="00DC52D9">
        <w:rPr>
          <w:rFonts w:ascii="Times New Roman" w:hAnsi="Times New Roman" w:cs="Times New Roman"/>
          <w:color w:val="000000"/>
        </w:rPr>
        <w:t xml:space="preserve"> using </w:t>
      </w:r>
      <w:r w:rsidR="00401915">
        <w:rPr>
          <w:rFonts w:ascii="Times New Roman" w:hAnsi="Times New Roman" w:cs="Times New Roman"/>
          <w:color w:val="000000"/>
        </w:rPr>
        <w:t>10</w:t>
      </w:r>
      <w:r w:rsidR="00DC52D9">
        <w:rPr>
          <w:rFonts w:ascii="Times New Roman" w:hAnsi="Times New Roman" w:cs="Times New Roman"/>
          <w:color w:val="000000"/>
        </w:rPr>
        <w:t>-fold cross-validation</w:t>
      </w:r>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w:t>
      </w:r>
      <w:ins w:id="41" w:author="ml f" w:date="2015-01-18T16:16:00Z">
        <w:r w:rsidR="0080751F">
          <w:rPr>
            <w:rFonts w:ascii="Times New Roman" w:hAnsi="Times New Roman" w:cs="Times New Roman"/>
            <w:color w:val="000000"/>
          </w:rPr>
          <w:t xml:space="preserve">The predictive model was also evaluated with the </w:t>
        </w:r>
      </w:ins>
      <w:proofErr w:type="spellStart"/>
      <w:ins w:id="42" w:author="ml f" w:date="2015-01-18T16:18:00Z">
        <w:r w:rsidR="0080751F" w:rsidRPr="0080751F">
          <w:rPr>
            <w:rFonts w:ascii="Times New Roman" w:hAnsi="Times New Roman" w:cs="Times New Roman"/>
            <w:color w:val="000000"/>
          </w:rPr>
          <w:t>Hosmer</w:t>
        </w:r>
        <w:proofErr w:type="spellEnd"/>
        <w:r w:rsidR="0080751F" w:rsidRPr="0080751F">
          <w:rPr>
            <w:rFonts w:ascii="Times New Roman" w:hAnsi="Times New Roman" w:cs="Times New Roman"/>
            <w:color w:val="000000"/>
          </w:rPr>
          <w:t>–</w:t>
        </w:r>
        <w:proofErr w:type="spellStart"/>
        <w:r w:rsidR="0080751F" w:rsidRPr="0080751F">
          <w:rPr>
            <w:rFonts w:ascii="Times New Roman" w:hAnsi="Times New Roman" w:cs="Times New Roman"/>
            <w:color w:val="000000"/>
          </w:rPr>
          <w:t>Lemeshow</w:t>
        </w:r>
        <w:proofErr w:type="spellEnd"/>
        <w:r w:rsidR="0080751F" w:rsidRPr="0080751F">
          <w:rPr>
            <w:rFonts w:ascii="Times New Roman" w:hAnsi="Times New Roman" w:cs="Times New Roman"/>
            <w:color w:val="000000"/>
          </w:rPr>
          <w:t xml:space="preserve"> test</w:t>
        </w:r>
      </w:ins>
      <w:ins w:id="43" w:author="ml f" w:date="2015-01-18T16:48:00Z">
        <w:r w:rsidR="00793D38">
          <w:rPr>
            <w:rFonts w:ascii="Times New Roman" w:hAnsi="Times New Roman" w:cs="Times New Roman"/>
            <w:color w:val="000000"/>
          </w:rPr>
          <w:t xml:space="preserve"> (HL</w:t>
        </w:r>
      </w:ins>
      <w:ins w:id="44" w:author="lceli" w:date="2015-01-23T15:57:00Z">
        <w:r w:rsidR="00C45C35">
          <w:rPr>
            <w:rFonts w:ascii="Times New Roman" w:hAnsi="Times New Roman" w:cs="Times New Roman"/>
            <w:color w:val="000000"/>
          </w:rPr>
          <w:t xml:space="preserve"> </w:t>
        </w:r>
      </w:ins>
      <w:ins w:id="45" w:author="ml f" w:date="2015-01-18T16:48:00Z">
        <w:del w:id="46" w:author="lceli" w:date="2015-01-23T15:57:00Z">
          <w:r w:rsidR="00793D38" w:rsidDel="00C45C35">
            <w:rPr>
              <w:rFonts w:ascii="Times New Roman" w:hAnsi="Times New Roman" w:cs="Times New Roman"/>
              <w:color w:val="000000"/>
            </w:rPr>
            <w:delText>-</w:delText>
          </w:r>
        </w:del>
        <w:r w:rsidR="00793D38">
          <w:rPr>
            <w:rFonts w:ascii="Times New Roman" w:hAnsi="Times New Roman" w:cs="Times New Roman"/>
            <w:color w:val="000000"/>
          </w:rPr>
          <w:t>test)</w:t>
        </w:r>
      </w:ins>
      <w:ins w:id="47" w:author="ml f" w:date="2015-01-18T16:18:00Z">
        <w:r w:rsidR="0080751F">
          <w:rPr>
            <w:rFonts w:ascii="Times New Roman" w:hAnsi="Times New Roman" w:cs="Times New Roman"/>
            <w:color w:val="000000"/>
          </w:rPr>
          <w:t xml:space="preserve">. </w:t>
        </w:r>
        <w:del w:id="48" w:author="lceli" w:date="2015-01-23T15:58:00Z">
          <w:r w:rsidR="0080751F" w:rsidDel="00C45C35">
            <w:rPr>
              <w:rFonts w:ascii="Times New Roman" w:hAnsi="Times New Roman" w:cs="Times New Roman"/>
              <w:color w:val="000000"/>
            </w:rPr>
            <w:delText xml:space="preserve">Since 31 covariates were </w:delText>
          </w:r>
        </w:del>
        <w:del w:id="49" w:author="lceli" w:date="2015-01-23T15:56:00Z">
          <w:r w:rsidR="0080751F" w:rsidDel="00C45C35">
            <w:rPr>
              <w:rFonts w:ascii="Times New Roman" w:hAnsi="Times New Roman" w:cs="Times New Roman"/>
              <w:color w:val="000000"/>
            </w:rPr>
            <w:delText>involved in the predictive model</w:delText>
          </w:r>
        </w:del>
        <w:del w:id="50" w:author="lceli" w:date="2015-01-23T15:58:00Z">
          <w:r w:rsidR="0080751F" w:rsidDel="00C45C35">
            <w:rPr>
              <w:rFonts w:ascii="Times New Roman" w:hAnsi="Times New Roman" w:cs="Times New Roman"/>
              <w:color w:val="000000"/>
            </w:rPr>
            <w:delText xml:space="preserve">, the </w:delText>
          </w:r>
          <w:r w:rsidR="0080751F" w:rsidRPr="0080751F" w:rsidDel="00C45C35">
            <w:rPr>
              <w:rFonts w:ascii="Times New Roman" w:hAnsi="Times New Roman" w:cs="Times New Roman"/>
              <w:color w:val="000000"/>
            </w:rPr>
            <w:delText>H</w:delText>
          </w:r>
        </w:del>
        <w:del w:id="51" w:author="lceli" w:date="2015-01-23T15:57:00Z">
          <w:r w:rsidR="0080751F" w:rsidRPr="0080751F" w:rsidDel="00C45C35">
            <w:rPr>
              <w:rFonts w:ascii="Times New Roman" w:hAnsi="Times New Roman" w:cs="Times New Roman"/>
              <w:color w:val="000000"/>
            </w:rPr>
            <w:delText>osmer–</w:delText>
          </w:r>
        </w:del>
        <w:del w:id="52" w:author="lceli" w:date="2015-01-23T15:58:00Z">
          <w:r w:rsidR="0080751F" w:rsidRPr="0080751F" w:rsidDel="00C45C35">
            <w:rPr>
              <w:rFonts w:ascii="Times New Roman" w:hAnsi="Times New Roman" w:cs="Times New Roman"/>
              <w:color w:val="000000"/>
            </w:rPr>
            <w:delText>L</w:delText>
          </w:r>
        </w:del>
        <w:del w:id="53" w:author="lceli" w:date="2015-01-23T15:57:00Z">
          <w:r w:rsidR="0080751F" w:rsidRPr="0080751F" w:rsidDel="00C45C35">
            <w:rPr>
              <w:rFonts w:ascii="Times New Roman" w:hAnsi="Times New Roman" w:cs="Times New Roman"/>
              <w:color w:val="000000"/>
            </w:rPr>
            <w:delText>emeshow</w:delText>
          </w:r>
        </w:del>
        <w:del w:id="54" w:author="lceli" w:date="2015-01-23T15:58:00Z">
          <w:r w:rsidR="0080751F" w:rsidRPr="0080751F" w:rsidDel="00C45C35">
            <w:rPr>
              <w:rFonts w:ascii="Times New Roman" w:hAnsi="Times New Roman" w:cs="Times New Roman"/>
              <w:color w:val="000000"/>
            </w:rPr>
            <w:delText xml:space="preserve"> test</w:delText>
          </w:r>
          <w:r w:rsidR="0080751F" w:rsidDel="00C45C35">
            <w:rPr>
              <w:rFonts w:ascii="Times New Roman" w:hAnsi="Times New Roman" w:cs="Times New Roman"/>
              <w:color w:val="000000"/>
            </w:rPr>
            <w:delText xml:space="preserve"> was conducted with 35</w:delText>
          </w:r>
        </w:del>
      </w:ins>
      <w:ins w:id="55" w:author="ml f" w:date="2015-01-18T16:19:00Z">
        <w:del w:id="56" w:author="lceli" w:date="2015-01-23T15:58:00Z">
          <w:r w:rsidR="0080751F" w:rsidDel="00C45C35">
            <w:rPr>
              <w:rFonts w:ascii="Times New Roman" w:hAnsi="Times New Roman" w:cs="Times New Roman"/>
              <w:color w:val="000000"/>
            </w:rPr>
            <w:delText xml:space="preserve"> (&gt;31+2)</w:delText>
          </w:r>
        </w:del>
      </w:ins>
      <w:ins w:id="57" w:author="ml f" w:date="2015-01-18T16:18:00Z">
        <w:del w:id="58" w:author="lceli" w:date="2015-01-23T15:58:00Z">
          <w:r w:rsidR="0080751F" w:rsidDel="00C45C35">
            <w:rPr>
              <w:rFonts w:ascii="Times New Roman" w:hAnsi="Times New Roman" w:cs="Times New Roman"/>
              <w:color w:val="000000"/>
            </w:rPr>
            <w:delText xml:space="preserve"> groups</w:delText>
          </w:r>
        </w:del>
      </w:ins>
      <w:ins w:id="59" w:author="ml f" w:date="2015-01-18T16:19:00Z">
        <w:del w:id="60" w:author="lceli" w:date="2015-01-23T15:58:00Z">
          <w:r w:rsidR="0080751F" w:rsidDel="00C45C35">
            <w:rPr>
              <w:rFonts w:ascii="Times New Roman" w:hAnsi="Times New Roman" w:cs="Times New Roman"/>
              <w:color w:val="000000"/>
            </w:rPr>
            <w:delText>.</w:delText>
          </w:r>
        </w:del>
      </w:ins>
      <w:del w:id="61" w:author="lceli" w:date="2015-01-23T15:58:00Z">
        <w:r w:rsidR="00FC5672" w:rsidDel="00C45C35">
          <w:rPr>
            <w:rFonts w:ascii="Times New Roman" w:hAnsi="Times New Roman" w:cs="Times New Roman"/>
            <w:color w:val="000000"/>
          </w:rPr>
          <w:delText xml:space="preserve"> </w:delText>
        </w:r>
      </w:del>
      <w:r w:rsidR="00FC5672">
        <w:rPr>
          <w:rFonts w:ascii="Times New Roman" w:hAnsi="Times New Roman" w:cs="Times New Roman"/>
          <w:color w:val="000000"/>
        </w:rPr>
        <w:t xml:space="preserve">Patients with or without IAC placement were then matched based on the estimated propensity scores </w:t>
      </w:r>
      <w:r w:rsidR="00D05E12">
        <w:rPr>
          <w:rFonts w:ascii="Times New Roman" w:hAnsi="Times New Roman" w:cs="Times New Roman"/>
          <w:color w:val="000000"/>
        </w:rPr>
        <w:t>using</w:t>
      </w:r>
      <w:r w:rsidR="00FC5672">
        <w:rPr>
          <w:rFonts w:ascii="Times New Roman" w:hAnsi="Times New Roman" w:cs="Times New Roman"/>
          <w:color w:val="000000"/>
        </w:rPr>
        <w:t xml:space="preserve"> one-to-one matching </w:t>
      </w:r>
      <w:ins w:id="62" w:author="ml f" w:date="2015-01-18T16:21:00Z">
        <w:r w:rsidR="0080751F">
          <w:rPr>
            <w:rFonts w:ascii="Times New Roman" w:hAnsi="Times New Roman" w:cs="Times New Roman"/>
            <w:color w:val="000000"/>
          </w:rPr>
          <w:t xml:space="preserve">without replacement and </w:t>
        </w:r>
      </w:ins>
      <w:r w:rsidR="00FC5672">
        <w:rPr>
          <w:rFonts w:ascii="Times New Roman" w:hAnsi="Times New Roman" w:cs="Times New Roman"/>
          <w:color w:val="000000"/>
        </w:rPr>
        <w:t xml:space="preserve">with a caliper of 0.01.  </w:t>
      </w:r>
    </w:p>
    <w:p w:rsidR="00121A79" w:rsidRPr="00AE255D" w:rsidRDefault="00121A79" w:rsidP="00121A79">
      <w:pPr>
        <w:spacing w:line="480" w:lineRule="auto"/>
        <w:ind w:firstLine="720"/>
        <w:rPr>
          <w:rFonts w:ascii="Times New Roman" w:hAnsi="Times New Roman" w:cs="Times New Roman"/>
          <w:color w:val="000000"/>
        </w:rPr>
      </w:pPr>
      <w:r w:rsidRPr="00101068">
        <w:rPr>
          <w:rFonts w:ascii="Times New Roman" w:hAnsi="Times New Roman" w:cs="Times New Roman"/>
          <w:color w:val="000000"/>
        </w:rPr>
        <w:t>We assessed the degree of balance in measured covariates between the</w:t>
      </w:r>
      <w:r>
        <w:rPr>
          <w:rFonts w:ascii="Times New Roman" w:hAnsi="Times New Roman" w:cs="Times New Roman"/>
          <w:color w:val="000000"/>
        </w:rPr>
        <w:t xml:space="preserve"> IAC and Non-IAC</w:t>
      </w:r>
      <w:r w:rsidRPr="00101068">
        <w:rPr>
          <w:rFonts w:ascii="Times New Roman" w:hAnsi="Times New Roman" w:cs="Times New Roman"/>
          <w:color w:val="000000"/>
        </w:rPr>
        <w:t xml:space="preserve"> groups</w:t>
      </w:r>
      <w:r>
        <w:rPr>
          <w:rFonts w:ascii="Times New Roman" w:hAnsi="Times New Roman" w:cs="Times New Roman"/>
          <w:color w:val="000000"/>
        </w:rPr>
        <w:t xml:space="preserve"> </w:t>
      </w:r>
      <w:r w:rsidRPr="00101068">
        <w:rPr>
          <w:rFonts w:ascii="Times New Roman" w:hAnsi="Times New Roman" w:cs="Times New Roman"/>
          <w:color w:val="000000"/>
        </w:rPr>
        <w:t>by comparing</w:t>
      </w:r>
      <w:r>
        <w:rPr>
          <w:rFonts w:ascii="Times New Roman" w:hAnsi="Times New Roman" w:cs="Times New Roman"/>
          <w:color w:val="000000"/>
        </w:rPr>
        <w:t xml:space="preserve"> </w:t>
      </w:r>
      <w:r w:rsidRPr="00101068">
        <w:rPr>
          <w:rFonts w:ascii="Times New Roman" w:hAnsi="Times New Roman" w:cs="Times New Roman"/>
          <w:color w:val="000000"/>
        </w:rPr>
        <w:t>the distributions of categorical and continuous variables</w:t>
      </w:r>
      <w:r>
        <w:rPr>
          <w:rFonts w:ascii="Times New Roman" w:hAnsi="Times New Roman" w:cs="Times New Roman"/>
          <w:color w:val="000000"/>
        </w:rPr>
        <w:t>. Since the continuous variables were not normally distributed, median values and Inter Quartile Range (IQR) were used to summarize distributions.</w:t>
      </w:r>
      <w:r w:rsidRPr="00101068">
        <w:rPr>
          <w:rFonts w:ascii="Times New Roman" w:hAnsi="Times New Roman" w:cs="Times New Roman"/>
          <w:color w:val="000000"/>
        </w:rPr>
        <w:t xml:space="preserve"> </w:t>
      </w:r>
      <w:r>
        <w:rPr>
          <w:rFonts w:ascii="Times New Roman" w:hAnsi="Times New Roman" w:cs="Times New Roman"/>
          <w:color w:val="000000"/>
        </w:rPr>
        <w:t xml:space="preserve">The Fisher’s exact test and </w:t>
      </w:r>
      <w:proofErr w:type="spellStart"/>
      <w:r w:rsidRPr="00101068">
        <w:rPr>
          <w:rFonts w:ascii="Times New Roman" w:hAnsi="Times New Roman" w:cs="Times New Roman"/>
          <w:color w:val="000000"/>
        </w:rPr>
        <w:t>Wilcoxon</w:t>
      </w:r>
      <w:proofErr w:type="spellEnd"/>
      <w:r w:rsidRPr="00101068">
        <w:rPr>
          <w:rFonts w:ascii="Times New Roman" w:hAnsi="Times New Roman" w:cs="Times New Roman"/>
          <w:color w:val="000000"/>
        </w:rPr>
        <w:t xml:space="preserve"> rank-sum test</w:t>
      </w:r>
      <w:r>
        <w:rPr>
          <w:rFonts w:ascii="Times New Roman" w:hAnsi="Times New Roman" w:cs="Times New Roman"/>
          <w:color w:val="000000"/>
        </w:rPr>
        <w:t xml:space="preserve"> were applied to statistically assess the differences in categorical and continuous variables between the IAC and non-IAC groups. The distributions of the propensity score before and after matching were also compared to further assess the degree of balance.</w:t>
      </w:r>
    </w:p>
    <w:p w:rsidR="0071259D" w:rsidRDefault="00E735AA" w:rsidP="00D86314">
      <w:pPr>
        <w:spacing w:line="480" w:lineRule="auto"/>
        <w:ind w:firstLine="720"/>
        <w:rPr>
          <w:ins w:id="63" w:author="ml f" w:date="2015-01-18T16:13:00Z"/>
        </w:rPr>
      </w:pPr>
      <w:r>
        <w:t xml:space="preserve">In </w:t>
      </w:r>
      <w:proofErr w:type="spellStart"/>
      <w:r>
        <w:t>univariate</w:t>
      </w:r>
      <w:proofErr w:type="spellEnd"/>
      <w:r>
        <w:t xml:space="preserve"> analyses, a </w:t>
      </w:r>
      <w:del w:id="64" w:author="ml f" w:date="2015-01-18T16:13:00Z">
        <w:r w:rsidR="005A44DC" w:rsidDel="0080751F">
          <w:delText>chi-squared</w:delText>
        </w:r>
      </w:del>
      <w:ins w:id="65" w:author="ml f" w:date="2015-01-18T16:13:00Z">
        <w:del w:id="66" w:author="lceli" w:date="2015-01-23T15:58:00Z">
          <w:r w:rsidR="0080751F" w:rsidDel="00C45C35">
            <w:delText>f</w:delText>
          </w:r>
        </w:del>
      </w:ins>
      <w:ins w:id="67" w:author="lceli" w:date="2015-01-23T15:58:00Z">
        <w:r w:rsidR="00C45C35">
          <w:t>F</w:t>
        </w:r>
      </w:ins>
      <w:ins w:id="68" w:author="ml f" w:date="2015-01-18T16:13:00Z">
        <w:r w:rsidR="0080751F">
          <w:t>isher’s exact</w:t>
        </w:r>
      </w:ins>
      <w:r w:rsidR="005A44DC">
        <w:t xml:space="preserve"> test was performed</w:t>
      </w:r>
      <w:r>
        <w:t xml:space="preserve"> for binary outcomes, and </w:t>
      </w:r>
      <w:r w:rsidR="00564C0B">
        <w:t>unpaired t-tests for continuous outcomes</w:t>
      </w:r>
      <w:r w:rsidR="00297B86">
        <w:t xml:space="preserve">.  </w:t>
      </w:r>
      <w:r w:rsidR="00E909FF">
        <w:t xml:space="preserve">As mortality is a competing risk </w:t>
      </w:r>
      <w:r>
        <w:t>for</w:t>
      </w:r>
      <w:r w:rsidR="00E909FF">
        <w:t xml:space="preserve"> ICU LOS, total LOS, and duration of mechanical ventilation</w:t>
      </w:r>
      <w:r w:rsidR="00D86314">
        <w:t xml:space="preserve">, we used the cumulative incidence function to estimate the probability of the secondary outcome while allowing for the possibility of alternative </w:t>
      </w:r>
      <w:r w:rsidR="00D8469E">
        <w:t xml:space="preserve">outcomes (e.g. death) to occur </w:t>
      </w:r>
      <w:r w:rsidR="0020210E">
        <w:fldChar w:fldCharType="begin"/>
      </w:r>
      <w:r w:rsidR="006C4B3A">
        <w:instrText xml:space="preserve"> ADDIN PAPERS2_CITATIONS &lt;citation&gt;&lt;uuid&gt;AF81CBB7-88BD-41B6-A06E-F8C7100C5244&lt;/uuid&gt;&lt;priority&gt;5&lt;/priority&gt;&lt;publications&gt;&lt;publication&gt;&lt;location&gt;&amp;lt;html&amp;gt;&amp;lt;head&amp;gt;&amp;lt;meta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20210E">
        <w:fldChar w:fldCharType="separate"/>
      </w:r>
      <w:r w:rsidR="00D8469E">
        <w:rPr>
          <w:rFonts w:ascii="Cambria" w:hAnsi="Cambria" w:cs="Cambria"/>
        </w:rPr>
        <w:t>{Kalbfleisch:2002tk}</w:t>
      </w:r>
      <w:r w:rsidR="0020210E">
        <w:fldChar w:fldCharType="end"/>
      </w:r>
      <w:r w:rsidR="00D8469E">
        <w:t>.</w:t>
      </w:r>
    </w:p>
    <w:p w:rsidR="003074FA" w:rsidRPr="00BB7E6D" w:rsidRDefault="00A4215E" w:rsidP="00BB7E6D">
      <w:pPr>
        <w:numPr>
          <w:ins w:id="69" w:author="ml f" w:date="2015-01-18T16:13:00Z"/>
        </w:numPr>
        <w:spacing w:line="480" w:lineRule="auto"/>
        <w:rPr>
          <w:ins w:id="70" w:author="ml f" w:date="2015-01-18T16:13:00Z"/>
          <w:u w:val="single"/>
        </w:rPr>
      </w:pPr>
      <w:ins w:id="71" w:author="ml f" w:date="2015-01-18T16:13:00Z">
        <w:r w:rsidRPr="00BB7E6D">
          <w:rPr>
            <w:u w:val="single"/>
          </w:rPr>
          <w:t>Sensitivity Analysis</w:t>
        </w:r>
      </w:ins>
    </w:p>
    <w:p w:rsidR="0080751F" w:rsidDel="00472804" w:rsidRDefault="0080751F" w:rsidP="00D86314">
      <w:pPr>
        <w:numPr>
          <w:ins w:id="72" w:author="ml f" w:date="2015-01-18T16:13:00Z"/>
        </w:numPr>
        <w:spacing w:line="480" w:lineRule="auto"/>
        <w:ind w:firstLine="720"/>
        <w:rPr>
          <w:ins w:id="73" w:author="ml f" w:date="2015-01-18T16:26:00Z"/>
          <w:del w:id="74" w:author="lceli" w:date="2015-01-23T16:14:00Z"/>
        </w:rPr>
      </w:pPr>
      <w:ins w:id="75" w:author="ml f" w:date="2015-01-18T16:23:00Z">
        <w:del w:id="76" w:author="lceli" w:date="2015-01-23T16:01:00Z">
          <w:r w:rsidDel="00C45C35">
            <w:delText xml:space="preserve">How </w:delText>
          </w:r>
        </w:del>
      </w:ins>
      <w:ins w:id="77" w:author="ml f" w:date="2015-01-18T16:24:00Z">
        <w:del w:id="78" w:author="lceli" w:date="2015-01-23T16:01:00Z">
          <w:r w:rsidDel="00C45C35">
            <w:delText>various</w:delText>
          </w:r>
        </w:del>
      </w:ins>
      <w:ins w:id="79" w:author="lceli" w:date="2015-01-23T16:01:00Z">
        <w:r w:rsidR="00C45C35">
          <w:t>The effect of</w:t>
        </w:r>
      </w:ins>
      <w:ins w:id="80" w:author="ml f" w:date="2015-01-18T16:23:00Z">
        <w:r>
          <w:t xml:space="preserve"> </w:t>
        </w:r>
      </w:ins>
      <w:ins w:id="81" w:author="ml f" w:date="2015-01-18T16:24:00Z">
        <w:r>
          <w:t xml:space="preserve">variations in the </w:t>
        </w:r>
      </w:ins>
      <w:ins w:id="82" w:author="lceli" w:date="2015-01-23T15:59:00Z">
        <w:r w:rsidR="00C45C35">
          <w:t xml:space="preserve">definition of the </w:t>
        </w:r>
      </w:ins>
      <w:ins w:id="83" w:author="ml f" w:date="2015-01-18T16:24:00Z">
        <w:r>
          <w:t>inclusion criteria</w:t>
        </w:r>
      </w:ins>
      <w:ins w:id="84" w:author="lceli" w:date="2015-01-23T16:12:00Z">
        <w:r w:rsidR="00472804">
          <w:t xml:space="preserve"> (time to mechanical ventilation)</w:t>
        </w:r>
      </w:ins>
      <w:ins w:id="85" w:author="ml f" w:date="2015-01-18T16:24:00Z">
        <w:r>
          <w:t xml:space="preserve">, the propensity score </w:t>
        </w:r>
        <w:del w:id="86" w:author="lceli" w:date="2015-01-23T15:59:00Z">
          <w:r w:rsidDel="00C45C35">
            <w:delText xml:space="preserve">predictive </w:delText>
          </w:r>
        </w:del>
        <w:r>
          <w:t xml:space="preserve">models and the matching caliper levels </w:t>
        </w:r>
        <w:del w:id="87" w:author="lceli" w:date="2015-01-23T16:00:00Z">
          <w:r w:rsidDel="00C45C35">
            <w:delText xml:space="preserve">may influence the findings of the study </w:delText>
          </w:r>
        </w:del>
      </w:ins>
      <w:ins w:id="88" w:author="lceli" w:date="2015-01-23T16:01:00Z">
        <w:r w:rsidR="00C45C35">
          <w:t xml:space="preserve">on the relationship between </w:t>
        </w:r>
      </w:ins>
      <w:ins w:id="89" w:author="lceli" w:date="2015-01-23T16:03:00Z">
        <w:r w:rsidR="00C45C35">
          <w:t xml:space="preserve">the presence of </w:t>
        </w:r>
        <w:r w:rsidR="00BB7E6D">
          <w:t xml:space="preserve">an IAC and </w:t>
        </w:r>
      </w:ins>
      <w:ins w:id="90" w:author="lceli" w:date="2015-01-23T16:04:00Z">
        <w:r w:rsidR="00BB7E6D">
          <w:t>28-day mortality</w:t>
        </w:r>
      </w:ins>
      <w:ins w:id="91" w:author="lceli" w:date="2015-01-23T16:03:00Z">
        <w:r w:rsidR="00C45C35">
          <w:t xml:space="preserve"> </w:t>
        </w:r>
      </w:ins>
      <w:ins w:id="92" w:author="ml f" w:date="2015-01-18T16:24:00Z">
        <w:r>
          <w:t>were investigated</w:t>
        </w:r>
        <w:del w:id="93" w:author="lceli" w:date="2015-01-23T16:03:00Z">
          <w:r w:rsidDel="00C45C35">
            <w:delText xml:space="preserve"> with an extensive sensitivity study</w:delText>
          </w:r>
        </w:del>
        <w:r>
          <w:t>.</w:t>
        </w:r>
        <w:del w:id="94" w:author="lceli" w:date="2015-01-23T16:14:00Z">
          <w:r w:rsidDel="00472804">
            <w:delText xml:space="preserve"> </w:delText>
          </w:r>
        </w:del>
      </w:ins>
    </w:p>
    <w:p w:rsidR="0080751F" w:rsidRPr="00D86314" w:rsidRDefault="0080751F" w:rsidP="00472804">
      <w:pPr>
        <w:numPr>
          <w:ins w:id="95" w:author="ml f" w:date="2015-01-18T16:26:00Z"/>
        </w:numPr>
        <w:spacing w:line="480" w:lineRule="auto"/>
      </w:pPr>
      <w:ins w:id="96" w:author="ml f" w:date="2015-01-18T16:26:00Z">
        <w:del w:id="97" w:author="lceli" w:date="2015-01-23T16:13:00Z">
          <w:r w:rsidDel="00472804">
            <w:delText xml:space="preserve">In the study design, included patients needed to be intubated for </w:delText>
          </w:r>
        </w:del>
      </w:ins>
      <w:ins w:id="98" w:author="ml f" w:date="2015-01-18T16:24:00Z">
        <w:del w:id="99" w:author="lceli" w:date="2015-01-23T16:13:00Z">
          <w:r w:rsidDel="00472804">
            <w:delText xml:space="preserve"> </w:delText>
          </w:r>
        </w:del>
      </w:ins>
      <w:ins w:id="100" w:author="ml f" w:date="2015-01-18T16:26:00Z">
        <w:del w:id="101" w:author="lceli" w:date="2015-01-23T16:13:00Z">
          <w:r w:rsidDel="00472804">
            <w:delText xml:space="preserve">MV within the first 12 hours of ICU admissions. </w:delText>
          </w:r>
        </w:del>
      </w:ins>
      <w:ins w:id="102" w:author="ml f" w:date="2015-01-18T16:27:00Z">
        <w:del w:id="103" w:author="lceli" w:date="2015-01-23T16:13:00Z">
          <w:r w:rsidR="00C660AC" w:rsidDel="00472804">
            <w:delText>We have loosen the time constrain in our sensitivity study. To ensure variations to the propensity score models will not significan</w:delText>
          </w:r>
        </w:del>
      </w:ins>
      <w:ins w:id="104" w:author="ml f" w:date="2015-01-18T16:29:00Z">
        <w:del w:id="105" w:author="lceli" w:date="2015-01-23T16:13:00Z">
          <w:r w:rsidR="00C660AC" w:rsidDel="00472804">
            <w:delText>tly affect our findings, 20 different predictive</w:delText>
          </w:r>
        </w:del>
        <w:r w:rsidR="00C660AC">
          <w:t xml:space="preserve"> </w:t>
        </w:r>
      </w:ins>
      <w:ins w:id="106" w:author="lceli" w:date="2015-01-23T16:14:00Z">
        <w:r w:rsidR="00472804">
          <w:t xml:space="preserve">Twenty propensity </w:t>
        </w:r>
      </w:ins>
      <w:ins w:id="107" w:author="ml f" w:date="2015-01-18T16:29:00Z">
        <w:r w:rsidR="00C660AC">
          <w:t>models were generated with</w:t>
        </w:r>
      </w:ins>
      <w:ins w:id="108" w:author="ml f" w:date="2015-01-18T16:27:00Z">
        <w:r w:rsidR="00C660AC">
          <w:t xml:space="preserve"> </w:t>
        </w:r>
      </w:ins>
      <w:ins w:id="109" w:author="ml f" w:date="2015-01-18T16:30:00Z">
        <w:r w:rsidR="00C660AC">
          <w:t xml:space="preserve">random subsets </w:t>
        </w:r>
        <w:proofErr w:type="gramStart"/>
        <w:r w:rsidR="00C660AC">
          <w:t>of  the</w:t>
        </w:r>
        <w:proofErr w:type="gramEnd"/>
        <w:r w:rsidR="00C660AC">
          <w:t xml:space="preserve"> 31 covariates </w:t>
        </w:r>
      </w:ins>
      <w:ins w:id="110" w:author="lceli" w:date="2015-01-23T16:15:00Z">
        <w:r w:rsidR="00472804">
          <w:t>and employed</w:t>
        </w:r>
      </w:ins>
      <w:ins w:id="111" w:author="lceli" w:date="2015-01-23T16:19:00Z">
        <w:r w:rsidR="00E709AF">
          <w:t xml:space="preserve"> to match patients with and without IAC</w:t>
        </w:r>
      </w:ins>
      <w:ins w:id="112" w:author="ml f" w:date="2015-01-18T16:30:00Z">
        <w:del w:id="113" w:author="lceli" w:date="2015-01-23T16:15:00Z">
          <w:r w:rsidR="00C660AC" w:rsidDel="00472804">
            <w:delText>of the</w:delText>
          </w:r>
        </w:del>
        <w:del w:id="114" w:author="lceli" w:date="2015-01-23T16:14:00Z">
          <w:r w:rsidR="00C660AC" w:rsidDel="00472804">
            <w:delText xml:space="preserve"> proposed model</w:delText>
          </w:r>
        </w:del>
        <w:r w:rsidR="00C660AC">
          <w:t xml:space="preserve">. </w:t>
        </w:r>
      </w:ins>
      <w:ins w:id="115" w:author="ml f" w:date="2015-01-18T16:34:00Z">
        <w:del w:id="116" w:author="lceli" w:date="2015-01-23T16:16:00Z">
          <w:r w:rsidR="00C660AC" w:rsidDel="00472804">
            <w:delText xml:space="preserve">In addition, to understand the matching caliper level may affect our findings, we </w:delText>
          </w:r>
        </w:del>
      </w:ins>
      <w:ins w:id="117" w:author="ml f" w:date="2015-01-18T16:35:00Z">
        <w:del w:id="118" w:author="lceli" w:date="2015-01-23T16:16:00Z">
          <w:r w:rsidR="00C660AC" w:rsidDel="00472804">
            <w:delText>slowly increased</w:delText>
          </w:r>
        </w:del>
      </w:ins>
      <w:ins w:id="119" w:author="ml f" w:date="2015-01-18T16:34:00Z">
        <w:del w:id="120" w:author="lceli" w:date="2015-01-23T16:16:00Z">
          <w:r w:rsidR="00C660AC" w:rsidDel="00472804">
            <w:delText xml:space="preserve"> the c</w:delText>
          </w:r>
        </w:del>
      </w:ins>
      <w:ins w:id="121" w:author="lceli" w:date="2015-01-23T16:16:00Z">
        <w:r w:rsidR="00472804">
          <w:t>C</w:t>
        </w:r>
      </w:ins>
      <w:ins w:id="122" w:author="ml f" w:date="2015-01-18T16:34:00Z">
        <w:r w:rsidR="00C660AC">
          <w:t>aliper level</w:t>
        </w:r>
      </w:ins>
      <w:ins w:id="123" w:author="lceli" w:date="2015-01-23T16:16:00Z">
        <w:r w:rsidR="00472804">
          <w:t>s</w:t>
        </w:r>
      </w:ins>
      <w:ins w:id="124" w:author="ml f" w:date="2015-01-18T16:34:00Z">
        <w:r w:rsidR="00C660AC">
          <w:t xml:space="preserve"> </w:t>
        </w:r>
      </w:ins>
      <w:ins w:id="125" w:author="lceli" w:date="2015-01-23T16:16:00Z">
        <w:r w:rsidR="00472804">
          <w:t>between</w:t>
        </w:r>
      </w:ins>
      <w:ins w:id="126" w:author="ml f" w:date="2015-01-18T16:34:00Z">
        <w:del w:id="127" w:author="lceli" w:date="2015-01-23T16:16:00Z">
          <w:r w:rsidR="00C660AC" w:rsidDel="00472804">
            <w:delText>from</w:delText>
          </w:r>
        </w:del>
        <w:r w:rsidR="00C660AC">
          <w:t xml:space="preserve"> 0.01 to 0.1 </w:t>
        </w:r>
      </w:ins>
      <w:ins w:id="128" w:author="lceli" w:date="2015-01-23T16:17:00Z">
        <w:r w:rsidR="00472804">
          <w:t>at</w:t>
        </w:r>
      </w:ins>
      <w:ins w:id="129" w:author="ml f" w:date="2015-01-18T16:34:00Z">
        <w:del w:id="130" w:author="lceli" w:date="2015-01-23T16:17:00Z">
          <w:r w:rsidR="00C660AC" w:rsidDel="00472804">
            <w:delText>w</w:delText>
          </w:r>
        </w:del>
      </w:ins>
      <w:ins w:id="131" w:author="ml f" w:date="2015-01-18T16:36:00Z">
        <w:del w:id="132" w:author="lceli" w:date="2015-01-23T16:17:00Z">
          <w:r w:rsidR="00C660AC" w:rsidDel="00472804">
            <w:delText>ith</w:delText>
          </w:r>
        </w:del>
        <w:proofErr w:type="gramStart"/>
        <w:r w:rsidR="00C660AC">
          <w:t xml:space="preserve"> 0.01 increment</w:t>
        </w:r>
        <w:proofErr w:type="gramEnd"/>
        <w:r w:rsidR="00C660AC">
          <w:t xml:space="preserve"> </w:t>
        </w:r>
      </w:ins>
      <w:ins w:id="133" w:author="lceli" w:date="2015-01-23T16:17:00Z">
        <w:r w:rsidR="00472804">
          <w:t xml:space="preserve">were </w:t>
        </w:r>
      </w:ins>
      <w:ins w:id="134" w:author="lceli" w:date="2015-01-23T16:20:00Z">
        <w:r w:rsidR="00E709AF">
          <w:t xml:space="preserve">used </w:t>
        </w:r>
      </w:ins>
      <w:ins w:id="135" w:author="lceli" w:date="2015-01-23T16:24:00Z">
        <w:r w:rsidR="00E709AF">
          <w:t xml:space="preserve">to </w:t>
        </w:r>
        <w:del w:id="136" w:author="ml f" w:date="2015-01-25T15:01:00Z">
          <w:r w:rsidR="00E709AF" w:rsidDel="00FB0705">
            <w:delText>select</w:delText>
          </w:r>
        </w:del>
      </w:ins>
      <w:ins w:id="137" w:author="ml f" w:date="2015-01-25T15:01:00Z">
        <w:r w:rsidR="00FB0705">
          <w:t>match</w:t>
        </w:r>
      </w:ins>
      <w:ins w:id="138" w:author="lceli" w:date="2015-01-23T16:24:00Z">
        <w:r w:rsidR="00E709AF">
          <w:t xml:space="preserve"> the positive and negative controls</w:t>
        </w:r>
      </w:ins>
      <w:ins w:id="139" w:author="lceli" w:date="2015-01-23T16:21:00Z">
        <w:r w:rsidR="00E709AF">
          <w:t xml:space="preserve"> </w:t>
        </w:r>
      </w:ins>
      <w:ins w:id="140" w:author="ml f" w:date="2015-01-18T16:36:00Z">
        <w:del w:id="141" w:author="lceli" w:date="2015-01-23T16:17:00Z">
          <w:r w:rsidR="00C660AC" w:rsidDel="00472804">
            <w:delText>each time</w:delText>
          </w:r>
        </w:del>
        <w:r w:rsidR="00C660AC">
          <w:t>.</w:t>
        </w:r>
        <w:del w:id="142" w:author="lceli" w:date="2015-01-23T16:25:00Z">
          <w:r w:rsidR="00C660AC" w:rsidDel="00E709AF">
            <w:delText xml:space="preserve"> With all these variations, we repeated </w:delText>
          </w:r>
        </w:del>
      </w:ins>
      <w:ins w:id="143" w:author="ml f" w:date="2015-01-18T16:37:00Z">
        <w:del w:id="144" w:author="lceli" w:date="2015-01-23T16:25:00Z">
          <w:r w:rsidR="00C660AC" w:rsidDel="00E709AF">
            <w:delText>the analysis to</w:delText>
          </w:r>
        </w:del>
      </w:ins>
      <w:ins w:id="145" w:author="ml f" w:date="2015-01-18T16:38:00Z">
        <w:del w:id="146" w:author="lceli" w:date="2015-01-23T16:25:00Z">
          <w:r w:rsidR="009574C8" w:rsidDel="00E709AF">
            <w:delText xml:space="preserve"> examine the association between IAC placement and patients’ 28-day mortality.</w:delText>
          </w:r>
        </w:del>
        <w:r w:rsidR="009574C8">
          <w:t xml:space="preserve"> </w:t>
        </w:r>
      </w:ins>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7E2DC0" w:rsidRPr="00E709AF" w:rsidRDefault="007E2DC0" w:rsidP="00D83DFC">
      <w:pPr>
        <w:spacing w:line="480" w:lineRule="auto"/>
        <w:rPr>
          <w:ins w:id="147" w:author="ml f" w:date="2015-01-22T20:50:00Z"/>
          <w:rFonts w:ascii="Times New Roman" w:hAnsi="Times New Roman" w:cs="Times New Roman"/>
          <w:b/>
          <w:u w:val="single"/>
        </w:rPr>
      </w:pPr>
      <w:ins w:id="148" w:author="ml f" w:date="2015-01-22T20:50:00Z">
        <w:r w:rsidRPr="00E709AF">
          <w:rPr>
            <w:rFonts w:ascii="Times New Roman" w:hAnsi="Times New Roman" w:cs="Times New Roman"/>
            <w:b/>
            <w:u w:val="single"/>
          </w:rPr>
          <w:t>Propensity Score Matching</w:t>
        </w:r>
      </w:ins>
      <w:del w:id="149" w:author="ml f" w:date="2015-01-22T20:50:00Z">
        <w:r w:rsidR="00FC5672" w:rsidRPr="00E709AF" w:rsidDel="007E2DC0">
          <w:rPr>
            <w:rFonts w:ascii="Times New Roman" w:hAnsi="Times New Roman" w:cs="Times New Roman"/>
            <w:b/>
            <w:u w:val="single"/>
          </w:rPr>
          <w:tab/>
        </w:r>
      </w:del>
    </w:p>
    <w:p w:rsidR="00E735AA" w:rsidRDefault="006226A5" w:rsidP="00E709AF">
      <w:pPr>
        <w:numPr>
          <w:ins w:id="150" w:author="ml f" w:date="2015-01-22T20:50:00Z"/>
        </w:numPr>
        <w:spacing w:line="480" w:lineRule="auto"/>
        <w:ind w:firstLine="720"/>
      </w:pPr>
      <w:r>
        <w:rPr>
          <w:rFonts w:ascii="Times New Roman" w:hAnsi="Times New Roman" w:cs="Times New Roman"/>
        </w:rPr>
        <w:t>Of the</w:t>
      </w:r>
      <w:r w:rsidR="00D8469E">
        <w:rPr>
          <w:rFonts w:ascii="Times New Roman" w:hAnsi="Times New Roman" w:cs="Times New Roman"/>
        </w:rPr>
        <w:t xml:space="preserve"> </w:t>
      </w:r>
      <w:r w:rsidR="004D3924" w:rsidRPr="00D252DB">
        <w:rPr>
          <w:rFonts w:ascii="Times New Roman" w:hAnsi="Times New Roman" w:cs="Times New Roman"/>
          <w:color w:val="000000"/>
        </w:rPr>
        <w:t xml:space="preserve">24,581 </w:t>
      </w:r>
      <w:r w:rsidR="00D8469E">
        <w:rPr>
          <w:rFonts w:ascii="Times New Roman" w:hAnsi="Times New Roman" w:cs="Times New Roman"/>
        </w:rPr>
        <w:t xml:space="preserve">MIMIC-II </w:t>
      </w:r>
      <w:r>
        <w:rPr>
          <w:rFonts w:ascii="Times New Roman" w:hAnsi="Times New Roman" w:cs="Times New Roman"/>
        </w:rPr>
        <w:t>patients</w:t>
      </w:r>
      <w:r w:rsidR="00D8469E">
        <w:rPr>
          <w:rFonts w:ascii="Times New Roman" w:hAnsi="Times New Roman" w:cs="Times New Roman"/>
        </w:rPr>
        <w:t xml:space="preserve"> reviewed, 1,776 </w:t>
      </w:r>
      <w:r>
        <w:rPr>
          <w:rFonts w:ascii="Times New Roman" w:hAnsi="Times New Roman" w:cs="Times New Roman"/>
        </w:rPr>
        <w:t>patients</w:t>
      </w:r>
      <w:r w:rsidR="00D8469E">
        <w:rPr>
          <w:rFonts w:ascii="Times New Roman" w:hAnsi="Times New Roman" w:cs="Times New Roman"/>
        </w:rPr>
        <w:t xml:space="preserve"> met inclusion criteria (Figure 1)</w:t>
      </w:r>
      <w:r>
        <w:rPr>
          <w:rFonts w:ascii="Times New Roman" w:hAnsi="Times New Roman" w:cs="Times New Roman"/>
        </w:rPr>
        <w:t xml:space="preserve">, of which 44.6% had an IAC. </w:t>
      </w:r>
      <w:ins w:id="151" w:author="ml f" w:date="2015-01-18T16:47:00Z">
        <w:r w:rsidR="00793D38">
          <w:rPr>
            <w:rFonts w:ascii="Times New Roman" w:hAnsi="Times New Roman" w:cs="Times New Roman"/>
          </w:rPr>
          <w:t xml:space="preserve">The </w:t>
        </w:r>
        <w:r w:rsidR="00793D38">
          <w:t>p</w:t>
        </w:r>
      </w:ins>
      <w:del w:id="152" w:author="ml f" w:date="2015-01-18T16:47:00Z">
        <w:r w:rsidDel="00793D38">
          <w:delText>P</w:delText>
        </w:r>
      </w:del>
      <w:r>
        <w:t xml:space="preserve">ropensity score </w:t>
      </w:r>
      <w:ins w:id="153" w:author="ml f" w:date="2015-01-18T16:47:00Z">
        <w:r w:rsidR="00793D38">
          <w:t xml:space="preserve">model </w:t>
        </w:r>
      </w:ins>
      <w:del w:id="154" w:author="ml f" w:date="2015-01-18T16:47:00Z">
        <w:r w:rsidDel="00793D38">
          <w:delText xml:space="preserve">matching </w:delText>
        </w:r>
      </w:del>
      <w:r>
        <w:t>for</w:t>
      </w:r>
      <w:r w:rsidR="00CA54B6">
        <w:t xml:space="preserve"> IAC placement </w:t>
      </w:r>
      <w:r>
        <w:t>yielded</w:t>
      </w:r>
      <w:r w:rsidR="00743522">
        <w:t xml:space="preserve"> </w:t>
      </w:r>
      <w:ins w:id="155" w:author="ml f" w:date="2015-01-18T16:47:00Z">
        <w:r w:rsidR="00793D38">
          <w:t>0.79 for the area under ROC curve</w:t>
        </w:r>
      </w:ins>
      <w:ins w:id="156" w:author="ml f" w:date="2015-01-25T15:02:00Z">
        <w:r w:rsidR="00C36253">
          <w:t xml:space="preserve"> (over </w:t>
        </w:r>
        <w:commentRangeStart w:id="157"/>
        <w:r w:rsidR="00C36253">
          <w:t>10</w:t>
        </w:r>
        <w:r w:rsidR="00C36253">
          <w:t>-fold cross-validation</w:t>
        </w:r>
        <w:commentRangeEnd w:id="157"/>
        <w:r w:rsidR="00C36253">
          <w:rPr>
            <w:rStyle w:val="CommentReference"/>
          </w:rPr>
          <w:commentReference w:id="157"/>
        </w:r>
        <w:r w:rsidR="00C36253">
          <w:t>)</w:t>
        </w:r>
      </w:ins>
      <w:ins w:id="158" w:author="ml f" w:date="2015-01-18T16:47:00Z">
        <w:r w:rsidR="00793D38">
          <w:t xml:space="preserve"> and 0.83</w:t>
        </w:r>
      </w:ins>
      <w:ins w:id="159" w:author="ml f" w:date="2015-01-25T15:03:00Z">
        <w:r w:rsidR="00C36253">
          <w:t xml:space="preserve"> as the </w:t>
        </w:r>
        <w:proofErr w:type="spellStart"/>
        <w:r w:rsidR="00C36253">
          <w:t>pvalue</w:t>
        </w:r>
      </w:ins>
      <w:proofErr w:type="spellEnd"/>
      <w:ins w:id="160" w:author="ml f" w:date="2015-01-18T16:47:00Z">
        <w:r w:rsidR="00793D38">
          <w:t xml:space="preserve"> for </w:t>
        </w:r>
        <w:del w:id="161" w:author="lceli" w:date="2015-01-23T16:27:00Z">
          <w:r w:rsidR="00793D38" w:rsidDel="00E709AF">
            <w:delText xml:space="preserve">the h-statistics from </w:delText>
          </w:r>
        </w:del>
        <w:r w:rsidR="00793D38">
          <w:t>the HL</w:t>
        </w:r>
      </w:ins>
      <w:ins w:id="162" w:author="lceli" w:date="2015-01-23T16:27:00Z">
        <w:r w:rsidR="00E709AF">
          <w:t xml:space="preserve"> </w:t>
        </w:r>
      </w:ins>
      <w:ins w:id="163" w:author="ml f" w:date="2015-01-18T16:47:00Z">
        <w:del w:id="164" w:author="lceli" w:date="2015-01-23T16:27:00Z">
          <w:r w:rsidR="00793D38" w:rsidDel="00E709AF">
            <w:delText>-</w:delText>
          </w:r>
        </w:del>
        <w:r w:rsidR="00793D38">
          <w:t>test</w:t>
        </w:r>
      </w:ins>
      <w:ins w:id="165" w:author="ml f" w:date="2015-01-25T15:03:00Z">
        <w:r w:rsidR="00C36253">
          <w:t>.</w:t>
        </w:r>
      </w:ins>
      <w:ins w:id="166" w:author="ml f" w:date="2015-01-25T15:02:00Z">
        <w:r w:rsidR="00C36253">
          <w:t xml:space="preserve"> </w:t>
        </w:r>
      </w:ins>
      <w:ins w:id="167" w:author="ml f" w:date="2015-01-25T15:03:00Z">
        <w:r w:rsidR="00C36253">
          <w:t>Fig</w:t>
        </w:r>
      </w:ins>
      <w:del w:id="168" w:author="ml f" w:date="2015-01-18T16:47:00Z">
        <w:r w:rsidR="00743522" w:rsidDel="00793D38">
          <w:delText>a c-statistic of 0.79</w:delText>
        </w:r>
      </w:del>
      <w:commentRangeStart w:id="169"/>
      <w:ins w:id="170" w:author="lceli" w:date="2015-01-23T16:27:00Z">
        <w:del w:id="171" w:author="ml f" w:date="2015-01-25T15:02:00Z">
          <w:r w:rsidR="00E709AF" w:rsidDel="00C36253">
            <w:delText>on x-fold cross-validation</w:delText>
          </w:r>
        </w:del>
      </w:ins>
      <w:commentRangeEnd w:id="169"/>
      <w:ins w:id="172" w:author="lceli" w:date="2015-01-23T16:28:00Z">
        <w:del w:id="173" w:author="ml f" w:date="2015-01-25T15:02:00Z">
          <w:r w:rsidR="00E709AF" w:rsidDel="00C36253">
            <w:rPr>
              <w:rStyle w:val="CommentReference"/>
            </w:rPr>
            <w:commentReference w:id="169"/>
          </w:r>
        </w:del>
      </w:ins>
      <w:ins w:id="174" w:author="ml f" w:date="2015-01-18T16:48:00Z">
        <w:r w:rsidR="00BA5624">
          <w:t xml:space="preserve">ure 2 </w:t>
        </w:r>
        <w:del w:id="175" w:author="lceli" w:date="2015-01-23T16:31:00Z">
          <w:r w:rsidR="00BA5624" w:rsidDel="001136F4">
            <w:delText>further compare</w:delText>
          </w:r>
        </w:del>
      </w:ins>
      <w:ins w:id="176" w:author="lceli" w:date="2015-01-23T16:31:00Z">
        <w:r w:rsidR="001136F4">
          <w:t>shows</w:t>
        </w:r>
      </w:ins>
      <w:ins w:id="177" w:author="ml f" w:date="2015-01-18T16:48:00Z">
        <w:del w:id="178" w:author="lceli" w:date="2015-01-23T16:31:00Z">
          <w:r w:rsidR="00BA5624" w:rsidDel="001136F4">
            <w:delText>d</w:delText>
          </w:r>
        </w:del>
        <w:r w:rsidR="00BA5624">
          <w:t xml:space="preserve"> the distribution</w:t>
        </w:r>
      </w:ins>
      <w:ins w:id="179" w:author="ml f" w:date="2015-01-18T16:51:00Z">
        <w:del w:id="180" w:author="lceli" w:date="2015-01-23T16:32:00Z">
          <w:r w:rsidR="00BA5624" w:rsidDel="001136F4">
            <w:delText>s</w:delText>
          </w:r>
        </w:del>
      </w:ins>
      <w:ins w:id="181" w:author="ml f" w:date="2015-01-18T16:48:00Z">
        <w:r w:rsidR="00BA5624">
          <w:t xml:space="preserve"> of </w:t>
        </w:r>
      </w:ins>
      <w:ins w:id="182" w:author="lceli" w:date="2015-01-23T16:32:00Z">
        <w:r w:rsidR="001136F4">
          <w:t xml:space="preserve">the </w:t>
        </w:r>
      </w:ins>
      <w:ins w:id="183" w:author="ml f" w:date="2015-01-18T16:48:00Z">
        <w:r w:rsidR="00BA5624">
          <w:t xml:space="preserve">propensity score </w:t>
        </w:r>
      </w:ins>
      <w:ins w:id="184" w:author="lceli" w:date="2015-01-23T16:32:00Z">
        <w:r w:rsidR="001136F4">
          <w:t xml:space="preserve">of the IAC and the non-IAC groups </w:t>
        </w:r>
      </w:ins>
      <w:ins w:id="185" w:author="ml f" w:date="2015-01-18T16:48:00Z">
        <w:r w:rsidR="00BA5624">
          <w:t xml:space="preserve">before and after </w:t>
        </w:r>
        <w:del w:id="186" w:author="lceli" w:date="2015-01-23T16:32:00Z">
          <w:r w:rsidR="00BA5624" w:rsidDel="001136F4">
            <w:delText xml:space="preserve">the </w:delText>
          </w:r>
        </w:del>
        <w:r w:rsidR="00BA5624">
          <w:t>matching</w:t>
        </w:r>
      </w:ins>
      <w:del w:id="187" w:author="ml f" w:date="2015-01-18T16:48:00Z">
        <w:r w:rsidR="00CA54B6" w:rsidDel="00BA5624">
          <w:delText>.</w:delText>
        </w:r>
      </w:del>
      <w:ins w:id="188" w:author="ml f" w:date="2015-01-18T16:49:00Z">
        <w:r w:rsidR="00BA5624">
          <w:t>.</w:t>
        </w:r>
        <w:del w:id="189" w:author="lceli" w:date="2015-01-23T16:33:00Z">
          <w:r w:rsidR="00BA5624" w:rsidDel="001136F4">
            <w:delText xml:space="preserve"> </w:delText>
          </w:r>
        </w:del>
      </w:ins>
      <w:ins w:id="190" w:author="ml f" w:date="2015-01-18T16:51:00Z">
        <w:del w:id="191" w:author="lceli" w:date="2015-01-23T16:33:00Z">
          <w:r w:rsidR="00BA5624" w:rsidDel="001136F4">
            <w:delText>It has shown that the matching had successfully align the propensity score distributions from both the IAC and non-IAC groups.</w:delText>
          </w:r>
        </w:del>
      </w:ins>
      <w:del w:id="192" w:author="lceli" w:date="2015-01-23T16:33:00Z">
        <w:r w:rsidR="00CA54B6" w:rsidDel="001136F4">
          <w:delText xml:space="preserve"> </w:delText>
        </w:r>
      </w:del>
      <w:r w:rsidR="00CA54B6">
        <w:t xml:space="preserve"> After 1:1 matching, </w:t>
      </w:r>
      <w:r w:rsidR="00743522">
        <w:t>the propensity-matched sample consisted of 696 patients (348</w:t>
      </w:r>
      <w:r w:rsidR="00CA54B6">
        <w:t xml:space="preserve"> patients with respiratory failure who underwent IAC placement </w:t>
      </w:r>
      <w:r w:rsidR="00743522">
        <w:t>matched to</w:t>
      </w:r>
      <w:r w:rsidR="00CA54B6">
        <w:t xml:space="preserve"> </w:t>
      </w:r>
      <w:r w:rsidR="00743522">
        <w:t>348</w:t>
      </w:r>
      <w:r w:rsidR="00CA54B6">
        <w:t xml:space="preserve"> patients with respiratory failure who do no have an IAC placed</w:t>
      </w:r>
      <w:r w:rsidR="00743522">
        <w:t xml:space="preserve">).  </w:t>
      </w:r>
      <w:r w:rsidR="005A44DC">
        <w:t xml:space="preserve">In the matched cohort, the median age for the IAC and non-IAC groups were 54 (IQR 38-73) and 53 (IQR 35-72), respectively.  </w:t>
      </w:r>
      <w:r w:rsidR="00743522">
        <w:t>There were no differences in baseline covariates in the IAC and non-IAC propensity-matched groups</w:t>
      </w:r>
      <w:r>
        <w:t xml:space="preserve"> (Figure 1), including chronic co</w:t>
      </w:r>
      <w:ins w:id="193" w:author="ml f" w:date="2015-01-22T20:50:00Z">
        <w:r w:rsidR="007E2DC0">
          <w:t>-</w:t>
        </w:r>
      </w:ins>
      <w:r>
        <w:t xml:space="preserve">morbidities and acute respiratory diagnoses </w:t>
      </w:r>
      <w:r w:rsidR="00100D99">
        <w:t>such as</w:t>
      </w:r>
      <w:r>
        <w:t xml:space="preserve"> acute respiratory distress syndrome </w:t>
      </w:r>
      <w:r w:rsidR="00100D99">
        <w:t>and</w:t>
      </w:r>
      <w:r>
        <w:t xml:space="preserve"> pneumonia (Table 1).</w:t>
      </w:r>
      <w:r w:rsidR="00E735AA">
        <w:t xml:space="preserve"> </w:t>
      </w:r>
    </w:p>
    <w:p w:rsidR="007E2DC0" w:rsidRPr="001136F4" w:rsidRDefault="007E2DC0" w:rsidP="001136F4">
      <w:pPr>
        <w:numPr>
          <w:ins w:id="194" w:author="ml f" w:date="2015-01-22T20:51:00Z"/>
        </w:numPr>
        <w:spacing w:line="480" w:lineRule="auto"/>
        <w:rPr>
          <w:ins w:id="195" w:author="ml f" w:date="2015-01-22T20:51:00Z"/>
          <w:u w:val="single"/>
        </w:rPr>
      </w:pPr>
      <w:ins w:id="196" w:author="ml f" w:date="2015-01-22T20:51:00Z">
        <w:r w:rsidRPr="001136F4">
          <w:rPr>
            <w:u w:val="single"/>
          </w:rPr>
          <w:t>Primary &amp; Secondary Outcomes</w:t>
        </w:r>
      </w:ins>
    </w:p>
    <w:p w:rsidR="00A11A01" w:rsidRDefault="00100D99" w:rsidP="00BB3FB6">
      <w:pPr>
        <w:spacing w:line="480" w:lineRule="auto"/>
        <w:ind w:firstLine="720"/>
        <w:rPr>
          <w:ins w:id="197" w:author="ml f" w:date="2015-01-22T20:44:00Z"/>
        </w:rPr>
      </w:pPr>
      <w:r>
        <w:t>After</w:t>
      </w:r>
      <w:r w:rsidR="00E735AA">
        <w:t xml:space="preserve"> propensity </w:t>
      </w:r>
      <w:r>
        <w:t xml:space="preserve">score </w:t>
      </w:r>
      <w:r w:rsidR="00E735AA">
        <w:t>matching</w:t>
      </w:r>
      <w:r w:rsidR="00D83DFC">
        <w:t xml:space="preserve">, </w:t>
      </w:r>
      <w:r w:rsidR="00E735AA">
        <w:t>there was no difference in</w:t>
      </w:r>
      <w:r w:rsidR="00D83DFC">
        <w:t xml:space="preserve"> 28-day mortality </w:t>
      </w:r>
      <w:r w:rsidR="005A44DC">
        <w:t>in the IAC group</w:t>
      </w:r>
      <w:r w:rsidR="00C30868">
        <w:t xml:space="preserve"> versus the non-IAC group (</w:t>
      </w:r>
      <w:r w:rsidR="00E735AA">
        <w:t xml:space="preserve">14.7% </w:t>
      </w:r>
      <w:proofErr w:type="spellStart"/>
      <w:r w:rsidR="00E735AA">
        <w:t>vs</w:t>
      </w:r>
      <w:proofErr w:type="spellEnd"/>
      <w:r w:rsidR="00E735AA">
        <w:t xml:space="preserve"> 15.2</w:t>
      </w:r>
      <w:ins w:id="198" w:author="ml f" w:date="2015-01-22T20:45:00Z">
        <w:r w:rsidR="007E2DC0">
          <w:t>%</w:t>
        </w:r>
      </w:ins>
      <w:r w:rsidR="00E735AA">
        <w:t xml:space="preserve">, </w:t>
      </w:r>
      <w:r w:rsidR="00C30868">
        <w:t>p=</w:t>
      </w:r>
      <w:r w:rsidR="00C93FB6">
        <w:t>0.9</w:t>
      </w:r>
      <w:r w:rsidR="002E3686">
        <w:t>; Table 2</w:t>
      </w:r>
      <w:r w:rsidR="00C30868">
        <w:t xml:space="preserve">). </w:t>
      </w:r>
      <w:r w:rsidR="00370845">
        <w:t xml:space="preserve"> </w:t>
      </w:r>
      <w:r w:rsidR="00BB3FB6">
        <w:t>Patient</w:t>
      </w:r>
      <w:r w:rsidR="008B3214">
        <w:t>s</w:t>
      </w:r>
      <w:r w:rsidR="00BB3FB6">
        <w:t xml:space="preserve"> with an IAC had a significantly </w:t>
      </w:r>
      <w:r w:rsidR="008B3214">
        <w:t>hig</w:t>
      </w:r>
      <w:r w:rsidR="00091550">
        <w:t>h</w:t>
      </w:r>
      <w:r w:rsidR="008B3214">
        <w:t xml:space="preserve">er </w:t>
      </w:r>
      <w:r w:rsidR="00BB3FB6">
        <w:t>like</w:t>
      </w:r>
      <w:ins w:id="199" w:author="lceli" w:date="2015-01-13T10:31:00Z">
        <w:r w:rsidR="00932E70">
          <w:t>li</w:t>
        </w:r>
      </w:ins>
      <w:r w:rsidR="00BB3FB6">
        <w:t xml:space="preserve">hood </w:t>
      </w:r>
      <w:r w:rsidR="008B3214">
        <w:t>for longer ICU stay</w:t>
      </w:r>
      <w:r w:rsidR="00BB3FB6">
        <w:t xml:space="preserve"> (sub-hazard ratio 0.72, p&lt;0.001, 95% CI [0.61, 0.86])</w:t>
      </w:r>
      <w:r w:rsidR="008B3214">
        <w:t xml:space="preserve"> and</w:t>
      </w:r>
      <w:r w:rsidR="00BB3FB6">
        <w:t xml:space="preserve"> </w:t>
      </w:r>
      <w:r w:rsidR="008B3214">
        <w:t>longer hospital stay</w:t>
      </w:r>
      <w:r w:rsidR="00BB3FB6">
        <w:t xml:space="preserve"> (sub-HR 0.71, p&lt;0.0001, 95% CI [0.6, 0.84])</w:t>
      </w:r>
      <w:r w:rsidR="008B3214">
        <w:t>. Patient</w:t>
      </w:r>
      <w:ins w:id="200" w:author="lceli" w:date="2015-01-24T18:56:00Z">
        <w:r w:rsidR="00157918">
          <w:t>s</w:t>
        </w:r>
      </w:ins>
      <w:r w:rsidR="00BB3FB6">
        <w:t xml:space="preserve"> </w:t>
      </w:r>
      <w:r w:rsidR="008B3214">
        <w:t xml:space="preserve">with </w:t>
      </w:r>
      <w:del w:id="201" w:author="lceli" w:date="2015-01-24T18:58:00Z">
        <w:r w:rsidR="008B3214" w:rsidDel="00157918">
          <w:delText xml:space="preserve">an </w:delText>
        </w:r>
      </w:del>
      <w:r w:rsidR="008B3214">
        <w:t xml:space="preserve">IAC </w:t>
      </w:r>
      <w:ins w:id="202" w:author="lceli" w:date="2015-01-24T18:56:00Z">
        <w:r w:rsidR="00157918">
          <w:t>had longer duration of MV</w:t>
        </w:r>
      </w:ins>
      <w:del w:id="203" w:author="lceli" w:date="2015-01-24T18:56:00Z">
        <w:r w:rsidR="008B3214" w:rsidDel="00157918">
          <w:delText>also was less likely to</w:delText>
        </w:r>
        <w:r w:rsidR="00BB3FB6" w:rsidDel="00157918">
          <w:delText xml:space="preserve"> undergo successful extubation</w:delText>
        </w:r>
      </w:del>
      <w:r w:rsidR="00BB3FB6">
        <w:t xml:space="preserve"> (sub-HR 0.74, p&lt;0.0001, 95% CI [0.63, 0.87]).   When survivors and non-survivors were </w:t>
      </w:r>
      <w:r w:rsidR="00D9006C">
        <w:t>separately analyzed</w:t>
      </w:r>
      <w:r w:rsidR="00BB3FB6">
        <w:t>, ICU LOS, hospital LOS, and duration of mechanical ventilation were significant</w:t>
      </w:r>
      <w:r w:rsidR="00096A90">
        <w:t xml:space="preserve">ly shorter </w:t>
      </w:r>
      <w:r w:rsidR="00D9006C">
        <w:t xml:space="preserve">among patients who did not have an IAC </w:t>
      </w:r>
      <w:r w:rsidR="00096A90">
        <w:t xml:space="preserve"> (T</w:t>
      </w:r>
      <w:r w:rsidR="00BB3FB6">
        <w:t xml:space="preserve">able 2).  </w:t>
      </w:r>
      <w:r w:rsidR="00E735AA">
        <w:t xml:space="preserve">Patients with an IAC had </w:t>
      </w:r>
      <w:r w:rsidR="00A133D3">
        <w:t>a median difference of 1.28 more</w:t>
      </w:r>
      <w:r w:rsidR="00E735AA">
        <w:t xml:space="preserve"> arterial blood gas measurements performed per day</w:t>
      </w:r>
      <w:r w:rsidR="00A133D3">
        <w:t xml:space="preserve"> (p&lt;0.0001).</w:t>
      </w:r>
    </w:p>
    <w:p w:rsidR="007E2DC0" w:rsidRPr="00157918" w:rsidRDefault="007E2DC0" w:rsidP="00157918">
      <w:pPr>
        <w:numPr>
          <w:ins w:id="204" w:author="ml f" w:date="2015-01-22T20:51:00Z"/>
        </w:numPr>
        <w:spacing w:line="480" w:lineRule="auto"/>
        <w:rPr>
          <w:ins w:id="205" w:author="ml f" w:date="2015-01-22T20:51:00Z"/>
          <w:u w:val="single"/>
        </w:rPr>
      </w:pPr>
      <w:ins w:id="206" w:author="ml f" w:date="2015-01-22T20:51:00Z">
        <w:r w:rsidRPr="00157918">
          <w:rPr>
            <w:u w:val="single"/>
          </w:rPr>
          <w:t xml:space="preserve">Sensitivity </w:t>
        </w:r>
      </w:ins>
      <w:ins w:id="207" w:author="lceli" w:date="2015-01-24T18:59:00Z">
        <w:r w:rsidR="00157918">
          <w:rPr>
            <w:u w:val="single"/>
          </w:rPr>
          <w:t>Analysis</w:t>
        </w:r>
      </w:ins>
      <w:ins w:id="208" w:author="ml f" w:date="2015-01-22T20:51:00Z">
        <w:del w:id="209" w:author="lceli" w:date="2015-01-24T18:59:00Z">
          <w:r w:rsidRPr="00157918" w:rsidDel="00157918">
            <w:rPr>
              <w:u w:val="single"/>
            </w:rPr>
            <w:delText>Studies</w:delText>
          </w:r>
        </w:del>
      </w:ins>
    </w:p>
    <w:p w:rsidR="007E2DC0" w:rsidRDefault="007E2DC0" w:rsidP="00BB3FB6">
      <w:pPr>
        <w:numPr>
          <w:ins w:id="210" w:author="ml f" w:date="2015-01-22T20:52:00Z"/>
        </w:numPr>
        <w:spacing w:line="480" w:lineRule="auto"/>
        <w:ind w:firstLine="720"/>
        <w:rPr>
          <w:ins w:id="211" w:author="ml f" w:date="2015-01-22T20:52:00Z"/>
        </w:rPr>
      </w:pPr>
      <w:ins w:id="212" w:author="ml f" w:date="2015-01-22T20:52:00Z">
        <w:del w:id="213" w:author="lceli" w:date="2015-01-24T19:00:00Z">
          <w:r w:rsidDel="00157918">
            <w:delText>In the study design, we included only patients, who were intubated within the first 12 hours of ICU admission</w:delText>
          </w:r>
        </w:del>
      </w:ins>
      <w:ins w:id="214" w:author="lceli" w:date="2015-01-24T19:00:00Z">
        <w:r w:rsidR="00157918">
          <w:t xml:space="preserve">The study cohort only included patients who were </w:t>
        </w:r>
        <w:proofErr w:type="spellStart"/>
        <w:r w:rsidR="00157918">
          <w:t>intubated</w:t>
        </w:r>
        <w:proofErr w:type="spellEnd"/>
        <w:r w:rsidR="00157918">
          <w:t xml:space="preserve"> within 12 hours of admission to the ICU</w:t>
        </w:r>
      </w:ins>
      <w:ins w:id="215" w:author="ml f" w:date="2015-01-22T20:52:00Z">
        <w:r>
          <w:t xml:space="preserve">. </w:t>
        </w:r>
        <w:del w:id="216" w:author="lceli" w:date="2015-01-24T19:01:00Z">
          <w:r w:rsidDel="00157918">
            <w:delText>In the</w:delText>
          </w:r>
        </w:del>
      </w:ins>
      <w:ins w:id="217" w:author="lceli" w:date="2015-01-24T19:01:00Z">
        <w:r w:rsidR="00157918">
          <w:t xml:space="preserve">We </w:t>
        </w:r>
        <w:proofErr w:type="gramStart"/>
        <w:r w:rsidR="00157918">
          <w:t>perfo</w:t>
        </w:r>
      </w:ins>
      <w:ins w:id="218" w:author="lceli" w:date="2015-01-24T19:02:00Z">
        <w:r w:rsidR="00157918">
          <w:t>rme</w:t>
        </w:r>
      </w:ins>
      <w:ins w:id="219" w:author="lceli" w:date="2015-01-24T19:01:00Z">
        <w:r w:rsidR="00157918">
          <w:t xml:space="preserve">d </w:t>
        </w:r>
      </w:ins>
      <w:ins w:id="220" w:author="ml f" w:date="2015-01-22T20:52:00Z">
        <w:r>
          <w:t xml:space="preserve"> </w:t>
        </w:r>
      </w:ins>
      <w:ins w:id="221" w:author="lceli" w:date="2015-01-24T19:02:00Z">
        <w:r w:rsidR="00157918">
          <w:t>a</w:t>
        </w:r>
        <w:proofErr w:type="gramEnd"/>
        <w:r w:rsidR="00157918">
          <w:t xml:space="preserve"> </w:t>
        </w:r>
      </w:ins>
      <w:ins w:id="222" w:author="ml f" w:date="2015-01-22T20:53:00Z">
        <w:r>
          <w:t>sensitivity</w:t>
        </w:r>
      </w:ins>
      <w:ins w:id="223" w:author="ml f" w:date="2015-01-22T20:52:00Z">
        <w:r>
          <w:t xml:space="preserve"> </w:t>
        </w:r>
      </w:ins>
      <w:ins w:id="224" w:author="lceli" w:date="2015-01-24T19:02:00Z">
        <w:r w:rsidR="00157918">
          <w:t xml:space="preserve">analysis which included all patients who were </w:t>
        </w:r>
        <w:proofErr w:type="spellStart"/>
        <w:r w:rsidR="00157918">
          <w:t>intubated</w:t>
        </w:r>
        <w:proofErr w:type="spellEnd"/>
        <w:r w:rsidR="00157918">
          <w:t xml:space="preserve"> regardless of timing</w:t>
        </w:r>
      </w:ins>
      <w:ins w:id="225" w:author="ml f" w:date="2015-01-22T20:53:00Z">
        <w:del w:id="226" w:author="lceli" w:date="2015-01-24T19:02:00Z">
          <w:r w:rsidDel="00157918">
            <w:delText xml:space="preserve">study, we loosen up </w:delText>
          </w:r>
        </w:del>
      </w:ins>
      <w:ins w:id="227" w:author="ml f" w:date="2015-01-22T20:54:00Z">
        <w:del w:id="228" w:author="lceli" w:date="2015-01-24T19:02:00Z">
          <w:r w:rsidDel="00157918">
            <w:delText>the constrain and included all patients, who were intubated during their ICU stays</w:delText>
          </w:r>
        </w:del>
        <w:r>
          <w:t xml:space="preserve">. </w:t>
        </w:r>
      </w:ins>
      <w:ins w:id="229" w:author="ml f" w:date="2015-01-22T20:55:00Z">
        <w:del w:id="230" w:author="lceli" w:date="2015-01-24T19:03:00Z">
          <w:r w:rsidR="00117150" w:rsidDel="00157918">
            <w:delText>After repeated propensity score matching, we still observed n</w:delText>
          </w:r>
        </w:del>
      </w:ins>
      <w:ins w:id="231" w:author="lceli" w:date="2015-01-24T19:03:00Z">
        <w:r w:rsidR="00157918">
          <w:t>N</w:t>
        </w:r>
      </w:ins>
      <w:ins w:id="232" w:author="ml f" w:date="2015-01-22T20:55:00Z">
        <w:r w:rsidR="00117150">
          <w:t xml:space="preserve">o significant </w:t>
        </w:r>
      </w:ins>
      <w:ins w:id="233" w:author="ml f" w:date="2015-01-22T20:56:00Z">
        <w:r w:rsidR="00117150">
          <w:t>difference</w:t>
        </w:r>
      </w:ins>
      <w:ins w:id="234" w:author="ml f" w:date="2015-01-22T20:55:00Z">
        <w:r w:rsidR="00117150">
          <w:t xml:space="preserve"> in 28-day </w:t>
        </w:r>
      </w:ins>
      <w:ins w:id="235" w:author="ml f" w:date="2015-01-22T20:56:00Z">
        <w:r w:rsidR="00117150">
          <w:t>mortally</w:t>
        </w:r>
      </w:ins>
      <w:ins w:id="236" w:author="ml f" w:date="2015-01-22T20:55:00Z">
        <w:r w:rsidR="00117150">
          <w:t xml:space="preserve"> </w:t>
        </w:r>
      </w:ins>
      <w:ins w:id="237" w:author="ml f" w:date="2015-01-22T20:56:00Z">
        <w:r w:rsidR="00117150">
          <w:t>between the IAC and non-IAC group (p=0.4)</w:t>
        </w:r>
      </w:ins>
      <w:ins w:id="238" w:author="lceli" w:date="2015-01-24T19:04:00Z">
        <w:r w:rsidR="00157918">
          <w:t xml:space="preserve"> was observed using the same methodology in the expanded cohort</w:t>
        </w:r>
      </w:ins>
      <w:ins w:id="239" w:author="ml f" w:date="2015-01-22T20:56:00Z">
        <w:r w:rsidR="00117150">
          <w:t>.</w:t>
        </w:r>
      </w:ins>
      <w:ins w:id="240" w:author="ml f" w:date="2015-01-22T20:53:00Z">
        <w:r>
          <w:t xml:space="preserve"> </w:t>
        </w:r>
      </w:ins>
    </w:p>
    <w:p w:rsidR="00A133D3" w:rsidRDefault="007E2DC0" w:rsidP="00BB3FB6">
      <w:pPr>
        <w:numPr>
          <w:ins w:id="241" w:author="ml f" w:date="2015-01-22T20:51:00Z"/>
        </w:numPr>
        <w:spacing w:line="480" w:lineRule="auto"/>
        <w:ind w:firstLine="720"/>
      </w:pPr>
      <w:ins w:id="242" w:author="ml f" w:date="2015-01-22T20:44:00Z">
        <w:r>
          <w:t xml:space="preserve">Figure 3 </w:t>
        </w:r>
      </w:ins>
      <w:ins w:id="243" w:author="ml f" w:date="2015-01-22T20:45:00Z">
        <w:del w:id="244" w:author="lceli" w:date="2015-01-24T19:04:00Z">
          <w:r w:rsidDel="00157918">
            <w:delText xml:space="preserve">graphically </w:delText>
          </w:r>
        </w:del>
        <w:r>
          <w:t>summarize</w:t>
        </w:r>
      </w:ins>
      <w:ins w:id="245" w:author="lceli" w:date="2015-01-24T19:04:00Z">
        <w:r w:rsidR="00157918">
          <w:t>s</w:t>
        </w:r>
      </w:ins>
      <w:ins w:id="246" w:author="ml f" w:date="2015-01-22T20:45:00Z">
        <w:del w:id="247" w:author="lceli" w:date="2015-01-24T19:04:00Z">
          <w:r w:rsidDel="00157918">
            <w:delText>d</w:delText>
          </w:r>
        </w:del>
        <w:r>
          <w:t xml:space="preserve"> </w:t>
        </w:r>
      </w:ins>
      <w:ins w:id="248" w:author="ml f" w:date="2015-01-22T20:47:00Z">
        <w:r w:rsidR="00117150">
          <w:t xml:space="preserve">the </w:t>
        </w:r>
      </w:ins>
      <w:ins w:id="249" w:author="lceli" w:date="2015-01-24T19:05:00Z">
        <w:r w:rsidR="00157918">
          <w:t xml:space="preserve">results of the </w:t>
        </w:r>
      </w:ins>
      <w:ins w:id="250" w:author="ml f" w:date="2015-01-22T20:47:00Z">
        <w:r w:rsidR="00117150">
          <w:t>sensi</w:t>
        </w:r>
      </w:ins>
      <w:ins w:id="251" w:author="ml f" w:date="2015-01-22T20:56:00Z">
        <w:r w:rsidR="00117150">
          <w:t>tiv</w:t>
        </w:r>
      </w:ins>
      <w:ins w:id="252" w:author="ml f" w:date="2015-01-22T20:47:00Z">
        <w:r w:rsidR="00117150">
          <w:t xml:space="preserve">ity </w:t>
        </w:r>
        <w:del w:id="253" w:author="lceli" w:date="2015-01-24T19:04:00Z">
          <w:r w:rsidR="00117150" w:rsidDel="00157918">
            <w:delText>studi</w:delText>
          </w:r>
        </w:del>
      </w:ins>
      <w:ins w:id="254" w:author="lceli" w:date="2015-01-24T19:04:00Z">
        <w:r w:rsidR="00157918">
          <w:t>analys</w:t>
        </w:r>
      </w:ins>
      <w:ins w:id="255" w:author="ml f" w:date="2015-01-22T20:47:00Z">
        <w:r w:rsidR="00117150">
          <w:t>es</w:t>
        </w:r>
      </w:ins>
      <w:ins w:id="256" w:author="ml f" w:date="2015-01-22T20:56:00Z">
        <w:r w:rsidR="00117150">
          <w:t xml:space="preserve"> </w:t>
        </w:r>
      </w:ins>
      <w:ins w:id="257" w:author="lceli" w:date="2015-01-24T19:05:00Z">
        <w:r w:rsidR="00157918">
          <w:t>using</w:t>
        </w:r>
      </w:ins>
      <w:ins w:id="258" w:author="ml f" w:date="2015-01-22T20:56:00Z">
        <w:del w:id="259" w:author="lceli" w:date="2015-01-24T19:05:00Z">
          <w:r w:rsidR="00117150" w:rsidDel="00157918">
            <w:delText>results over</w:delText>
          </w:r>
        </w:del>
        <w:r w:rsidR="00117150">
          <w:t xml:space="preserve"> various propensity score </w:t>
        </w:r>
        <w:del w:id="260" w:author="lceli" w:date="2015-01-24T18:58:00Z">
          <w:r w:rsidR="00117150" w:rsidDel="00157918">
            <w:delText xml:space="preserve">prediction </w:delText>
          </w:r>
        </w:del>
        <w:r w:rsidR="00117150">
          <w:t xml:space="preserve">models and matching caliper levels. </w:t>
        </w:r>
        <w:del w:id="261" w:author="lceli" w:date="2015-01-24T19:06:00Z">
          <w:r w:rsidR="00117150" w:rsidDel="003C467A">
            <w:delText>We observed that t</w:delText>
          </w:r>
        </w:del>
      </w:ins>
      <w:ins w:id="262" w:author="lceli" w:date="2015-01-24T19:06:00Z">
        <w:r w:rsidR="003C467A">
          <w:t>T</w:t>
        </w:r>
      </w:ins>
      <w:ins w:id="263" w:author="ml f" w:date="2015-01-22T20:56:00Z">
        <w:r w:rsidR="00117150">
          <w:t xml:space="preserve">he odds ratios were consistently around 1 and </w:t>
        </w:r>
      </w:ins>
      <w:ins w:id="264" w:author="lceli" w:date="2015-01-24T19:07:00Z">
        <w:r w:rsidR="003C467A">
          <w:t xml:space="preserve">the </w:t>
        </w:r>
      </w:ins>
      <w:ins w:id="265" w:author="ml f" w:date="2015-01-22T20:56:00Z">
        <w:r w:rsidR="00117150">
          <w:t xml:space="preserve">p-values were all </w:t>
        </w:r>
      </w:ins>
      <w:ins w:id="266" w:author="lceli" w:date="2015-01-24T19:07:00Z">
        <w:r w:rsidR="003C467A">
          <w:t>statistical</w:t>
        </w:r>
      </w:ins>
      <w:ins w:id="267" w:author="lceli" w:date="2015-01-24T19:08:00Z">
        <w:r w:rsidR="003C467A">
          <w:t>ly</w:t>
        </w:r>
      </w:ins>
      <w:ins w:id="268" w:author="lceli" w:date="2015-01-24T19:07:00Z">
        <w:r w:rsidR="003C467A">
          <w:t xml:space="preserve"> </w:t>
        </w:r>
      </w:ins>
      <w:ins w:id="269" w:author="ml f" w:date="2015-01-22T20:56:00Z">
        <w:r w:rsidR="00117150">
          <w:t xml:space="preserve">insignificant. </w:t>
        </w:r>
        <w:del w:id="270" w:author="lceli" w:date="2015-01-24T19:06:00Z">
          <w:r w:rsidR="00117150" w:rsidDel="003C467A">
            <w:delText xml:space="preserve">This consistently suggested IAC placemen had no </w:delText>
          </w:r>
        </w:del>
      </w:ins>
      <w:ins w:id="271" w:author="ml f" w:date="2015-01-22T20:59:00Z">
        <w:del w:id="272" w:author="lceli" w:date="2015-01-24T19:06:00Z">
          <w:r w:rsidR="00117150" w:rsidDel="003C467A">
            <w:delText>significant</w:delText>
          </w:r>
        </w:del>
      </w:ins>
      <w:ins w:id="273" w:author="ml f" w:date="2015-01-22T20:56:00Z">
        <w:del w:id="274" w:author="lceli" w:date="2015-01-24T19:06:00Z">
          <w:r w:rsidR="00117150" w:rsidDel="003C467A">
            <w:delText xml:space="preserve"> </w:delText>
          </w:r>
        </w:del>
      </w:ins>
      <w:ins w:id="275" w:author="ml f" w:date="2015-01-22T20:59:00Z">
        <w:del w:id="276" w:author="lceli" w:date="2015-01-24T19:06:00Z">
          <w:r w:rsidR="00117150" w:rsidDel="003C467A">
            <w:delText>association with patients’ 28-day mortality.</w:delText>
          </w:r>
        </w:del>
      </w:ins>
      <w:ins w:id="277" w:author="ml f" w:date="2015-01-22T20:47:00Z">
        <w:del w:id="278" w:author="lceli" w:date="2015-01-24T19:06:00Z">
          <w:r w:rsidR="00117150" w:rsidDel="003C467A">
            <w:delText xml:space="preserve"> </w:delText>
          </w:r>
        </w:del>
      </w:ins>
      <w:del w:id="279" w:author="lceli" w:date="2015-01-24T19:06:00Z">
        <w:r w:rsidR="00A133D3" w:rsidDel="003C467A">
          <w:delText xml:space="preserve"> </w:delText>
        </w:r>
      </w:del>
    </w:p>
    <w:p w:rsidR="00380A82" w:rsidRDefault="00380A82">
      <w:pPr>
        <w:rPr>
          <w:b/>
        </w:rPr>
      </w:pPr>
    </w:p>
    <w:p w:rsidR="00380A82" w:rsidRDefault="00380A82">
      <w:pPr>
        <w:rPr>
          <w:b/>
        </w:rPr>
      </w:pPr>
      <w:r>
        <w:rPr>
          <w:b/>
        </w:rPr>
        <w:t>DISCUSSION</w:t>
      </w:r>
    </w:p>
    <w:p w:rsidR="00380A82" w:rsidRDefault="00380A82">
      <w:pPr>
        <w:rPr>
          <w:b/>
        </w:rPr>
      </w:pPr>
    </w:p>
    <w:p w:rsidR="00224551" w:rsidRDefault="00143E57" w:rsidP="00224551">
      <w:pPr>
        <w:spacing w:line="480" w:lineRule="auto"/>
        <w:ind w:firstLine="720"/>
      </w:pPr>
      <w:r>
        <w:t xml:space="preserve">In this </w:t>
      </w:r>
      <w:r w:rsidR="00CE09E8">
        <w:t>propensity-matched</w:t>
      </w:r>
      <w:r>
        <w:t xml:space="preserve"> cohort </w:t>
      </w:r>
      <w:r w:rsidR="00CE09E8">
        <w:t xml:space="preserve">analysis of </w:t>
      </w:r>
      <w:r>
        <w:t xml:space="preserve">mechanically ventilated patients who do not </w:t>
      </w:r>
      <w:r w:rsidR="006E20D6">
        <w:t xml:space="preserve">require </w:t>
      </w:r>
      <w:proofErr w:type="spellStart"/>
      <w:r w:rsidR="006E20D6">
        <w:t>vasopressor</w:t>
      </w:r>
      <w:proofErr w:type="spellEnd"/>
      <w:r w:rsidR="006E20D6">
        <w:t xml:space="preserve"> support, we report </w:t>
      </w:r>
      <w:r w:rsidR="00CE09E8">
        <w:t>no association between</w:t>
      </w:r>
      <w:r w:rsidR="006E20D6">
        <w:t xml:space="preserve"> the placement of an invasive arterial catheter </w:t>
      </w:r>
      <w:r w:rsidR="00CE09E8">
        <w:t>with 28-day mortality</w:t>
      </w:r>
      <w:r w:rsidR="002A3942">
        <w:t xml:space="preserve">.  Placement of </w:t>
      </w:r>
      <w:proofErr w:type="spellStart"/>
      <w:r w:rsidR="002A3942">
        <w:t>IACs</w:t>
      </w:r>
      <w:proofErr w:type="spellEnd"/>
      <w:r w:rsidR="002A3942">
        <w:t xml:space="preserve"> was, however, </w:t>
      </w:r>
      <w:r w:rsidR="006E20D6">
        <w:t>associated with a longer duration of mechanical ventilation</w:t>
      </w:r>
      <w:r w:rsidR="00CE09E8">
        <w:t xml:space="preserve">, ICU, and hospital LOS, and </w:t>
      </w:r>
      <w:r w:rsidR="006E20D6">
        <w:t xml:space="preserve">an increased </w:t>
      </w:r>
      <w:r w:rsidR="00C56927">
        <w:t>frequency</w:t>
      </w:r>
      <w:r w:rsidR="006E20D6">
        <w:t xml:space="preserve"> of arterial blood gas measurements</w:t>
      </w:r>
      <w:r w:rsidR="00D05E12">
        <w:t xml:space="preserve"> after matching patients for propensity to receive an IAC</w:t>
      </w:r>
      <w:r w:rsidR="006E20D6">
        <w:t xml:space="preserve">. </w:t>
      </w:r>
    </w:p>
    <w:p w:rsidR="00224551" w:rsidRDefault="00224551" w:rsidP="00224551">
      <w:pPr>
        <w:spacing w:line="480" w:lineRule="auto"/>
        <w:ind w:firstLine="720"/>
      </w:pPr>
      <w:r>
        <w:t xml:space="preserve">The care of critically ill patients is </w:t>
      </w:r>
      <w:r w:rsidR="001A5600">
        <w:t>an excellent case study in</w:t>
      </w:r>
      <w:r>
        <w:t xml:space="preserve"> the </w:t>
      </w:r>
      <w:r w:rsidR="00D9006C">
        <w:t>adoption of</w:t>
      </w:r>
      <w:r>
        <w:t xml:space="preserve"> technological advancement within healthcare.  An example of this is the use of pulmonary arterial catheters (PAC) in critically ill patients, which was a widely </w:t>
      </w:r>
      <w:r w:rsidR="001A5600">
        <w:t xml:space="preserve">accepted and </w:t>
      </w:r>
      <w:r>
        <w:t>used monitoring device before 13</w:t>
      </w:r>
      <w:r w:rsidR="001A5600">
        <w:t xml:space="preserve"> subsequent</w:t>
      </w:r>
      <w:r>
        <w:t xml:space="preserve"> randomized clinical trials and </w:t>
      </w:r>
      <w:r w:rsidR="001A5600">
        <w:t>repeated</w:t>
      </w:r>
      <w:r>
        <w:t xml:space="preserve"> meta-analyses demonstrated no improvement in patient outcomes </w:t>
      </w:r>
      <w:r w:rsidR="0020210E">
        <w:fldChar w:fldCharType="begin"/>
      </w:r>
      <w:r w:rsidR="006C4B3A">
        <w:instrText xml:space="preserve"> ADDIN PAPERS2_CITATIONS &lt;citation&gt;&lt;uuid&gt;1F86CB55-08CA-4394-AAB9-0287C4D029F6&lt;/uuid&gt;&lt;priority&gt;6&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20210E">
        <w:fldChar w:fldCharType="separate"/>
      </w:r>
      <w:r>
        <w:rPr>
          <w:rFonts w:ascii="Cambria" w:hAnsi="Cambria" w:cs="Cambria"/>
        </w:rPr>
        <w:t>{Shah:2005kn, Rajaram:2013dw}</w:t>
      </w:r>
      <w:r w:rsidR="0020210E">
        <w:fldChar w:fldCharType="end"/>
      </w:r>
      <w:r w:rsidR="001A5600">
        <w:t xml:space="preserve"> led to </w:t>
      </w:r>
      <w:r>
        <w:t xml:space="preserve">subsequent declines in PAC utilization over time </w:t>
      </w:r>
      <w:r w:rsidR="0020210E">
        <w:fldChar w:fldCharType="begin"/>
      </w:r>
      <w:r w:rsidR="006C4B3A">
        <w:instrText xml:space="preserve"> ADDIN PAPERS2_CITATIONS &lt;citation&gt;&lt;uuid&gt;7BDE31A1-F11C-412F-9D85-FA2E8830C368&lt;/uuid&gt;&lt;priority&gt;7&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20210E">
        <w:fldChar w:fldCharType="separate"/>
      </w:r>
      <w:r>
        <w:rPr>
          <w:rFonts w:ascii="Cambria" w:hAnsi="Cambria" w:cs="Cambria"/>
        </w:rPr>
        <w:t>{Wiener:2007jx, Gershengorn:2013bj}</w:t>
      </w:r>
      <w:r w:rsidR="0020210E">
        <w:fldChar w:fldCharType="end"/>
      </w:r>
      <w:r>
        <w:t xml:space="preserve">.   Despite lessons learned </w:t>
      </w:r>
      <w:r w:rsidR="001A5600">
        <w:t>from PACs</w:t>
      </w:r>
      <w:r>
        <w:t xml:space="preserve">, the use of IAC remains common, and in recent years the development and utilization of invasive and non-invasive modalities of hemodynamic monitoring has increased to include arterial waveform analysis, bedside echocardiography, esophageal Doppler, non-invasive </w:t>
      </w:r>
      <w:proofErr w:type="spellStart"/>
      <w:r>
        <w:t>bioimpedance/bioreactance</w:t>
      </w:r>
      <w:proofErr w:type="spellEnd"/>
      <w:r>
        <w:t xml:space="preserve">, all with limited to no demonstrated benefit in patient outcomes.  </w:t>
      </w:r>
      <w:proofErr w:type="spellStart"/>
      <w:r>
        <w:t>RCTs</w:t>
      </w:r>
      <w:proofErr w:type="spellEnd"/>
      <w:r>
        <w:t xml:space="preserve"> to investigate </w:t>
      </w:r>
      <w:r w:rsidR="001A5600">
        <w:t>causal relationships between</w:t>
      </w:r>
      <w:r>
        <w:t xml:space="preserve"> technology </w:t>
      </w:r>
      <w:r w:rsidR="001A5600">
        <w:t xml:space="preserve">and outcomes, </w:t>
      </w:r>
      <w:r>
        <w:t>such as IAC use and mortality</w:t>
      </w:r>
      <w:r w:rsidR="00D9006C">
        <w:t xml:space="preserve">, within specific patient subsets and clinical contexts are warranted but unlikely going to take place given the huge cost and logistical challenges of performing </w:t>
      </w:r>
      <w:proofErr w:type="spellStart"/>
      <w:r w:rsidR="00D9006C">
        <w:t>RCTs</w:t>
      </w:r>
      <w:proofErr w:type="spellEnd"/>
      <w:r w:rsidR="00D9006C">
        <w:t xml:space="preserve"> in the ICU</w:t>
      </w:r>
      <w:r w:rsidR="001A5600">
        <w:t xml:space="preserve">.  </w:t>
      </w:r>
      <w:r>
        <w:t xml:space="preserve"> </w:t>
      </w:r>
      <w:r w:rsidR="00D9006C">
        <w:t>R</w:t>
      </w:r>
      <w:r>
        <w:t xml:space="preserve">esearch using highly granular databases such as MIMIC-II </w:t>
      </w:r>
      <w:r w:rsidR="001A5600">
        <w:t>should</w:t>
      </w:r>
      <w:r>
        <w:t xml:space="preserve"> be </w:t>
      </w:r>
      <w:r w:rsidR="006260AD">
        <w:t>explored</w:t>
      </w:r>
      <w:r>
        <w:t xml:space="preserve"> to identify sub-populations of critically ill patients that may benefit from specific technology application, thus allowing for a more parsimonious application of </w:t>
      </w:r>
      <w:r w:rsidR="001A5600">
        <w:t>technology</w:t>
      </w:r>
      <w:r>
        <w:t xml:space="preserve"> such as </w:t>
      </w:r>
      <w:proofErr w:type="spellStart"/>
      <w:r>
        <w:t>IACs</w:t>
      </w:r>
      <w:proofErr w:type="spellEnd"/>
      <w:r>
        <w:t>.</w:t>
      </w:r>
    </w:p>
    <w:p w:rsidR="00A70CAA" w:rsidRDefault="0073455A" w:rsidP="00513315">
      <w:pPr>
        <w:spacing w:line="480" w:lineRule="auto"/>
        <w:ind w:firstLine="720"/>
        <w:rPr>
          <w:ins w:id="280" w:author="Douglas Hsu" w:date="2015-01-12T12:46:00Z"/>
        </w:rPr>
      </w:pPr>
      <w:r>
        <w:t>There are several potential explanations for the lack of association between IAC use and patient outcomes in our analysis.  First, the arterial blood gas data and hemodynami</w:t>
      </w:r>
      <w:r w:rsidR="001E400F">
        <w:t xml:space="preserve">c measurements obtained from </w:t>
      </w:r>
      <w:proofErr w:type="spellStart"/>
      <w:r>
        <w:t>IAC</w:t>
      </w:r>
      <w:r w:rsidR="001E400F">
        <w:t>s</w:t>
      </w:r>
      <w:proofErr w:type="spellEnd"/>
      <w:r>
        <w:t xml:space="preserve"> do not provide </w:t>
      </w:r>
      <w:r w:rsidR="001E400F">
        <w:t xml:space="preserve">valuable </w:t>
      </w:r>
      <w:r>
        <w:t xml:space="preserve">clinical data </w:t>
      </w:r>
      <w:r w:rsidR="001E400F">
        <w:t xml:space="preserve">that lead to changes </w:t>
      </w:r>
      <w:r w:rsidR="006260AD">
        <w:t>in</w:t>
      </w:r>
      <w:r w:rsidR="001E400F">
        <w:t xml:space="preserve"> management that </w:t>
      </w:r>
      <w:r w:rsidR="006260AD">
        <w:t>translate into a measurable impact on mortality or other endpoints</w:t>
      </w:r>
      <w:r w:rsidR="001E400F">
        <w:t>.</w:t>
      </w:r>
      <w:r>
        <w:t xml:space="preserve">  Alternatively, </w:t>
      </w:r>
      <w:r w:rsidR="001E400F">
        <w:t>the results of this analysis</w:t>
      </w:r>
      <w:r>
        <w:t xml:space="preserve"> may be due to unm</w:t>
      </w:r>
      <w:r w:rsidR="00224551">
        <w:t xml:space="preserve">easured confounding, which we </w:t>
      </w:r>
      <w:r>
        <w:t xml:space="preserve">attempted to account for </w:t>
      </w:r>
      <w:r w:rsidR="00224551">
        <w:t>by using</w:t>
      </w:r>
      <w:r w:rsidR="004A75CA">
        <w:t xml:space="preserve"> a propensity-matched cohort. </w:t>
      </w:r>
      <w:ins w:id="281" w:author="Douglas Hsu" w:date="2015-01-12T09:09:00Z">
        <w:r w:rsidR="001D7D3D">
          <w:t xml:space="preserve"> Our findings are consistent </w:t>
        </w:r>
      </w:ins>
      <w:ins w:id="282" w:author="Douglas Hsu" w:date="2015-01-12T09:10:00Z">
        <w:r w:rsidR="001D7D3D">
          <w:t>with</w:t>
        </w:r>
      </w:ins>
      <w:ins w:id="283" w:author="Douglas Hsu" w:date="2015-01-12T09:09:00Z">
        <w:r w:rsidR="001D7D3D">
          <w:t xml:space="preserve"> </w:t>
        </w:r>
      </w:ins>
      <w:ins w:id="284" w:author="Douglas Hsu" w:date="2015-01-12T09:10:00Z">
        <w:r w:rsidR="001D7D3D">
          <w:t xml:space="preserve">a recent study </w:t>
        </w:r>
      </w:ins>
      <w:ins w:id="285" w:author="Douglas Hsu" w:date="2015-01-12T09:14:00Z">
        <w:r w:rsidR="001D7D3D">
          <w:t xml:space="preserve">using the Project IMPACT </w:t>
        </w:r>
      </w:ins>
      <w:ins w:id="286" w:author="Douglas Hsu" w:date="2015-01-12T09:10:00Z">
        <w:r w:rsidR="001D7D3D">
          <w:t xml:space="preserve">database, which reported no association between </w:t>
        </w:r>
        <w:proofErr w:type="spellStart"/>
        <w:r w:rsidR="001D7D3D">
          <w:t>IACs</w:t>
        </w:r>
        <w:proofErr w:type="spellEnd"/>
        <w:r w:rsidR="001D7D3D">
          <w:t xml:space="preserve"> and mortality </w:t>
        </w:r>
      </w:ins>
      <w:ins w:id="287" w:author="Douglas Hsu" w:date="2015-01-12T09:14:00Z">
        <w:r w:rsidR="001D7D3D">
          <w:t>in ICU patients</w:t>
        </w:r>
      </w:ins>
      <w:ins w:id="288" w:author="Douglas Hsu" w:date="2015-01-12T09:12:00Z">
        <w:r w:rsidR="001D7D3D">
          <w:t xml:space="preserve"> </w:t>
        </w:r>
        <w:r w:rsidR="0020210E">
          <w:fldChar w:fldCharType="begin"/>
        </w:r>
        <w:r w:rsidR="001D7D3D">
          <w:instrText xml:space="preserve"> ADDIN PAPERS2_CITATIONS &lt;citation&gt;&lt;uuid&gt;1D376280-27EA-4F1D-B8AA-F9884A234862&lt;/uuid&gt;&lt;priority&gt;0&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ins>
      <w:r w:rsidR="0020210E">
        <w:fldChar w:fldCharType="separate"/>
      </w:r>
      <w:ins w:id="289" w:author="Douglas Hsu" w:date="2015-01-12T09:12:00Z">
        <w:r w:rsidR="001D7D3D">
          <w:rPr>
            <w:rFonts w:ascii="Cambria" w:hAnsi="Cambria" w:cs="Cambria"/>
          </w:rPr>
          <w:t>{Gershengorn:2014cl}</w:t>
        </w:r>
        <w:r w:rsidR="0020210E">
          <w:fldChar w:fldCharType="end"/>
        </w:r>
      </w:ins>
      <w:ins w:id="290" w:author="Douglas Hsu" w:date="2015-01-12T09:10:00Z">
        <w:r w:rsidR="001D7D3D">
          <w:t>.</w:t>
        </w:r>
      </w:ins>
      <w:ins w:id="291" w:author="Douglas Hsu" w:date="2015-01-12T09:12:00Z">
        <w:r w:rsidR="00A70CAA">
          <w:t xml:space="preserve">   </w:t>
        </w:r>
        <w:del w:id="292" w:author="lceli" w:date="2015-01-24T19:09:00Z">
          <w:r w:rsidR="00A70CAA" w:rsidDel="003C467A">
            <w:delText>O</w:delText>
          </w:r>
          <w:r w:rsidR="001D7D3D" w:rsidDel="003C467A">
            <w:delText xml:space="preserve">ur findings </w:delText>
          </w:r>
        </w:del>
      </w:ins>
      <w:ins w:id="293" w:author="Douglas Hsu" w:date="2015-01-12T09:13:00Z">
        <w:del w:id="294" w:author="lceli" w:date="2015-01-24T19:09:00Z">
          <w:r w:rsidR="001D7D3D" w:rsidDel="003C467A">
            <w:delText>extend</w:delText>
          </w:r>
        </w:del>
      </w:ins>
      <w:ins w:id="295" w:author="Douglas Hsu" w:date="2015-01-12T09:12:00Z">
        <w:del w:id="296" w:author="lceli" w:date="2015-01-24T19:09:00Z">
          <w:r w:rsidR="001D7D3D" w:rsidDel="003C467A">
            <w:delText xml:space="preserve"> </w:delText>
          </w:r>
        </w:del>
      </w:ins>
      <w:ins w:id="297" w:author="Douglas Hsu" w:date="2015-01-12T09:13:00Z">
        <w:del w:id="298" w:author="lceli" w:date="2015-01-24T19:09:00Z">
          <w:r w:rsidR="001D7D3D" w:rsidDel="003C467A">
            <w:delText>those from</w:delText>
          </w:r>
        </w:del>
      </w:ins>
      <w:ins w:id="299" w:author="Douglas Hsu" w:date="2015-01-12T09:12:00Z">
        <w:del w:id="300" w:author="lceli" w:date="2015-01-24T19:09:00Z">
          <w:r w:rsidR="001D7D3D" w:rsidDel="003C467A">
            <w:delText xml:space="preserve"> </w:delText>
          </w:r>
        </w:del>
      </w:ins>
      <w:ins w:id="301" w:author="Douglas Hsu" w:date="2015-01-12T09:13:00Z">
        <w:del w:id="302" w:author="lceli" w:date="2015-01-24T19:09:00Z">
          <w:r w:rsidR="001D7D3D" w:rsidDel="003C467A">
            <w:delText xml:space="preserve">the </w:delText>
          </w:r>
        </w:del>
      </w:ins>
      <w:ins w:id="303" w:author="Douglas Hsu" w:date="2015-01-12T09:15:00Z">
        <w:del w:id="304" w:author="lceli" w:date="2015-01-24T19:09:00Z">
          <w:r w:rsidR="001D7D3D" w:rsidDel="003C467A">
            <w:delText>Project IMPACT</w:delText>
          </w:r>
        </w:del>
      </w:ins>
      <w:ins w:id="305" w:author="Douglas Hsu" w:date="2015-01-12T09:13:00Z">
        <w:del w:id="306" w:author="lceli" w:date="2015-01-24T19:09:00Z">
          <w:r w:rsidR="001D7D3D" w:rsidDel="003C467A">
            <w:delText xml:space="preserve"> study</w:delText>
          </w:r>
        </w:del>
      </w:ins>
      <w:ins w:id="307" w:author="Douglas Hsu" w:date="2015-01-12T09:12:00Z">
        <w:del w:id="308" w:author="lceli" w:date="2015-01-24T19:09:00Z">
          <w:r w:rsidR="001D7D3D" w:rsidDel="003C467A">
            <w:delText xml:space="preserve"> by</w:delText>
          </w:r>
        </w:del>
      </w:ins>
      <w:ins w:id="309" w:author="Douglas Hsu" w:date="2015-01-12T12:48:00Z">
        <w:del w:id="310" w:author="lceli" w:date="2015-01-24T19:09:00Z">
          <w:r w:rsidR="00A70CAA" w:rsidDel="003C467A">
            <w:delText xml:space="preserve"> limiting effect modification by</w:delText>
          </w:r>
        </w:del>
      </w:ins>
      <w:ins w:id="311" w:author="Douglas Hsu" w:date="2015-01-12T09:12:00Z">
        <w:del w:id="312" w:author="lceli" w:date="2015-01-24T19:09:00Z">
          <w:r w:rsidR="001D7D3D" w:rsidDel="003C467A">
            <w:delText xml:space="preserve"> examining a subset of critically ill patients not</w:delText>
          </w:r>
        </w:del>
      </w:ins>
      <w:ins w:id="313" w:author="Douglas Hsu" w:date="2015-01-12T09:13:00Z">
        <w:del w:id="314" w:author="lceli" w:date="2015-01-24T19:09:00Z">
          <w:r w:rsidR="001D7D3D" w:rsidDel="003C467A">
            <w:delText xml:space="preserve"> previously examined.</w:delText>
          </w:r>
        </w:del>
      </w:ins>
      <w:ins w:id="315" w:author="Douglas Hsu" w:date="2015-01-12T12:46:00Z">
        <w:del w:id="316" w:author="lceli" w:date="2015-01-24T19:09:00Z">
          <w:r w:rsidR="00A70CAA" w:rsidDel="003C467A">
            <w:delText xml:space="preserve"> </w:delText>
          </w:r>
        </w:del>
      </w:ins>
    </w:p>
    <w:p w:rsidR="003548C2" w:rsidRDefault="003548C2" w:rsidP="00513315">
      <w:pPr>
        <w:spacing w:line="480" w:lineRule="auto"/>
        <w:ind w:firstLine="720"/>
        <w:rPr>
          <w:ins w:id="317" w:author="Douglas Hsu" w:date="2015-01-12T11:54:00Z"/>
        </w:rPr>
      </w:pPr>
      <w:ins w:id="318" w:author="Douglas Hsu" w:date="2015-01-12T11:54:00Z">
        <w:r>
          <w:t>Additionally,</w:t>
        </w:r>
      </w:ins>
      <w:ins w:id="319" w:author="Douglas Hsu" w:date="2015-01-12T11:58:00Z">
        <w:r>
          <w:t xml:space="preserve"> </w:t>
        </w:r>
      </w:ins>
      <w:ins w:id="320" w:author="Douglas Hsu" w:date="2015-01-12T12:22:00Z">
        <w:r w:rsidR="00BE2128">
          <w:t xml:space="preserve">the MIMIC-II database </w:t>
        </w:r>
      </w:ins>
      <w:ins w:id="321" w:author="lceli" w:date="2015-01-13T10:36:00Z">
        <w:r w:rsidR="00932E70">
          <w:t>contains</w:t>
        </w:r>
      </w:ins>
      <w:ins w:id="322" w:author="Douglas Hsu" w:date="2015-01-12T12:22:00Z">
        <w:del w:id="323" w:author="lceli" w:date="2015-01-13T10:36:00Z">
          <w:r w:rsidR="00BE2128" w:rsidDel="00932E70">
            <w:delText>uses</w:delText>
          </w:r>
        </w:del>
        <w:r w:rsidR="00BE2128">
          <w:t xml:space="preserve"> comprehensive electronic health record </w:t>
        </w:r>
      </w:ins>
      <w:ins w:id="324" w:author="Douglas Hsu" w:date="2015-01-12T12:25:00Z">
        <w:r w:rsidR="006C4B3A">
          <w:t xml:space="preserve">(EHR) </w:t>
        </w:r>
      </w:ins>
      <w:ins w:id="325" w:author="Douglas Hsu" w:date="2015-01-12T12:22:00Z">
        <w:r w:rsidR="00BE2128">
          <w:t xml:space="preserve">data </w:t>
        </w:r>
        <w:del w:id="326" w:author="lceli" w:date="2015-01-13T10:36:00Z">
          <w:r w:rsidR="00BE2128" w:rsidDel="00932E70">
            <w:delText xml:space="preserve">including all data </w:delText>
          </w:r>
        </w:del>
        <w:r w:rsidR="00BE2128">
          <w:t xml:space="preserve">throughout the hospital course.  </w:t>
        </w:r>
        <w:del w:id="327" w:author="lceli" w:date="2015-01-13T10:36:00Z">
          <w:r w:rsidR="00BE2128" w:rsidDel="00932E70">
            <w:delText>We have previously</w:delText>
          </w:r>
        </w:del>
      </w:ins>
      <w:ins w:id="328" w:author="Douglas Hsu" w:date="2015-01-12T12:24:00Z">
        <w:del w:id="329" w:author="lceli" w:date="2015-01-13T10:36:00Z">
          <w:r w:rsidR="006C4B3A" w:rsidDel="00932E70">
            <w:delText xml:space="preserve"> written about the use of </w:delText>
          </w:r>
        </w:del>
      </w:ins>
      <w:ins w:id="330" w:author="Douglas Hsu" w:date="2015-01-12T12:25:00Z">
        <w:del w:id="331" w:author="lceli" w:date="2015-01-13T10:36:00Z">
          <w:r w:rsidR="006C4B3A" w:rsidDel="00932E70">
            <w:delText>EHR</w:delText>
          </w:r>
        </w:del>
      </w:ins>
      <w:ins w:id="332" w:author="Douglas Hsu" w:date="2015-01-12T12:22:00Z">
        <w:del w:id="333" w:author="lceli" w:date="2015-01-13T10:36:00Z">
          <w:r w:rsidR="00BE2128" w:rsidDel="00932E70">
            <w:delText xml:space="preserve"> </w:delText>
          </w:r>
        </w:del>
      </w:ins>
      <w:ins w:id="334" w:author="Douglas Hsu" w:date="2015-01-12T12:25:00Z">
        <w:del w:id="335" w:author="lceli" w:date="2015-01-13T10:36:00Z">
          <w:r w:rsidR="006C4B3A" w:rsidDel="00932E70">
            <w:delText xml:space="preserve">data to support clinical decision support through </w:delText>
          </w:r>
        </w:del>
      </w:ins>
      <w:ins w:id="336" w:author="Douglas Hsu" w:date="2015-01-12T12:26:00Z">
        <w:del w:id="337" w:author="lceli" w:date="2015-01-13T10:36:00Z">
          <w:r w:rsidR="006C4B3A" w:rsidDel="00932E70">
            <w:delText>“data driven” clinical decision support</w:delText>
          </w:r>
        </w:del>
      </w:ins>
      <w:ins w:id="338" w:author="Douglas Hsu" w:date="2015-01-12T12:32:00Z">
        <w:del w:id="339" w:author="lceli" w:date="2015-01-13T10:36:00Z">
          <w:r w:rsidR="00513315" w:rsidDel="00932E70">
            <w:delText xml:space="preserve"> that leverages accurate time-stamping data at the time the decision making occurs</w:delText>
          </w:r>
        </w:del>
      </w:ins>
      <w:ins w:id="340" w:author="Douglas Hsu" w:date="2015-01-12T12:26:00Z">
        <w:del w:id="341" w:author="lceli" w:date="2015-01-13T10:36:00Z">
          <w:r w:rsidR="006C4B3A" w:rsidDel="00932E70">
            <w:delText xml:space="preserve"> </w:delText>
          </w:r>
        </w:del>
      </w:ins>
      <w:ins w:id="342" w:author="Douglas Hsu" w:date="2015-01-12T12:29:00Z">
        <w:del w:id="343" w:author="lceli" w:date="2015-01-13T10:36:00Z">
          <w:r w:rsidR="0020210E" w:rsidDel="00932E70">
            <w:fldChar w:fldCharType="begin"/>
          </w:r>
          <w:r w:rsidR="006C4B3A" w:rsidDel="00932E70">
            <w:delInstrText xml:space="preserve"> ADDIN PAPERS2_CITATIONS &lt;citation&gt;&lt;uuid&gt;F6FD6DB2-90A3-4A4E-8C0A-C47532BD1291&lt;/uuid&gt;&lt;priority&gt;0&lt;/priority&gt;&lt;publications&gt;&lt;publication&gt;&lt;uuid&gt;32E64869-BB71-47CA-A051-943D9A9183E8&lt;/uuid&gt;&lt;volume&gt;20&lt;/volume&gt;&lt;doi&gt;10.1097/MCC.0000000000000137&lt;/doi&gt;&lt;startpage&gt;573&lt;/startpage&gt;&lt;publication_date&gt;99201410001200000000220000&lt;/publication_date&gt;&lt;url&gt;http://eutils.ncbi.nlm.nih.gov/entrez/eutils/elink.fcgi?dbfrom=pubmed&amp;amp;id=25137399&amp;amp;retmode=ref&amp;amp;cmd=prlinks&lt;/url&gt;&lt;type&gt;400&lt;/type&gt;&lt;title&gt;Optimal data systems: the future of clinical predictions and decision support.&lt;/title&gt;&lt;institution&gt;aMassachusetts Institute of Technology, Cambridge, Massachusetts bHuntington Medical Research Institutes, Pasadena, California cUniversity of Virginia School of Medicine, Charlottesville, Virginia, USA *Dr Leo A. Celi, Dr Marie Csete, and Dr David Stone contributed equally to this manuscript.&lt;/institution&gt;&lt;number&gt;5&lt;/number&gt;&lt;subtype&gt;400&lt;/subtype&gt;&lt;endpage&gt;580&lt;/endpage&gt;&lt;bundle&gt;&lt;publication&gt;&lt;title&gt;Current opinion in critical care&lt;/title&gt;&lt;type&gt;-100&lt;/type&gt;&lt;subtype&gt;-100&lt;/subtype&gt;&lt;uuid&gt;7390BD5C-37F4-4F3F-9DB4-9D5680082651&lt;/uuid&gt;&lt;/publication&gt;&lt;/bundle&gt;&lt;authors&gt;&lt;author&gt;&lt;firstName&gt;Leo&lt;/firstName&gt;&lt;middleNames&gt;A&lt;/middleNames&gt;&lt;lastName&gt;Celi&lt;/lastName&gt;&lt;/author&gt;&lt;author&gt;&lt;firstName&gt;Marie&lt;/firstName&gt;&lt;lastName&gt;Csete&lt;/lastName&gt;&lt;/author&gt;&lt;author&gt;&lt;firstName&gt;David&lt;/firstName&gt;&lt;lastName&gt;Stone&lt;/lastName&gt;&lt;/author&gt;&lt;/authors&gt;&lt;/publication&gt;&lt;/publications&gt;&lt;cites&gt;&lt;/cites&gt;&lt;/citation&gt;</w:delInstrText>
          </w:r>
        </w:del>
      </w:ins>
      <w:del w:id="344" w:author="lceli" w:date="2015-01-13T10:36:00Z">
        <w:r w:rsidR="0020210E" w:rsidDel="00932E70">
          <w:fldChar w:fldCharType="separate"/>
        </w:r>
      </w:del>
      <w:ins w:id="345" w:author="Douglas Hsu" w:date="2015-01-12T12:29:00Z">
        <w:del w:id="346" w:author="lceli" w:date="2015-01-13T10:36:00Z">
          <w:r w:rsidR="006C4B3A" w:rsidDel="00932E70">
            <w:rPr>
              <w:rFonts w:ascii="Cambria" w:hAnsi="Cambria" w:cs="Cambria"/>
            </w:rPr>
            <w:delText>{Celi:2014iw}</w:delText>
          </w:r>
          <w:r w:rsidR="0020210E" w:rsidDel="00932E70">
            <w:fldChar w:fldCharType="end"/>
          </w:r>
          <w:r w:rsidR="006C4B3A" w:rsidDel="00932E70">
            <w:delText xml:space="preserve">.  </w:delText>
          </w:r>
        </w:del>
      </w:ins>
      <w:ins w:id="347" w:author="Douglas Hsu" w:date="2015-01-12T12:30:00Z">
        <w:r w:rsidR="00CF7C31">
          <w:t xml:space="preserve">Our analysis leverages </w:t>
        </w:r>
      </w:ins>
      <w:ins w:id="348" w:author="lceli" w:date="2015-01-13T10:37:00Z">
        <w:r w:rsidR="00932E70">
          <w:t xml:space="preserve">the availability of the time series of vital signs and laboratory results and </w:t>
        </w:r>
      </w:ins>
      <w:ins w:id="349" w:author="Douglas Hsu" w:date="2015-01-12T12:32:00Z">
        <w:r w:rsidR="00513315">
          <w:t xml:space="preserve">accurate </w:t>
        </w:r>
        <w:proofErr w:type="gramStart"/>
        <w:r w:rsidR="00513315">
          <w:t>time-stamping</w:t>
        </w:r>
        <w:proofErr w:type="gramEnd"/>
        <w:r w:rsidR="00513315">
          <w:t xml:space="preserve"> </w:t>
        </w:r>
      </w:ins>
      <w:ins w:id="350" w:author="lceli" w:date="2015-01-13T10:37:00Z">
        <w:r w:rsidR="00932E70">
          <w:t>of interventions</w:t>
        </w:r>
      </w:ins>
      <w:ins w:id="351" w:author="Douglas Hsu" w:date="2015-01-12T12:32:00Z">
        <w:del w:id="352" w:author="lceli" w:date="2015-01-13T10:37:00Z">
          <w:r w:rsidR="00513315" w:rsidDel="00932E70">
            <w:delText>data in MIMIC-II</w:delText>
          </w:r>
        </w:del>
      </w:ins>
      <w:ins w:id="353" w:author="Douglas Hsu" w:date="2015-01-12T12:30:00Z">
        <w:r w:rsidR="00CF7C31">
          <w:t xml:space="preserve"> to </w:t>
        </w:r>
      </w:ins>
      <w:ins w:id="354" w:author="lceli" w:date="2015-01-13T10:38:00Z">
        <w:r w:rsidR="00932E70">
          <w:t>build a</w:t>
        </w:r>
      </w:ins>
      <w:ins w:id="355" w:author="Douglas Hsu" w:date="2015-01-12T12:30:00Z">
        <w:del w:id="356" w:author="lceli" w:date="2015-01-13T10:38:00Z">
          <w:r w:rsidR="00CF7C31" w:rsidDel="00932E70">
            <w:delText>improve our</w:delText>
          </w:r>
        </w:del>
        <w:r w:rsidR="00CF7C31">
          <w:t xml:space="preserve"> propensity score model by including variables and </w:t>
        </w:r>
      </w:ins>
      <w:ins w:id="357" w:author="Douglas Hsu" w:date="2015-01-12T12:31:00Z">
        <w:r w:rsidR="00CF7C31">
          <w:t>confounders at the</w:t>
        </w:r>
      </w:ins>
      <w:ins w:id="358" w:author="lceli" w:date="2015-01-13T10:38:00Z">
        <w:r w:rsidR="00932E70">
          <w:t xml:space="preserve"> time</w:t>
        </w:r>
      </w:ins>
      <w:ins w:id="359" w:author="Douglas Hsu" w:date="2015-01-12T12:33:00Z">
        <w:r w:rsidR="00513315">
          <w:t xml:space="preserve"> that </w:t>
        </w:r>
      </w:ins>
      <w:ins w:id="360" w:author="lceli" w:date="2015-01-13T10:38:00Z">
        <w:r w:rsidR="00932E70">
          <w:t>the clinical decision was made</w:t>
        </w:r>
      </w:ins>
      <w:ins w:id="361" w:author="Douglas Hsu" w:date="2015-01-12T12:33:00Z">
        <w:del w:id="362" w:author="lceli" w:date="2015-01-13T10:38:00Z">
          <w:r w:rsidR="00513315" w:rsidDel="00932E70">
            <w:delText>endotracheal intubation occurs</w:delText>
          </w:r>
        </w:del>
        <w:r w:rsidR="00513315">
          <w:t>.</w:t>
        </w:r>
      </w:ins>
      <w:ins w:id="363" w:author="lceli" w:date="2015-01-13T10:39:00Z">
        <w:r w:rsidR="00932E70">
          <w:t xml:space="preserve"> This will be particularly useful for decision analysis, </w:t>
        </w:r>
        <w:r w:rsidR="00835573">
          <w:t>evaluation of information gain</w:t>
        </w:r>
      </w:ins>
      <w:ins w:id="364" w:author="ml f" w:date="2015-01-18T16:54:00Z">
        <w:r w:rsidR="00FC470C">
          <w:t>, personalized dosage calculation {</w:t>
        </w:r>
      </w:ins>
      <w:ins w:id="365" w:author="ml f" w:date="2015-01-22T20:59:00Z">
        <w:r w:rsidR="00CE5683">
          <w:t>refe</w:t>
        </w:r>
      </w:ins>
      <w:ins w:id="366" w:author="ml f" w:date="2015-01-22T21:00:00Z">
        <w:r w:rsidR="00CE5683">
          <w:t>re</w:t>
        </w:r>
      </w:ins>
      <w:ins w:id="367" w:author="ml f" w:date="2015-01-22T20:59:00Z">
        <w:r w:rsidR="00CE5683">
          <w:t xml:space="preserve">nce: </w:t>
        </w:r>
      </w:ins>
      <w:ins w:id="368" w:author="ml f" w:date="2015-01-18T16:54:00Z">
        <w:r w:rsidR="00FC470C" w:rsidRPr="00FC470C">
          <w:t>A data-driven approach to optimized medication dosing: a focus on heparin</w:t>
        </w:r>
      </w:ins>
      <w:ins w:id="369" w:author="ml f" w:date="2015-01-18T16:55:00Z">
        <w:r w:rsidR="00BF4440">
          <w:t xml:space="preserve">, </w:t>
        </w:r>
        <w:proofErr w:type="gramStart"/>
        <w:r w:rsidR="00BF4440">
          <w:t>2014</w:t>
        </w:r>
      </w:ins>
      <w:ins w:id="370" w:author="ml f" w:date="2015-01-18T16:54:00Z">
        <w:r w:rsidR="00FC470C" w:rsidRPr="00FC470C">
          <w:t xml:space="preserve"> </w:t>
        </w:r>
        <w:r w:rsidR="00FC470C">
          <w:t>}</w:t>
        </w:r>
      </w:ins>
      <w:proofErr w:type="gramEnd"/>
      <w:ins w:id="371" w:author="lceli" w:date="2015-01-13T10:39:00Z">
        <w:r w:rsidR="00835573">
          <w:t xml:space="preserve"> or comparative effectiveness</w:t>
        </w:r>
      </w:ins>
      <w:ins w:id="372" w:author="ml f" w:date="2015-01-22T21:01:00Z">
        <w:r w:rsidR="00CE5683">
          <w:t xml:space="preserve"> </w:t>
        </w:r>
      </w:ins>
      <w:ins w:id="373" w:author="lceli" w:date="2015-01-24T19:17:00Z">
        <w:r w:rsidR="00675952">
          <w:t xml:space="preserve">studies </w:t>
        </w:r>
      </w:ins>
      <w:ins w:id="374" w:author="ml f" w:date="2015-01-22T21:01:00Z">
        <w:r w:rsidR="00CE5683">
          <w:t>{</w:t>
        </w:r>
      </w:ins>
      <w:ins w:id="375" w:author="ml f" w:date="2015-01-22T21:02:00Z">
        <w:r w:rsidR="00CE5683" w:rsidRPr="00CE5683">
          <w:t xml:space="preserve"> The Data Revolution in Critical Care</w:t>
        </w:r>
      </w:ins>
      <w:ins w:id="376" w:author="ml f" w:date="2015-01-22T21:03:00Z">
        <w:r w:rsidR="00CE5683">
          <w:t>, 201</w:t>
        </w:r>
      </w:ins>
      <w:ins w:id="377" w:author="lceli" w:date="2015-01-24T19:16:00Z">
        <w:r w:rsidR="00675952">
          <w:t>5</w:t>
        </w:r>
      </w:ins>
      <w:ins w:id="378" w:author="ml f" w:date="2015-01-22T21:03:00Z">
        <w:del w:id="379" w:author="lceli" w:date="2015-01-24T19:16:00Z">
          <w:r w:rsidR="00CE5683" w:rsidDel="00675952">
            <w:delText>4</w:delText>
          </w:r>
        </w:del>
      </w:ins>
      <w:ins w:id="380" w:author="ml f" w:date="2015-01-22T21:01:00Z">
        <w:r w:rsidR="00CE5683">
          <w:t>}</w:t>
        </w:r>
      </w:ins>
      <w:ins w:id="381" w:author="lceli" w:date="2015-01-13T10:39:00Z">
        <w:r w:rsidR="00835573">
          <w:t xml:space="preserve"> which have been traditionally performed using low-resolution data.</w:t>
        </w:r>
      </w:ins>
    </w:p>
    <w:p w:rsidR="004A75CA" w:rsidRDefault="001D7D3D" w:rsidP="001D7D3D">
      <w:pPr>
        <w:spacing w:line="480" w:lineRule="auto"/>
        <w:ind w:firstLine="720"/>
      </w:pPr>
      <w:ins w:id="382" w:author="Douglas Hsu" w:date="2015-01-12T09:15:00Z">
        <w:r>
          <w:t xml:space="preserve">Our findings support </w:t>
        </w:r>
      </w:ins>
      <w:r w:rsidR="004A75CA">
        <w:t xml:space="preserve">the need for </w:t>
      </w:r>
      <w:r w:rsidR="00224551">
        <w:t xml:space="preserve">replication in additional large critical care databases, as well as </w:t>
      </w:r>
      <w:r w:rsidR="004A75CA">
        <w:t xml:space="preserve">future randomized controlled trials </w:t>
      </w:r>
      <w:r w:rsidR="00934DA7">
        <w:t xml:space="preserve">to </w:t>
      </w:r>
      <w:r w:rsidR="00224551">
        <w:t>investigate</w:t>
      </w:r>
      <w:r w:rsidR="00934DA7">
        <w:t xml:space="preserve"> causation between IAC and patient outcomes. </w:t>
      </w:r>
    </w:p>
    <w:p w:rsidR="006260AD" w:rsidRDefault="00F21359" w:rsidP="00F21359">
      <w:pPr>
        <w:spacing w:line="480" w:lineRule="auto"/>
        <w:ind w:firstLine="720"/>
      </w:pPr>
      <w:r>
        <w:t>The strength of our study lies in the breadth</w:t>
      </w:r>
      <w:r w:rsidR="006260AD">
        <w:t>, including the resolution,</w:t>
      </w:r>
      <w:r>
        <w:t xml:space="preserve"> of measured variables included within the MIMIC-II database, encompassing baseline patient demographic variables</w:t>
      </w:r>
      <w:proofErr w:type="gramStart"/>
      <w:r>
        <w:t xml:space="preserve">,  </w:t>
      </w:r>
      <w:r w:rsidR="006260AD">
        <w:t>time</w:t>
      </w:r>
      <w:proofErr w:type="gramEnd"/>
      <w:r w:rsidR="006260AD">
        <w:t xml:space="preserve"> series</w:t>
      </w:r>
      <w:r>
        <w:t xml:space="preserve"> laboratory, vital sign, and hemodynamic data</w:t>
      </w:r>
      <w:r w:rsidR="006260AD">
        <w:t>, and time-stamped interventions</w:t>
      </w:r>
      <w:r>
        <w:t xml:space="preserve">. </w:t>
      </w:r>
      <w:r w:rsidR="006260AD">
        <w:t xml:space="preserve">Such granularity is important in creating propensity score models at the time when the decisions are made, especially in a </w:t>
      </w:r>
      <w:proofErr w:type="gramStart"/>
      <w:r w:rsidR="006260AD">
        <w:t>highly-dynamic</w:t>
      </w:r>
      <w:proofErr w:type="gramEnd"/>
      <w:r w:rsidR="006260AD">
        <w:t xml:space="preserve"> setting such as the ICU.</w:t>
      </w:r>
      <w:r>
        <w:t xml:space="preserve"> </w:t>
      </w:r>
    </w:p>
    <w:p w:rsidR="0073455A" w:rsidRDefault="0073455A" w:rsidP="00F21359">
      <w:pPr>
        <w:spacing w:line="480" w:lineRule="auto"/>
        <w:ind w:firstLine="720"/>
      </w:pPr>
      <w:r>
        <w:t>There are several limitations</w:t>
      </w:r>
      <w:r w:rsidR="006260AD">
        <w:t>, however,</w:t>
      </w:r>
      <w:r>
        <w:t xml:space="preserve"> that should be noted.  First, as this is a single-center study from an academic tertiary care center, our findings may not be </w:t>
      </w:r>
      <w:proofErr w:type="spellStart"/>
      <w:r>
        <w:t>generalizable</w:t>
      </w:r>
      <w:proofErr w:type="spellEnd"/>
      <w:r>
        <w:t xml:space="preserve"> to other institutions.  </w:t>
      </w:r>
      <w:proofErr w:type="gramStart"/>
      <w:r>
        <w:t xml:space="preserve">Our findings may also be </w:t>
      </w:r>
      <w:r w:rsidR="006260AD">
        <w:t>marred by</w:t>
      </w:r>
      <w:r w:rsidR="00224551">
        <w:t xml:space="preserve"> residual confounding</w:t>
      </w:r>
      <w:proofErr w:type="gramEnd"/>
      <w:r w:rsidR="00224551">
        <w:t xml:space="preserve">, although we attempted to account for this through propensity matching.  Additionally, the potential for </w:t>
      </w:r>
      <w:r>
        <w:t>immortal time bias and indication bias</w:t>
      </w:r>
      <w:r w:rsidR="00224551">
        <w:t xml:space="preserve"> is present, as in all observational studies</w:t>
      </w:r>
      <w:r>
        <w:t xml:space="preserve">. </w:t>
      </w:r>
      <w:r w:rsidR="004A75CA">
        <w:t xml:space="preserve"> We attempted to minimize interaction or effect modification by limiting our primary analysis to patients admitted to the ICU with acute respiratory failure without hemodynamic compromise requiring </w:t>
      </w:r>
      <w:proofErr w:type="spellStart"/>
      <w:r w:rsidR="004A75CA">
        <w:t>vasopressor</w:t>
      </w:r>
      <w:proofErr w:type="spellEnd"/>
      <w:r w:rsidR="004A75CA">
        <w:t xml:space="preserve"> support.   </w:t>
      </w:r>
      <w:r w:rsidR="006260AD">
        <w:t>W</w:t>
      </w:r>
      <w:r>
        <w:t xml:space="preserve">e are unable to report potential adverse events associated with IAC placement and use, including catheter-associated bloods stream infections or vascular </w:t>
      </w:r>
      <w:r w:rsidR="004A75CA">
        <w:t>complications</w:t>
      </w:r>
      <w:r w:rsidR="006260AD">
        <w:t>, as these were not consistently captured in MIMIC-II</w:t>
      </w:r>
      <w:r>
        <w:t xml:space="preserve">.  </w:t>
      </w:r>
      <w:r w:rsidR="00F21359">
        <w:t xml:space="preserve">Finally, our findings do not support an association between IAC use and mortality, </w:t>
      </w:r>
      <w:r w:rsidR="000E4266">
        <w:t xml:space="preserve">and </w:t>
      </w:r>
      <w:r w:rsidR="00F21359">
        <w:t>only randomized controlled trials can establish a causal relationship.</w:t>
      </w:r>
    </w:p>
    <w:p w:rsidR="00516A0B" w:rsidRPr="00F21359" w:rsidRDefault="004A75CA" w:rsidP="00F21359">
      <w:pPr>
        <w:spacing w:line="480" w:lineRule="auto"/>
        <w:ind w:firstLine="720"/>
      </w:pPr>
      <w:r>
        <w:t xml:space="preserve"> </w:t>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D717F6">
      <w:pPr>
        <w:spacing w:line="480" w:lineRule="auto"/>
        <w:ind w:firstLine="720"/>
        <w:rPr>
          <w:rFonts w:ascii="Times New Roman" w:hAnsi="Times New Roman" w:cs="Times New Roman"/>
        </w:rPr>
      </w:pPr>
      <w:r>
        <w:rPr>
          <w:rFonts w:ascii="Times New Roman" w:hAnsi="Times New Roman" w:cs="Times New Roman"/>
        </w:rPr>
        <w:t xml:space="preserve">In this single center, retrospective study of mechanically ventilated patients who are </w:t>
      </w:r>
      <w:proofErr w:type="spellStart"/>
      <w:r>
        <w:rPr>
          <w:rFonts w:ascii="Times New Roman" w:hAnsi="Times New Roman" w:cs="Times New Roman"/>
        </w:rPr>
        <w:t>hemodynamically</w:t>
      </w:r>
      <w:proofErr w:type="spellEnd"/>
      <w:r>
        <w:rPr>
          <w:rFonts w:ascii="Times New Roman" w:hAnsi="Times New Roman" w:cs="Times New Roman"/>
        </w:rPr>
        <w:t xml:space="preserve">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w:t>
      </w:r>
      <w:r w:rsidR="00B71947">
        <w:rPr>
          <w:rFonts w:ascii="Times New Roman" w:hAnsi="Times New Roman" w:cs="Times New Roman"/>
        </w:rPr>
        <w:t>vasive arterial catheters were</w:t>
      </w:r>
      <w:r w:rsidR="008D6C0F">
        <w:rPr>
          <w:rFonts w:ascii="Times New Roman" w:hAnsi="Times New Roman" w:cs="Times New Roman"/>
        </w:rPr>
        <w:t xml:space="preserve"> associated with an increased ICU length-of-stay, total length-of-stay, duration of mechanical ventilation, and</w:t>
      </w:r>
      <w:r w:rsidR="00B71947">
        <w:rPr>
          <w:rFonts w:ascii="Times New Roman" w:hAnsi="Times New Roman" w:cs="Times New Roman"/>
        </w:rPr>
        <w:t xml:space="preserve"> increased</w:t>
      </w:r>
      <w:r w:rsidR="008D6C0F">
        <w:rPr>
          <w:rFonts w:ascii="Times New Roman" w:hAnsi="Times New Roman" w:cs="Times New Roman"/>
        </w:rPr>
        <w:t xml:space="preserve"> </w:t>
      </w:r>
      <w:r w:rsidR="00B71947">
        <w:rPr>
          <w:rFonts w:ascii="Times New Roman" w:hAnsi="Times New Roman" w:cs="Times New Roman"/>
        </w:rPr>
        <w:t>arterial blood gas measurement.</w:t>
      </w:r>
    </w:p>
    <w:p w:rsidR="00286B03" w:rsidRDefault="00286B03"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4C4002" w:rsidRDefault="004C4002">
      <w:pPr>
        <w:rPr>
          <w:rFonts w:ascii="Times New Roman" w:hAnsi="Times New Roman" w:cs="Times New Roman"/>
          <w:u w:val="single"/>
        </w:rPr>
      </w:pPr>
      <w:r>
        <w:rPr>
          <w:rFonts w:ascii="Times New Roman" w:hAnsi="Times New Roman" w:cs="Times New Roman"/>
          <w:u w:val="single"/>
        </w:rPr>
        <w:br w:type="page"/>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rPr>
          <w:rFonts w:ascii="Times New Roman" w:hAnsi="Times New Roman" w:cs="Times New Roman"/>
        </w:rPr>
      </w:pPr>
      <w:r>
        <w:rPr>
          <w:rFonts w:ascii="Times New Roman" w:hAnsi="Times New Roman" w:cs="Times New Roman"/>
          <w:u w:val="single"/>
        </w:rPr>
        <w:t>Figure 1:</w:t>
      </w:r>
      <w:r w:rsidR="00B658E1">
        <w:rPr>
          <w:rFonts w:ascii="Times New Roman" w:hAnsi="Times New Roman" w:cs="Times New Roman"/>
        </w:rPr>
        <w:t xml:space="preserve"> Study Design</w:t>
      </w:r>
    </w:p>
    <w:p w:rsidR="00B658E1"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4506450" cy="6255307"/>
            <wp:effectExtent l="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9"/>
                    <a:stretch>
                      <a:fillRect/>
                    </a:stretch>
                  </pic:blipFill>
                  <pic:spPr>
                    <a:xfrm>
                      <a:off x="0" y="0"/>
                      <a:ext cx="4506892" cy="6255920"/>
                    </a:xfrm>
                    <a:prstGeom prst="rect">
                      <a:avLst/>
                    </a:prstGeom>
                  </pic:spPr>
                </pic:pic>
              </a:graphicData>
            </a:graphic>
          </wp:inline>
        </w:drawing>
      </w:r>
    </w:p>
    <w:p w:rsidR="00B658E1" w:rsidRPr="00B658E1" w:rsidRDefault="00B658E1" w:rsidP="00CF5678">
      <w:pPr>
        <w:spacing w:line="480" w:lineRule="auto"/>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F83113" w:rsidRDefault="00F83113" w:rsidP="00BB6735">
      <w:r w:rsidRPr="00F83113">
        <w:rPr>
          <w:u w:val="single"/>
        </w:rPr>
        <w:t>Figure 2:</w:t>
      </w:r>
      <w:r>
        <w:t xml:space="preserve"> </w:t>
      </w:r>
      <w:r w:rsidR="00B658E1" w:rsidRPr="003A7ACD">
        <w:t xml:space="preserve">Propensity score distribution plot comparing </w:t>
      </w:r>
      <w:ins w:id="383" w:author="lceli" w:date="2015-01-23T16:30:00Z">
        <w:r w:rsidR="001136F4">
          <w:t>the</w:t>
        </w:r>
      </w:ins>
      <w:del w:id="384" w:author="lceli" w:date="2015-01-23T16:30:00Z">
        <w:r w:rsidR="00B658E1" w:rsidRPr="003A7ACD" w:rsidDel="001136F4">
          <w:delText>initial and matched scores between</w:delText>
        </w:r>
      </w:del>
      <w:r w:rsidR="00B658E1">
        <w:t xml:space="preserve"> IAC and non-IAC groups</w:t>
      </w:r>
      <w:ins w:id="385" w:author="lceli" w:date="2015-01-23T16:30:00Z">
        <w:r w:rsidR="001136F4">
          <w:t xml:space="preserve"> before and after matching</w:t>
        </w:r>
      </w:ins>
      <w:r w:rsidR="00B658E1">
        <w:t>.</w:t>
      </w:r>
    </w:p>
    <w:p w:rsidR="00673F6E" w:rsidRPr="00F83113"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5486400" cy="3799840"/>
            <wp:effectExtent l="0" t="0" r="0" b="1016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10"/>
                    <a:stretch>
                      <a:fillRect/>
                    </a:stretch>
                  </pic:blipFill>
                  <pic:spPr>
                    <a:xfrm>
                      <a:off x="0" y="0"/>
                      <a:ext cx="5486400" cy="3799840"/>
                    </a:xfrm>
                    <a:prstGeom prst="rect">
                      <a:avLst/>
                    </a:prstGeom>
                  </pic:spPr>
                </pic:pic>
              </a:graphicData>
            </a:graphic>
          </wp:inline>
        </w:drawing>
      </w:r>
    </w:p>
    <w:p w:rsidR="00B65CC5" w:rsidRDefault="00B65CC5" w:rsidP="00CF5678">
      <w:pPr>
        <w:spacing w:line="480" w:lineRule="auto"/>
        <w:rPr>
          <w:rFonts w:ascii="Times New Roman" w:hAnsi="Times New Roman" w:cs="Times New Roman"/>
          <w:u w:val="single"/>
        </w:rPr>
      </w:pPr>
    </w:p>
    <w:p w:rsidR="00673F6E" w:rsidRDefault="00673F6E">
      <w:pPr>
        <w:rPr>
          <w:rFonts w:ascii="Times New Roman" w:hAnsi="Times New Roman" w:cs="Times New Roman"/>
          <w:u w:val="single"/>
        </w:rPr>
      </w:pPr>
      <w:r>
        <w:rPr>
          <w:rFonts w:ascii="Times New Roman" w:hAnsi="Times New Roman" w:cs="Times New Roman"/>
          <w:u w:val="single"/>
        </w:rPr>
        <w:br w:type="page"/>
      </w:r>
    </w:p>
    <w:p w:rsidR="00BB6735" w:rsidRDefault="00BB6735" w:rsidP="008C34C2">
      <w:pPr>
        <w:rPr>
          <w:rFonts w:ascii="Times New Roman" w:hAnsi="Times New Roman" w:cs="Times New Roman"/>
        </w:rPr>
        <w:sectPr w:rsidR="00BB6735">
          <w:pgSz w:w="12240" w:h="15840"/>
          <w:pgMar w:top="1440" w:right="1800" w:bottom="1440" w:left="1800" w:gutter="0"/>
          <w:docGrid w:linePitch="360"/>
        </w:sectPr>
      </w:pPr>
    </w:p>
    <w:p w:rsidR="00B658E1" w:rsidRDefault="004E26E9" w:rsidP="008C34C2">
      <w:pPr>
        <w:rPr>
          <w:rFonts w:ascii="Times New Roman" w:hAnsi="Times New Roman" w:cs="Times New Roman"/>
        </w:rPr>
      </w:pPr>
      <w:r>
        <w:rPr>
          <w:rFonts w:ascii="Times New Roman" w:hAnsi="Times New Roman" w:cs="Times New Roman"/>
        </w:rPr>
        <w:t>Table 1. Baseline covariates between IAC and non-IAC groups in unmatched cohorts and propensity-matched cohorts</w:t>
      </w:r>
    </w:p>
    <w:p w:rsidR="008C34C2" w:rsidRDefault="008C34C2" w:rsidP="008C34C2">
      <w:pPr>
        <w:rPr>
          <w:rFonts w:ascii="Times New Roman" w:hAnsi="Times New Roman" w:cs="Times New Roman"/>
        </w:rPr>
      </w:pPr>
    </w:p>
    <w:tbl>
      <w:tblPr>
        <w:tblStyle w:val="TableGrid"/>
        <w:tblW w:w="12307" w:type="dxa"/>
        <w:tblLook w:val="04A0"/>
      </w:tblPr>
      <w:tblGrid>
        <w:gridCol w:w="1620"/>
        <w:gridCol w:w="2181"/>
        <w:gridCol w:w="2276"/>
        <w:gridCol w:w="1077"/>
        <w:gridCol w:w="2181"/>
        <w:gridCol w:w="1817"/>
        <w:gridCol w:w="1155"/>
      </w:tblGrid>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p>
        </w:tc>
        <w:tc>
          <w:tcPr>
            <w:tcW w:w="5534" w:type="dxa"/>
            <w:gridSpan w:val="3"/>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Entire Cohort (1776)</w:t>
            </w:r>
          </w:p>
        </w:tc>
        <w:tc>
          <w:tcPr>
            <w:tcW w:w="5153" w:type="dxa"/>
            <w:gridSpan w:val="3"/>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Matched Cohort (696)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Variables</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(n=984)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(n=792)</w:t>
            </w:r>
          </w:p>
        </w:tc>
        <w:tc>
          <w:tcPr>
            <w:tcW w:w="1077" w:type="dxa"/>
          </w:tcPr>
          <w:p w:rsidR="00017400" w:rsidRPr="00017400" w:rsidRDefault="00017400" w:rsidP="00017400">
            <w:pPr>
              <w:jc w:val="center"/>
              <w:rPr>
                <w:rFonts w:ascii="Verdana" w:eastAsia="Times New Roman" w:hAnsi="Verdana" w:cs="Times New Roman"/>
                <w:b/>
                <w:bCs/>
                <w:sz w:val="18"/>
                <w:szCs w:val="18"/>
              </w:rPr>
            </w:pPr>
            <w:proofErr w:type="gramStart"/>
            <w:r w:rsidRPr="00017400">
              <w:rPr>
                <w:rFonts w:ascii="Verdana" w:eastAsia="Times New Roman" w:hAnsi="Verdana" w:cs="Times New Roman"/>
                <w:b/>
                <w:bCs/>
                <w:sz w:val="18"/>
                <w:szCs w:val="18"/>
              </w:rPr>
              <w:t>p</w:t>
            </w:r>
            <w:proofErr w:type="gramEnd"/>
            <w:r w:rsidRPr="00017400">
              <w:rPr>
                <w:rFonts w:ascii="Verdana" w:eastAsia="Times New Roman" w:hAnsi="Verdana" w:cs="Times New Roman"/>
                <w:b/>
                <w:bCs/>
                <w:sz w:val="18"/>
                <w:szCs w:val="18"/>
              </w:rPr>
              <w:t>-value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(n=348)</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(n=348)</w:t>
            </w:r>
          </w:p>
        </w:tc>
        <w:tc>
          <w:tcPr>
            <w:tcW w:w="1155" w:type="dxa"/>
          </w:tcPr>
          <w:p w:rsidR="00017400" w:rsidRPr="00017400" w:rsidRDefault="00017400" w:rsidP="00017400">
            <w:pPr>
              <w:jc w:val="center"/>
              <w:rPr>
                <w:rFonts w:ascii="Verdana" w:eastAsia="Times New Roman" w:hAnsi="Verdana" w:cs="Times New Roman"/>
                <w:sz w:val="18"/>
                <w:szCs w:val="18"/>
              </w:rPr>
            </w:pPr>
            <w:proofErr w:type="gramStart"/>
            <w:r w:rsidRPr="00017400">
              <w:rPr>
                <w:rFonts w:ascii="Verdana" w:eastAsia="Times New Roman" w:hAnsi="Verdana" w:cs="Times New Roman"/>
                <w:b/>
                <w:bCs/>
                <w:sz w:val="18"/>
                <w:szCs w:val="18"/>
              </w:rPr>
              <w:t>p</w:t>
            </w:r>
            <w:proofErr w:type="gramEnd"/>
            <w:r w:rsidRPr="00017400">
              <w:rPr>
                <w:rFonts w:ascii="Verdana" w:eastAsia="Times New Roman" w:hAnsi="Verdana" w:cs="Times New Roman"/>
                <w:b/>
                <w:bCs/>
                <w:sz w:val="18"/>
                <w:szCs w:val="18"/>
              </w:rPr>
              <w:t>-value</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Age (yr.)</w:t>
            </w:r>
          </w:p>
          <w:p w:rsidR="00017400" w:rsidRPr="00017400" w:rsidRDefault="00017400" w:rsidP="00017400">
            <w:pPr>
              <w:jc w:val="center"/>
              <w:rPr>
                <w:rFonts w:ascii="Verdana" w:eastAsia="Times New Roman" w:hAnsi="Verdana" w:cs="Times New Roman"/>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51 (35-</w:t>
            </w:r>
            <w:r w:rsidRPr="00017400">
              <w:rPr>
                <w:rFonts w:ascii="Verdana" w:eastAsia="Times New Roman" w:hAnsi="Verdana" w:cs="Times New Roman"/>
                <w:sz w:val="18"/>
                <w:szCs w:val="18"/>
              </w:rPr>
              <w:t>72)</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56 (40-</w:t>
            </w:r>
            <w:r w:rsidRPr="00017400">
              <w:rPr>
                <w:rFonts w:ascii="Verdana" w:eastAsia="Times New Roman" w:hAnsi="Verdana" w:cs="Times New Roman"/>
                <w:sz w:val="18"/>
                <w:szCs w:val="18"/>
              </w:rPr>
              <w:t>73)</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0.009</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53  (35-</w:t>
            </w:r>
            <w:r w:rsidRPr="00017400">
              <w:rPr>
                <w:rFonts w:ascii="Verdana" w:eastAsia="Times New Roman" w:hAnsi="Verdana" w:cs="Times New Roman"/>
                <w:sz w:val="18"/>
                <w:szCs w:val="18"/>
              </w:rPr>
              <w:t>72)</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54 (38-</w:t>
            </w:r>
            <w:r w:rsidRPr="00017400">
              <w:rPr>
                <w:rFonts w:ascii="Verdana" w:eastAsia="Times New Roman" w:hAnsi="Verdana" w:cs="Times New Roman"/>
                <w:sz w:val="18"/>
                <w:szCs w:val="18"/>
              </w:rPr>
              <w:t>73)</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017400" w:rsidRPr="00017400">
        <w:trPr>
          <w:trHeight w:val="500"/>
        </w:trPr>
        <w:tc>
          <w:tcPr>
            <w:tcW w:w="1620" w:type="dxa"/>
          </w:tcPr>
          <w:p w:rsidR="00017400" w:rsidRPr="00F162B4" w:rsidRDefault="00F162B4"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Female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344 (43.5%)</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406 (41.3%)</w:t>
            </w:r>
          </w:p>
        </w:tc>
        <w:tc>
          <w:tcPr>
            <w:tcW w:w="1077" w:type="dxa"/>
          </w:tcPr>
          <w:p w:rsidR="00017400" w:rsidRPr="00F162B4" w:rsidRDefault="00017400"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0.36</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205 (58.9%)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0.36</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SOFA Score</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6)</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(5-</w:t>
            </w:r>
            <w:r w:rsidRPr="00017400">
              <w:rPr>
                <w:rFonts w:ascii="Verdana" w:eastAsia="Times New Roman" w:hAnsi="Verdana" w:cs="Times New Roman"/>
                <w:sz w:val="18"/>
                <w:szCs w:val="18"/>
              </w:rPr>
              <w:t>8)</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7)</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(4-</w:t>
            </w:r>
            <w:r w:rsidRPr="00017400">
              <w:rPr>
                <w:rFonts w:ascii="Verdana" w:eastAsia="Times New Roman" w:hAnsi="Verdana" w:cs="Times New Roman"/>
                <w:sz w:val="18"/>
                <w:szCs w:val="18"/>
              </w:rPr>
              <w:t>7)</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Service Unit</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vMerge w:val="restart"/>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vMerge w:val="restart"/>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MICU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504 (63.6%)</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290 (29.5%)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184 (52.9%)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vMerge/>
          </w:tcPr>
          <w:p w:rsidR="00017400" w:rsidRPr="00017400" w:rsidRDefault="00017400" w:rsidP="00017400">
            <w:pPr>
              <w:rPr>
                <w:rFonts w:ascii="Verdana" w:eastAsia="Times New Roman" w:hAnsi="Verdana" w:cs="Times New Roman"/>
                <w:sz w:val="18"/>
                <w:szCs w:val="18"/>
              </w:rPr>
            </w:pP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SICU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288 (26.4%)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694 (70.5)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(47.1%)</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156 (44.8%)</w:t>
            </w:r>
          </w:p>
        </w:tc>
        <w:tc>
          <w:tcPr>
            <w:tcW w:w="1155" w:type="dxa"/>
            <w:vMerge/>
          </w:tcPr>
          <w:p w:rsidR="00017400" w:rsidRPr="00017400" w:rsidRDefault="00017400" w:rsidP="00017400">
            <w:pP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3C7871" w:rsidP="00017400">
            <w:pPr>
              <w:rPr>
                <w:rFonts w:ascii="Verdana" w:eastAsia="Times New Roman" w:hAnsi="Verdana" w:cs="Times New Roman"/>
                <w:b/>
                <w:bCs/>
                <w:sz w:val="18"/>
                <w:szCs w:val="18"/>
              </w:rPr>
            </w:pPr>
            <w:r>
              <w:rPr>
                <w:rFonts w:ascii="Verdana" w:eastAsia="Times New Roman" w:hAnsi="Verdana" w:cs="Times New Roman"/>
                <w:b/>
                <w:bCs/>
                <w:sz w:val="18"/>
                <w:szCs w:val="18"/>
              </w:rPr>
              <w:t>Co-incident Diseases</w:t>
            </w: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2276" w:type="dxa"/>
          </w:tcPr>
          <w:p w:rsidR="00F162B4" w:rsidRPr="00017400" w:rsidRDefault="00F162B4" w:rsidP="00017400">
            <w:pPr>
              <w:jc w:val="center"/>
              <w:rPr>
                <w:rFonts w:ascii="Verdana" w:eastAsia="Times New Roman" w:hAnsi="Verdana" w:cs="Times New Roman"/>
                <w:sz w:val="18"/>
                <w:szCs w:val="18"/>
              </w:rPr>
            </w:pPr>
          </w:p>
        </w:tc>
        <w:tc>
          <w:tcPr>
            <w:tcW w:w="1077" w:type="dxa"/>
          </w:tcPr>
          <w:p w:rsidR="00F162B4" w:rsidRPr="00F162B4" w:rsidRDefault="00F162B4" w:rsidP="00017400">
            <w:pPr>
              <w:jc w:val="center"/>
              <w:rPr>
                <w:rFonts w:ascii="Verdana" w:eastAsia="Times New Roman" w:hAnsi="Verdana" w:cs="Times New Roman"/>
                <w:sz w:val="18"/>
                <w:szCs w:val="18"/>
              </w:rPr>
            </w:pP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1817" w:type="dxa"/>
          </w:tcPr>
          <w:p w:rsidR="00F162B4" w:rsidRPr="00017400" w:rsidRDefault="00F162B4" w:rsidP="00017400">
            <w:pPr>
              <w:jc w:val="center"/>
              <w:rPr>
                <w:rFonts w:ascii="Verdana" w:eastAsia="Times New Roman" w:hAnsi="Verdana" w:cs="Times New Roman"/>
                <w:sz w:val="18"/>
                <w:szCs w:val="18"/>
              </w:rPr>
            </w:pPr>
          </w:p>
        </w:tc>
        <w:tc>
          <w:tcPr>
            <w:tcW w:w="1155" w:type="dxa"/>
          </w:tcPr>
          <w:p w:rsidR="00F162B4" w:rsidRPr="00017400" w:rsidRDefault="00F162B4" w:rsidP="00017400">
            <w:pPr>
              <w:jc w:val="cente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F162B4" w:rsidP="00017400">
            <w:pPr>
              <w:rPr>
                <w:rFonts w:ascii="Verdana" w:eastAsia="Times New Roman" w:hAnsi="Verdana" w:cs="Times New Roman"/>
                <w:b/>
                <w:bCs/>
                <w:sz w:val="18"/>
                <w:szCs w:val="18"/>
              </w:rPr>
            </w:pPr>
            <w:r>
              <w:rPr>
                <w:rFonts w:ascii="Verdana" w:eastAsia="Times New Roman" w:hAnsi="Verdana" w:cs="Times New Roman"/>
                <w:sz w:val="18"/>
                <w:szCs w:val="18"/>
              </w:rPr>
              <w:t>Chronic obstructive pulmonary disease</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81 (10.23%)</w:t>
            </w:r>
          </w:p>
        </w:tc>
        <w:tc>
          <w:tcPr>
            <w:tcW w:w="2276"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76 (7.72%)</w:t>
            </w:r>
          </w:p>
        </w:tc>
        <w:tc>
          <w:tcPr>
            <w:tcW w:w="1077" w:type="dxa"/>
          </w:tcPr>
          <w:p w:rsidR="00F162B4" w:rsidRPr="00F162B4" w:rsidRDefault="00F162B4"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0.07</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(11.2%)</w:t>
            </w:r>
          </w:p>
        </w:tc>
        <w:tc>
          <w:tcPr>
            <w:tcW w:w="1155"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480"/>
        </w:trPr>
        <w:tc>
          <w:tcPr>
            <w:tcW w:w="1620" w:type="dxa"/>
          </w:tcPr>
          <w:p w:rsidR="003C7871" w:rsidRPr="001E6893" w:rsidRDefault="003C7871" w:rsidP="003C7871">
            <w:pPr>
              <w:rPr>
                <w:rFonts w:ascii="Verdana" w:eastAsia="Times New Roman" w:hAnsi="Verdana" w:cs="Times New Roman"/>
                <w:sz w:val="18"/>
                <w:szCs w:val="18"/>
                <w:vertAlign w:val="superscript"/>
              </w:rPr>
            </w:pPr>
            <w:r>
              <w:rPr>
                <w:rFonts w:ascii="Verdana" w:eastAsia="Times New Roman" w:hAnsi="Verdana" w:cs="Times New Roman"/>
                <w:sz w:val="18"/>
                <w:szCs w:val="18"/>
              </w:rPr>
              <w:t>Respiratory disease</w:t>
            </w:r>
            <w:r w:rsidR="00B573AD">
              <w:rPr>
                <w:rFonts w:ascii="Verdana" w:eastAsia="Times New Roman" w:hAnsi="Verdana" w:cs="Times New Roman"/>
                <w:sz w:val="18"/>
                <w:szCs w:val="18"/>
                <w:vertAlign w:val="superscript"/>
              </w:rPr>
              <w:t xml:space="preserve"> </w:t>
            </w:r>
            <w:r w:rsidR="00B573AD">
              <w:rPr>
                <w:rFonts w:ascii="Verdana" w:eastAsia="Times New Roman" w:hAnsi="Verdana" w:cs="Times New Roman"/>
                <w:sz w:val="18"/>
                <w:szCs w:val="18"/>
              </w:rPr>
              <w:t>(non-</w:t>
            </w:r>
            <w:proofErr w:type="gramStart"/>
            <w:r w:rsidR="00B573AD">
              <w:rPr>
                <w:rFonts w:ascii="Verdana" w:eastAsia="Times New Roman" w:hAnsi="Verdana" w:cs="Times New Roman"/>
                <w:sz w:val="18"/>
                <w:szCs w:val="18"/>
              </w:rPr>
              <w:t>COPD)</w:t>
            </w:r>
            <w:r w:rsidR="001E6893">
              <w:rPr>
                <w:rFonts w:ascii="Verdana" w:eastAsia="Times New Roman" w:hAnsi="Verdana" w:cs="Times New Roman"/>
                <w:sz w:val="18"/>
                <w:szCs w:val="18"/>
                <w:vertAlign w:val="superscript"/>
              </w:rPr>
              <w:t>1</w:t>
            </w:r>
            <w:proofErr w:type="gramEnd"/>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278 (35.1%)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287 (29.2%)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bCs/>
                <w:sz w:val="18"/>
                <w:szCs w:val="18"/>
              </w:rPr>
              <w:t>0.008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121 (34.7%)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(35.9%)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sidRPr="00017400">
              <w:rPr>
                <w:rFonts w:ascii="Verdana" w:eastAsia="Times New Roman" w:hAnsi="Verdana" w:cs="Times New Roman"/>
                <w:sz w:val="18"/>
                <w:szCs w:val="18"/>
              </w:rPr>
              <w:t>Pneumonia</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147 (18.6%)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0.005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67 (20%)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68 (20.3%)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Pr>
                <w:rFonts w:ascii="Verdana" w:eastAsia="Times New Roman" w:hAnsi="Verdana" w:cs="Times New Roman"/>
                <w:sz w:val="18"/>
                <w:szCs w:val="18"/>
              </w:rPr>
              <w:t>Congestive Heart Failure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97 (12.5%)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116 (11.8%)</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0.7</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proofErr w:type="spellStart"/>
            <w:r>
              <w:rPr>
                <w:rFonts w:ascii="Verdana" w:eastAsia="Times New Roman" w:hAnsi="Verdana" w:cs="Times New Roman"/>
                <w:sz w:val="18"/>
                <w:szCs w:val="18"/>
              </w:rPr>
              <w:t>Atrial</w:t>
            </w:r>
            <w:proofErr w:type="spellEnd"/>
            <w:r>
              <w:rPr>
                <w:rFonts w:ascii="Verdana" w:eastAsia="Times New Roman" w:hAnsi="Verdana" w:cs="Times New Roman"/>
                <w:sz w:val="18"/>
                <w:szCs w:val="18"/>
              </w:rPr>
              <w:t xml:space="preserve"> Fibrillation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82 (10.4%)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(12.7%)</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Chronic kidney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(3.5%)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(3.3%)</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13 (3.8%)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 (2.9%)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Liver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(4.8%)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61 (6.2%)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 (4%)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 (5.2%)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Coronary artery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(6.4%)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72 (7.32%)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23 (6.6%)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21 (6%)</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Stroke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70 (8.8%)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33 (9.5%)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Malignancy</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92 (11.6%)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(16.7%)</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520"/>
        </w:trPr>
        <w:tc>
          <w:tcPr>
            <w:tcW w:w="1620" w:type="dxa"/>
          </w:tcPr>
          <w:p w:rsidR="003C7871" w:rsidRPr="00017400" w:rsidRDefault="003C7871" w:rsidP="00F162B4">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F162B4" w:rsidRDefault="003C7871" w:rsidP="00017400">
            <w:pPr>
              <w:jc w:val="center"/>
              <w:rPr>
                <w:rFonts w:ascii="Verdana" w:eastAsia="Times New Roman" w:hAnsi="Verdana" w:cs="Times New Roman"/>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520"/>
        </w:trPr>
        <w:tc>
          <w:tcPr>
            <w:tcW w:w="1620" w:type="dxa"/>
          </w:tcPr>
          <w:p w:rsidR="003C7871" w:rsidRPr="00017400" w:rsidRDefault="003C7871" w:rsidP="00017400">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017400" w:rsidRDefault="003C7871" w:rsidP="00017400">
            <w:pPr>
              <w:jc w:val="center"/>
              <w:rPr>
                <w:rFonts w:ascii="Verdana" w:eastAsia="Times New Roman" w:hAnsi="Verdana" w:cs="Times New Roman"/>
                <w:b/>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340"/>
        </w:trPr>
        <w:tc>
          <w:tcPr>
            <w:tcW w:w="1620" w:type="dxa"/>
          </w:tcPr>
          <w:p w:rsidR="003C7871" w:rsidRPr="00017400" w:rsidRDefault="00100D99" w:rsidP="00017400">
            <w:pPr>
              <w:rPr>
                <w:rFonts w:ascii="Verdana" w:eastAsia="Times New Roman" w:hAnsi="Verdana" w:cs="Times New Roman"/>
                <w:b/>
                <w:bCs/>
                <w:sz w:val="18"/>
                <w:szCs w:val="18"/>
              </w:rPr>
            </w:pPr>
            <w:ins w:id="386" w:author="lceli" w:date="2015-01-06T12:29:00Z">
              <w:r>
                <w:rPr>
                  <w:rFonts w:ascii="Verdana" w:eastAsia="Times New Roman" w:hAnsi="Verdana" w:cs="Times New Roman"/>
                  <w:b/>
                  <w:bCs/>
                  <w:sz w:val="18"/>
                  <w:szCs w:val="18"/>
                </w:rPr>
                <w:t>Laboratory Tests</w:t>
              </w:r>
            </w:ins>
            <w:del w:id="387" w:author="lceli" w:date="2015-01-06T12:29:00Z">
              <w:r w:rsidR="003C7871" w:rsidRPr="00017400" w:rsidDel="00100D99">
                <w:rPr>
                  <w:rFonts w:ascii="Verdana" w:eastAsia="Times New Roman" w:hAnsi="Verdana" w:cs="Times New Roman"/>
                  <w:b/>
                  <w:bCs/>
                  <w:sz w:val="18"/>
                  <w:szCs w:val="18"/>
                </w:rPr>
                <w:delText>lab tests</w:delText>
              </w:r>
            </w:del>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WBC</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10.6 (7.8-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11.8 (8.5-</w:t>
            </w:r>
            <w:r w:rsidRPr="00017400">
              <w:rPr>
                <w:rFonts w:ascii="Verdana" w:eastAsia="Times New Roman" w:hAnsi="Verdana" w:cs="Times New Roman"/>
                <w:sz w:val="18"/>
                <w:szCs w:val="18"/>
              </w:rPr>
              <w:t>15.9)</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10.7 (8-</w:t>
            </w:r>
            <w:r w:rsidRPr="00017400">
              <w:rPr>
                <w:rFonts w:ascii="Verdana" w:eastAsia="Times New Roman" w:hAnsi="Verdana" w:cs="Times New Roman"/>
                <w:sz w:val="18"/>
                <w:szCs w:val="18"/>
              </w:rPr>
              <w:t>14.8)</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11.5 (8.4-</w:t>
            </w:r>
            <w:r w:rsidRPr="00017400">
              <w:rPr>
                <w:rFonts w:ascii="Verdana" w:eastAsia="Times New Roman" w:hAnsi="Verdana" w:cs="Times New Roman"/>
                <w:sz w:val="18"/>
                <w:szCs w:val="18"/>
              </w:rPr>
              <w:t>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Hemoglobin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xml:space="preserve">13 </w:t>
            </w:r>
            <w:r>
              <w:rPr>
                <w:rFonts w:ascii="Verdana" w:eastAsia="Times New Roman" w:hAnsi="Verdana" w:cs="Times New Roman"/>
                <w:sz w:val="18"/>
                <w:szCs w:val="18"/>
              </w:rPr>
              <w:t>(11.3-</w:t>
            </w:r>
            <w:r w:rsidRPr="00017400">
              <w:rPr>
                <w:rFonts w:ascii="Verdana" w:eastAsia="Times New Roman" w:hAnsi="Verdana" w:cs="Times New Roman"/>
                <w:sz w:val="18"/>
                <w:szCs w:val="18"/>
              </w:rPr>
              <w:t>14.4)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12.6 (11-</w:t>
            </w:r>
            <w:r w:rsidRPr="00017400">
              <w:rPr>
                <w:rFonts w:ascii="Verdana" w:eastAsia="Times New Roman" w:hAnsi="Verdana" w:cs="Times New Roman"/>
                <w:sz w:val="18"/>
                <w:szCs w:val="18"/>
              </w:rPr>
              <w:t>14.1)</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12.8 (11.2 -</w:t>
            </w:r>
            <w:r w:rsidRPr="00017400">
              <w:rPr>
                <w:rFonts w:ascii="Verdana" w:eastAsia="Times New Roman" w:hAnsi="Verdana" w:cs="Times New Roman"/>
                <w:sz w:val="18"/>
                <w:szCs w:val="18"/>
              </w:rPr>
              <w:t>14.2)</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12.7 (11-</w:t>
            </w:r>
            <w:r w:rsidRPr="00017400">
              <w:rPr>
                <w:rFonts w:ascii="Verdana" w:eastAsia="Times New Roman" w:hAnsi="Verdana" w:cs="Times New Roman"/>
                <w:sz w:val="18"/>
                <w:szCs w:val="18"/>
              </w:rPr>
              <w:t>14.1)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Platelet</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246 (190-</w:t>
            </w:r>
            <w:r w:rsidRPr="00017400">
              <w:rPr>
                <w:rFonts w:ascii="Verdana" w:eastAsia="Times New Roman" w:hAnsi="Verdana" w:cs="Times New Roman"/>
                <w:sz w:val="18"/>
                <w:szCs w:val="18"/>
              </w:rPr>
              <w:t>304)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237 (177-</w:t>
            </w:r>
            <w:r w:rsidRPr="00017400">
              <w:rPr>
                <w:rFonts w:ascii="Verdana" w:eastAsia="Times New Roman" w:hAnsi="Verdana" w:cs="Times New Roman"/>
                <w:sz w:val="18"/>
                <w:szCs w:val="18"/>
              </w:rPr>
              <w:t>294)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(184-</w:t>
            </w:r>
            <w:r w:rsidRPr="00017400">
              <w:rPr>
                <w:rFonts w:ascii="Verdana" w:eastAsia="Times New Roman" w:hAnsi="Verdana" w:cs="Times New Roman"/>
                <w:sz w:val="18"/>
                <w:szCs w:val="18"/>
              </w:rPr>
              <w:t>303)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(186-</w:t>
            </w:r>
            <w:r w:rsidRPr="00017400">
              <w:rPr>
                <w:rFonts w:ascii="Verdana" w:eastAsia="Times New Roman" w:hAnsi="Verdana" w:cs="Times New Roman"/>
                <w:sz w:val="18"/>
                <w:szCs w:val="18"/>
              </w:rPr>
              <w:t>289)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Sodium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0.007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Potassium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Bicarbonate</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0.05</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Chloride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(101~108)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BUN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proofErr w:type="spellStart"/>
            <w:r w:rsidRPr="00017400">
              <w:rPr>
                <w:rFonts w:ascii="Verdana" w:eastAsia="Times New Roman" w:hAnsi="Verdana" w:cs="Times New Roman"/>
                <w:sz w:val="18"/>
                <w:szCs w:val="18"/>
              </w:rPr>
              <w:t>Creatinine</w:t>
            </w:r>
            <w:proofErr w:type="spellEnd"/>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206 (96~375)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200 (108~337)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180 (104~340)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187 (106~300)</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CO2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42 (37~50)</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(36~48)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41.5 (37~47)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 (35~46.5)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5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DNR at Admission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65 (8.2%)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(4%)</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 (5.8%)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 (3.5%)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760"/>
        </w:trPr>
        <w:tc>
          <w:tcPr>
            <w:tcW w:w="1620" w:type="dxa"/>
          </w:tcPr>
          <w:p w:rsidR="003C7871" w:rsidRPr="00017400" w:rsidRDefault="003C7871" w:rsidP="00131EB8">
            <w:pPr>
              <w:rPr>
                <w:rFonts w:ascii="Verdana" w:eastAsia="Times New Roman" w:hAnsi="Verdana" w:cs="Times New Roman"/>
                <w:sz w:val="18"/>
                <w:szCs w:val="18"/>
              </w:rPr>
            </w:pPr>
            <w:r w:rsidRPr="00017400">
              <w:rPr>
                <w:rFonts w:ascii="Verdana" w:eastAsia="Times New Roman" w:hAnsi="Verdana" w:cs="Times New Roman"/>
                <w:sz w:val="18"/>
                <w:szCs w:val="18"/>
              </w:rPr>
              <w:t>Switched to DNR and CMO</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(5.2%)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95 (9.7%)</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35 (10.4%)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 (10.1%)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bl>
    <w:p w:rsidR="00F83113" w:rsidRPr="001E6893" w:rsidRDefault="001E6893" w:rsidP="00F83113">
      <w:pPr>
        <w:spacing w:line="480" w:lineRule="auto"/>
        <w:rPr>
          <w:rFonts w:ascii="Times New Roman" w:hAnsi="Times New Roman" w:cs="Times New Roman"/>
          <w:vertAlign w:val="superscript"/>
        </w:rPr>
      </w:pPr>
      <w:r>
        <w:rPr>
          <w:rFonts w:ascii="Times New Roman" w:hAnsi="Times New Roman" w:cs="Times New Roman"/>
          <w:vertAlign w:val="superscript"/>
        </w:rPr>
        <w:t>1 ICD-9-CM code 518*, which includes acute respiratory distress syndrome (ARDS).</w:t>
      </w:r>
    </w:p>
    <w:p w:rsidR="00F83113" w:rsidRDefault="00F83113">
      <w:pPr>
        <w:rPr>
          <w:rFonts w:ascii="Times New Roman" w:hAnsi="Times New Roman" w:cs="Times New Roman"/>
        </w:rPr>
      </w:pPr>
      <w:r>
        <w:rPr>
          <w:rFonts w:ascii="Times New Roman" w:hAnsi="Times New Roman" w:cs="Times New Roman"/>
        </w:rPr>
        <w:br w:type="page"/>
      </w:r>
    </w:p>
    <w:p w:rsidR="00F162B4" w:rsidRDefault="00F162B4" w:rsidP="00F83113">
      <w:pPr>
        <w:spacing w:line="480" w:lineRule="auto"/>
        <w:rPr>
          <w:rFonts w:ascii="Times New Roman" w:hAnsi="Times New Roman" w:cs="Times New Roman"/>
        </w:rPr>
        <w:sectPr w:rsidR="00F162B4">
          <w:pgSz w:w="15840" w:h="12240" w:orient="landscape"/>
          <w:pgMar w:top="1800" w:right="1440" w:bottom="1800" w:left="1440" w:gutter="0"/>
          <w:docGrid w:linePitch="360"/>
        </w:sectPr>
      </w:pPr>
    </w:p>
    <w:p w:rsidR="00F83113" w:rsidRDefault="00F83113" w:rsidP="008C34C2">
      <w:pPr>
        <w:rPr>
          <w:rFonts w:ascii="Times New Roman" w:hAnsi="Times New Roman" w:cs="Times New Roman"/>
        </w:rPr>
      </w:pPr>
      <w:r w:rsidRPr="00F83113">
        <w:rPr>
          <w:rFonts w:ascii="Times New Roman" w:hAnsi="Times New Roman" w:cs="Times New Roman"/>
        </w:rPr>
        <w:t xml:space="preserve">Table 2: </w:t>
      </w:r>
      <w:r>
        <w:rPr>
          <w:rFonts w:ascii="Times New Roman" w:hAnsi="Times New Roman" w:cs="Times New Roman"/>
        </w:rPr>
        <w:t>Primary and secondary outcomes for propensity-matched IAC and non-IAC groups</w:t>
      </w:r>
    </w:p>
    <w:p w:rsidR="008C34C2" w:rsidRDefault="008C34C2" w:rsidP="008C34C2">
      <w:pPr>
        <w:rPr>
          <w:rFonts w:ascii="Times New Roman" w:hAnsi="Times New Roman" w:cs="Times New Roman"/>
        </w:rPr>
      </w:pPr>
    </w:p>
    <w:tbl>
      <w:tblPr>
        <w:tblW w:w="10000" w:type="dxa"/>
        <w:tblInd w:w="93" w:type="dxa"/>
        <w:tblLook w:val="04A0"/>
      </w:tblPr>
      <w:tblGrid>
        <w:gridCol w:w="2302"/>
        <w:gridCol w:w="1963"/>
        <w:gridCol w:w="1963"/>
        <w:gridCol w:w="1289"/>
        <w:gridCol w:w="2483"/>
      </w:tblGrid>
      <w:tr w:rsidR="00515A3C" w:rsidRPr="008C34C2">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single" w:sz="4" w:space="0" w:color="auto"/>
              <w:left w:val="nil"/>
              <w:bottom w:val="double" w:sz="6" w:space="0" w:color="auto"/>
              <w:right w:val="single" w:sz="4" w:space="0" w:color="auto"/>
            </w:tcBorders>
            <w:vAlign w:val="bottom"/>
          </w:tcPr>
          <w:p w:rsidR="00515A3C" w:rsidRPr="008C34C2" w:rsidRDefault="00515A3C" w:rsidP="008C34C2">
            <w:pPr>
              <w:jc w:val="center"/>
              <w:rPr>
                <w:rFonts w:ascii="Verdana" w:eastAsia="Times New Roman" w:hAnsi="Verdana" w:cs="Times New Roman"/>
                <w:b/>
                <w:bCs/>
                <w:sz w:val="20"/>
                <w:szCs w:val="20"/>
              </w:rPr>
            </w:pPr>
            <w:proofErr w:type="gramStart"/>
            <w:r w:rsidRPr="008C34C2">
              <w:rPr>
                <w:rFonts w:ascii="Verdana" w:eastAsia="Times New Roman" w:hAnsi="Verdana" w:cs="Times New Roman"/>
                <w:b/>
                <w:bCs/>
                <w:sz w:val="20"/>
                <w:szCs w:val="20"/>
              </w:rPr>
              <w:t>p</w:t>
            </w:r>
            <w:proofErr w:type="gramEnd"/>
            <w:r w:rsidRPr="008C34C2">
              <w:rPr>
                <w:rFonts w:ascii="Verdana" w:eastAsia="Times New Roman" w:hAnsi="Verdana" w:cs="Times New Roman"/>
                <w:b/>
                <w:bCs/>
                <w:sz w:val="20"/>
                <w:szCs w:val="20"/>
              </w:rPr>
              <w:t>-value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Default="001146DF" w:rsidP="008C34C2">
            <w:pPr>
              <w:jc w:val="center"/>
              <w:rPr>
                <w:rFonts w:ascii="Verdana" w:eastAsia="Times New Roman" w:hAnsi="Verdana" w:cs="Times New Roman"/>
                <w:b/>
                <w:bCs/>
                <w:sz w:val="20"/>
                <w:szCs w:val="20"/>
              </w:rPr>
            </w:pPr>
            <w:r>
              <w:rPr>
                <w:rFonts w:ascii="Verdana" w:eastAsia="Times New Roman" w:hAnsi="Verdana" w:cs="Times New Roman"/>
                <w:b/>
                <w:bCs/>
                <w:sz w:val="20"/>
                <w:szCs w:val="20"/>
              </w:rPr>
              <w:t>Odds Ratio</w:t>
            </w:r>
          </w:p>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28 day mortality</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15.20%</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14.70%</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bCs/>
                <w:sz w:val="20"/>
                <w:szCs w:val="20"/>
                <w:vertAlign w:val="superscript"/>
              </w:rPr>
            </w:pPr>
            <w:r>
              <w:rPr>
                <w:rFonts w:ascii="Verdana" w:eastAsia="Times New Roman" w:hAnsi="Verdana" w:cs="Times New Roman"/>
                <w:bCs/>
                <w:sz w:val="20"/>
                <w:szCs w:val="20"/>
              </w:rPr>
              <w:t xml:space="preserve">0.95 (0.62, </w:t>
            </w:r>
            <w:r w:rsidRPr="008C34C2">
              <w:rPr>
                <w:rFonts w:ascii="Verdana" w:eastAsia="Times New Roman" w:hAnsi="Verdana" w:cs="Times New Roman"/>
                <w:bCs/>
                <w:sz w:val="20"/>
                <w:szCs w:val="20"/>
              </w:rPr>
              <w:t>1.46)</w:t>
            </w:r>
          </w:p>
        </w:tc>
      </w:tr>
      <w:tr w:rsidR="001146DF" w:rsidRPr="008C34C2">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rsidR="001146DF" w:rsidRDefault="001146DF" w:rsidP="008C34C2">
            <w:pPr>
              <w:jc w:val="center"/>
              <w:rPr>
                <w:rFonts w:ascii="Verdana" w:eastAsia="Times New Roman" w:hAnsi="Verdana" w:cs="Times New Roman"/>
                <w:bCs/>
                <w:sz w:val="20"/>
                <w:szCs w:val="20"/>
              </w:rPr>
            </w:pP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Secondary Outcomes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nil"/>
              <w:left w:val="nil"/>
              <w:bottom w:val="single" w:sz="4" w:space="0" w:color="auto"/>
              <w:right w:val="single" w:sz="4" w:space="0" w:color="auto"/>
            </w:tcBorders>
            <w:vAlign w:val="bottom"/>
          </w:tcPr>
          <w:p w:rsidR="00515A3C" w:rsidRPr="008C34C2" w:rsidRDefault="00515A3C" w:rsidP="00515A3C">
            <w:pPr>
              <w:jc w:val="center"/>
              <w:rPr>
                <w:rFonts w:ascii="Verdana" w:eastAsia="Times New Roman" w:hAnsi="Verdana" w:cs="Times New Roman"/>
                <w:b/>
                <w:bCs/>
                <w:sz w:val="20"/>
                <w:szCs w:val="20"/>
              </w:rPr>
            </w:pPr>
            <w:proofErr w:type="gramStart"/>
            <w:r w:rsidRPr="008C34C2">
              <w:rPr>
                <w:rFonts w:ascii="Verdana" w:eastAsia="Times New Roman" w:hAnsi="Verdana" w:cs="Times New Roman"/>
                <w:b/>
                <w:bCs/>
                <w:sz w:val="20"/>
                <w:szCs w:val="20"/>
              </w:rPr>
              <w:t>p</w:t>
            </w:r>
            <w:proofErr w:type="gramEnd"/>
            <w:r w:rsidRPr="008C34C2">
              <w:rPr>
                <w:rFonts w:ascii="Verdana" w:eastAsia="Times New Roman" w:hAnsi="Verdana" w:cs="Times New Roman"/>
                <w:b/>
                <w:bCs/>
                <w:sz w:val="20"/>
                <w:szCs w:val="20"/>
              </w:rPr>
              <w:t>-value</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Default="001146DF" w:rsidP="00515A3C">
            <w:pPr>
              <w:jc w:val="center"/>
              <w:rPr>
                <w:rFonts w:ascii="Verdana" w:eastAsia="Times New Roman" w:hAnsi="Verdana" w:cs="Times New Roman"/>
                <w:b/>
                <w:bCs/>
                <w:sz w:val="20"/>
                <w:szCs w:val="20"/>
              </w:rPr>
            </w:pPr>
            <w:r>
              <w:rPr>
                <w:rFonts w:ascii="Verdana" w:eastAsia="Times New Roman" w:hAnsi="Verdana" w:cs="Times New Roman"/>
                <w:b/>
                <w:bCs/>
                <w:sz w:val="20"/>
                <w:szCs w:val="20"/>
              </w:rPr>
              <w:t>Mean Difference</w:t>
            </w:r>
          </w:p>
          <w:p w:rsidR="00515A3C" w:rsidRPr="008C34C2"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sidRPr="008C34C2">
              <w:rPr>
                <w:rFonts w:ascii="Verdana" w:eastAsia="Times New Roman" w:hAnsi="Verdana" w:cs="Times New Roman"/>
                <w:sz w:val="20"/>
                <w:szCs w:val="20"/>
              </w:rPr>
              <w:t>2.2 (</w:t>
            </w:r>
            <w:proofErr w:type="gramStart"/>
            <w:r w:rsidRPr="008C34C2">
              <w:rPr>
                <w:rFonts w:ascii="Verdana" w:eastAsia="Times New Roman" w:hAnsi="Verdana" w:cs="Times New Roman"/>
                <w:sz w:val="20"/>
                <w:szCs w:val="20"/>
              </w:rPr>
              <w:t>1.4)</w:t>
            </w:r>
            <w:r w:rsidR="001146DF">
              <w:rPr>
                <w:rFonts w:ascii="Verdana" w:eastAsia="Times New Roman" w:hAnsi="Verdana" w:cs="Times New Roman"/>
                <w:sz w:val="20"/>
                <w:szCs w:val="20"/>
                <w:vertAlign w:val="superscript"/>
              </w:rPr>
              <w:t>1</w:t>
            </w:r>
            <w:proofErr w:type="gramEnd"/>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3.7 (3.1)</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Pr>
                <w:rFonts w:ascii="Verdana" w:eastAsia="Times New Roman" w:hAnsi="Verdana" w:cs="Times New Roman"/>
                <w:sz w:val="20"/>
                <w:szCs w:val="20"/>
              </w:rPr>
              <w:t xml:space="preserve">-0.66 (-0.82, </w:t>
            </w:r>
            <w:r w:rsidRPr="008C34C2">
              <w:rPr>
                <w:rFonts w:ascii="Verdana" w:eastAsia="Times New Roman" w:hAnsi="Verdana" w:cs="Times New Roman"/>
                <w:sz w:val="20"/>
                <w:szCs w:val="20"/>
              </w:rPr>
              <w:t>-0.5)</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3.6 (2.2)</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6.2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-0.33 (-0.88, </w:t>
            </w:r>
            <w:r w:rsidRPr="008C34C2">
              <w:rPr>
                <w:rFonts w:ascii="Verdana" w:eastAsia="Times New Roman" w:hAnsi="Verdana" w:cs="Times New Roman"/>
                <w:sz w:val="20"/>
                <w:szCs w:val="20"/>
              </w:rPr>
              <w:t>0.22)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5.7 (4.8)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9.4 (7.5)</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-0.57 (-0.74, </w:t>
            </w:r>
            <w:r w:rsidRPr="008C34C2">
              <w:rPr>
                <w:rFonts w:ascii="Verdana" w:eastAsia="Times New Roman" w:hAnsi="Verdana" w:cs="Times New Roman"/>
                <w:sz w:val="20"/>
                <w:szCs w:val="20"/>
              </w:rPr>
              <w:t>-0.41)</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5.4 (4.5)</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7.6 (7)</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-0.37 (-0.82, </w:t>
            </w:r>
            <w:r w:rsidRPr="008C34C2">
              <w:rPr>
                <w:rFonts w:ascii="Verdana" w:eastAsia="Times New Roman" w:hAnsi="Verdana" w:cs="Times New Roman"/>
                <w:sz w:val="20"/>
                <w:szCs w:val="20"/>
              </w:rPr>
              <w:t>0.07)</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2.1 (2.6)</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-0.54 (-0.7, </w:t>
            </w:r>
            <w:r w:rsidRPr="008C34C2">
              <w:rPr>
                <w:rFonts w:ascii="Verdana" w:eastAsia="Times New Roman" w:hAnsi="Verdana" w:cs="Times New Roman"/>
                <w:sz w:val="20"/>
                <w:szCs w:val="20"/>
              </w:rPr>
              <w:t>-0.38)</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 (1.6)</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5.3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-0.78 (-1.36, </w:t>
            </w:r>
            <w:r w:rsidRPr="008C34C2">
              <w:rPr>
                <w:rFonts w:ascii="Verdana" w:eastAsia="Times New Roman" w:hAnsi="Verdana" w:cs="Times New Roman"/>
                <w:sz w:val="20"/>
                <w:szCs w:val="20"/>
              </w:rPr>
              <w:t>-0.2)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(0.8)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2.4 (1.4)</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-1.28 (-1.44, </w:t>
            </w:r>
            <w:r w:rsidRPr="008C34C2">
              <w:rPr>
                <w:rFonts w:ascii="Verdana" w:eastAsia="Times New Roman" w:hAnsi="Verdana" w:cs="Times New Roman"/>
                <w:sz w:val="20"/>
                <w:szCs w:val="20"/>
              </w:rPr>
              <w:t>-1.11)</w:t>
            </w:r>
          </w:p>
        </w:tc>
      </w:tr>
    </w:tbl>
    <w:p w:rsidR="00B66945" w:rsidRDefault="001146DF" w:rsidP="00B66945">
      <w:pPr>
        <w:rPr>
          <w:rFonts w:ascii="Times New Roman" w:hAnsi="Times New Roman" w:cs="Times New Roman"/>
        </w:rPr>
      </w:pPr>
      <w:r>
        <w:rPr>
          <w:rFonts w:ascii="Times New Roman" w:hAnsi="Times New Roman" w:cs="Times New Roman"/>
          <w:vertAlign w:val="superscript"/>
        </w:rPr>
        <w:t>1</w:t>
      </w:r>
      <w:r w:rsidR="00B66945">
        <w:rPr>
          <w:rFonts w:ascii="Times New Roman" w:hAnsi="Times New Roman" w:cs="Times New Roman"/>
          <w:vertAlign w:val="superscript"/>
        </w:rPr>
        <w:t xml:space="preserve"> </w:t>
      </w:r>
      <w:r w:rsidR="00B66945">
        <w:rPr>
          <w:rFonts w:ascii="Times New Roman" w:hAnsi="Times New Roman" w:cs="Times New Roman"/>
        </w:rPr>
        <w:t xml:space="preserve">All continuous variables reported as </w:t>
      </w:r>
      <w:r w:rsidR="00847E9B">
        <w:rPr>
          <w:rFonts w:ascii="Times New Roman" w:hAnsi="Times New Roman" w:cs="Times New Roman"/>
        </w:rPr>
        <w:t>mean with standard deviation</w:t>
      </w:r>
      <w:r w:rsidR="00B66945">
        <w:rPr>
          <w:rFonts w:ascii="Times New Roman" w:hAnsi="Times New Roman" w:cs="Times New Roman"/>
        </w:rPr>
        <w:t xml:space="preserve"> range</w:t>
      </w:r>
    </w:p>
    <w:p w:rsidR="003074FA" w:rsidRDefault="003074FA">
      <w:pPr>
        <w:numPr>
          <w:ins w:id="388" w:author="Unknown"/>
        </w:numPr>
        <w:rPr>
          <w:ins w:id="389" w:author="ml f" w:date="2015-01-22T20:26:00Z"/>
          <w:rFonts w:ascii="Times New Roman" w:hAnsi="Times New Roman" w:cs="Times New Roman"/>
        </w:rPr>
      </w:pPr>
      <w:ins w:id="390" w:author="ml f" w:date="2015-01-22T20:26:00Z">
        <w:r>
          <w:rPr>
            <w:rFonts w:ascii="Times New Roman" w:hAnsi="Times New Roman" w:cs="Times New Roman"/>
          </w:rPr>
          <w:br w:type="page"/>
        </w:r>
      </w:ins>
      <w:ins w:id="391" w:author="ml f" w:date="2015-01-22T20:28:00Z">
        <w:r>
          <w:rPr>
            <w:rFonts w:ascii="Times New Roman" w:hAnsi="Times New Roman" w:cs="Times New Roman"/>
          </w:rPr>
          <w:t xml:space="preserve">Figure 3. Sensitivity </w:t>
        </w:r>
        <w:del w:id="392" w:author="lceli" w:date="2015-01-24T19:10:00Z">
          <w:r w:rsidDel="003C467A">
            <w:rPr>
              <w:rFonts w:ascii="Times New Roman" w:hAnsi="Times New Roman" w:cs="Times New Roman"/>
            </w:rPr>
            <w:delText>studies result</w:delText>
          </w:r>
        </w:del>
      </w:ins>
      <w:ins w:id="393" w:author="lceli" w:date="2015-01-24T19:10:00Z">
        <w:r w:rsidR="003C467A">
          <w:rPr>
            <w:rFonts w:ascii="Times New Roman" w:hAnsi="Times New Roman" w:cs="Times New Roman"/>
          </w:rPr>
          <w:t>analyse</w:t>
        </w:r>
      </w:ins>
      <w:ins w:id="394" w:author="ml f" w:date="2015-01-22T20:28:00Z">
        <w:r>
          <w:rPr>
            <w:rFonts w:ascii="Times New Roman" w:hAnsi="Times New Roman" w:cs="Times New Roman"/>
          </w:rPr>
          <w:t xml:space="preserve">s </w:t>
        </w:r>
      </w:ins>
      <w:ins w:id="395" w:author="lceli" w:date="2015-01-24T19:10:00Z">
        <w:r w:rsidR="003C467A">
          <w:rPr>
            <w:rFonts w:ascii="Times New Roman" w:hAnsi="Times New Roman" w:cs="Times New Roman"/>
          </w:rPr>
          <w:t>using</w:t>
        </w:r>
      </w:ins>
      <w:ins w:id="396" w:author="ml f" w:date="2015-01-22T20:28:00Z">
        <w:del w:id="397" w:author="lceli" w:date="2015-01-24T19:10:00Z">
          <w:r w:rsidDel="003C467A">
            <w:rPr>
              <w:rFonts w:ascii="Times New Roman" w:hAnsi="Times New Roman" w:cs="Times New Roman"/>
            </w:rPr>
            <w:delText>for</w:delText>
          </w:r>
        </w:del>
        <w:r>
          <w:rPr>
            <w:rFonts w:ascii="Times New Roman" w:hAnsi="Times New Roman" w:cs="Times New Roman"/>
          </w:rPr>
          <w:t xml:space="preserve"> various propensity score </w:t>
        </w:r>
        <w:del w:id="398" w:author="lceli" w:date="2015-01-24T19:10:00Z">
          <w:r w:rsidDel="003C467A">
            <w:rPr>
              <w:rFonts w:ascii="Times New Roman" w:hAnsi="Times New Roman" w:cs="Times New Roman"/>
            </w:rPr>
            <w:delText xml:space="preserve">predication </w:delText>
          </w:r>
        </w:del>
        <w:r>
          <w:rPr>
            <w:rFonts w:ascii="Times New Roman" w:hAnsi="Times New Roman" w:cs="Times New Roman"/>
          </w:rPr>
          <w:t>model</w:t>
        </w:r>
      </w:ins>
      <w:ins w:id="399" w:author="lceli" w:date="2015-01-24T19:10:00Z">
        <w:r w:rsidR="003C467A">
          <w:rPr>
            <w:rFonts w:ascii="Times New Roman" w:hAnsi="Times New Roman" w:cs="Times New Roman"/>
          </w:rPr>
          <w:t>s</w:t>
        </w:r>
      </w:ins>
      <w:ins w:id="400" w:author="ml f" w:date="2015-01-22T20:28:00Z">
        <w:r>
          <w:rPr>
            <w:rFonts w:ascii="Times New Roman" w:hAnsi="Times New Roman" w:cs="Times New Roman"/>
          </w:rPr>
          <w:t xml:space="preserve"> </w:t>
        </w:r>
        <w:del w:id="401" w:author="lceli" w:date="2015-01-24T19:10:00Z">
          <w:r w:rsidDel="003C467A">
            <w:rPr>
              <w:rFonts w:ascii="Times New Roman" w:hAnsi="Times New Roman" w:cs="Times New Roman"/>
            </w:rPr>
            <w:delText xml:space="preserve">variations </w:delText>
          </w:r>
        </w:del>
        <w:r>
          <w:rPr>
            <w:rFonts w:ascii="Times New Roman" w:hAnsi="Times New Roman" w:cs="Times New Roman"/>
          </w:rPr>
          <w:t xml:space="preserve">and </w:t>
        </w:r>
      </w:ins>
      <w:ins w:id="402" w:author="lceli" w:date="2015-01-24T19:10:00Z">
        <w:r w:rsidR="003C467A">
          <w:rPr>
            <w:rFonts w:ascii="Times New Roman" w:hAnsi="Times New Roman" w:cs="Times New Roman"/>
          </w:rPr>
          <w:t xml:space="preserve">matching </w:t>
        </w:r>
      </w:ins>
      <w:ins w:id="403" w:author="ml f" w:date="2015-01-22T20:28:00Z">
        <w:r>
          <w:rPr>
            <w:rFonts w:ascii="Times New Roman" w:hAnsi="Times New Roman" w:cs="Times New Roman"/>
          </w:rPr>
          <w:t>caliper levels.</w:t>
        </w:r>
      </w:ins>
      <w:ins w:id="404" w:author="ml f" w:date="2015-01-22T20:37:00Z">
        <w:r w:rsidR="003B4345">
          <w:rPr>
            <w:rFonts w:ascii="Times New Roman" w:hAnsi="Times New Roman" w:cs="Times New Roman"/>
          </w:rPr>
          <w:t xml:space="preserve"> The findings from sensitivity studies were consistent with the original study design. </w:t>
        </w:r>
      </w:ins>
      <w:ins w:id="405" w:author="ml f" w:date="2015-01-22T20:30:00Z">
        <w:r>
          <w:rPr>
            <w:rFonts w:ascii="Times New Roman" w:hAnsi="Times New Roman" w:cs="Times New Roman"/>
          </w:rPr>
          <w:t xml:space="preserve">As shown in </w:t>
        </w:r>
      </w:ins>
      <w:ins w:id="406" w:author="ml f" w:date="2015-01-22T20:28:00Z">
        <w:r>
          <w:rPr>
            <w:rFonts w:ascii="Times New Roman" w:hAnsi="Times New Roman" w:cs="Times New Roman"/>
          </w:rPr>
          <w:t>(</w:t>
        </w:r>
      </w:ins>
      <w:ins w:id="407" w:author="ml f" w:date="2015-01-22T20:29:00Z">
        <w:r>
          <w:rPr>
            <w:rFonts w:ascii="Times New Roman" w:hAnsi="Times New Roman" w:cs="Times New Roman"/>
          </w:rPr>
          <w:t>a</w:t>
        </w:r>
      </w:ins>
      <w:ins w:id="408" w:author="ml f" w:date="2015-01-22T20:28:00Z">
        <w:r>
          <w:rPr>
            <w:rFonts w:ascii="Times New Roman" w:hAnsi="Times New Roman" w:cs="Times New Roman"/>
          </w:rPr>
          <w:t>)</w:t>
        </w:r>
      </w:ins>
      <w:ins w:id="409" w:author="ml f" w:date="2015-01-22T20:30:00Z">
        <w:r>
          <w:rPr>
            <w:rFonts w:ascii="Times New Roman" w:hAnsi="Times New Roman" w:cs="Times New Roman"/>
          </w:rPr>
          <w:t xml:space="preserve">, the Odds Ratio for IAC placement </w:t>
        </w:r>
      </w:ins>
      <w:ins w:id="410" w:author="ml f" w:date="2015-01-22T20:31:00Z">
        <w:r>
          <w:rPr>
            <w:rFonts w:ascii="Times New Roman" w:hAnsi="Times New Roman" w:cs="Times New Roman"/>
          </w:rPr>
          <w:t xml:space="preserve">and </w:t>
        </w:r>
      </w:ins>
      <w:ins w:id="411" w:author="lceli" w:date="2015-01-24T19:11:00Z">
        <w:r w:rsidR="003C467A">
          <w:rPr>
            <w:rFonts w:ascii="Times New Roman" w:hAnsi="Times New Roman" w:cs="Times New Roman"/>
          </w:rPr>
          <w:t>28-day mortality</w:t>
        </w:r>
      </w:ins>
      <w:ins w:id="412" w:author="ml f" w:date="2015-01-22T20:31:00Z">
        <w:del w:id="413" w:author="lceli" w:date="2015-01-24T19:11:00Z">
          <w:r w:rsidDel="003C467A">
            <w:rPr>
              <w:rFonts w:ascii="Times New Roman" w:hAnsi="Times New Roman" w:cs="Times New Roman"/>
            </w:rPr>
            <w:delText>patients’ primary outcome</w:delText>
          </w:r>
        </w:del>
        <w:r>
          <w:rPr>
            <w:rFonts w:ascii="Times New Roman" w:hAnsi="Times New Roman" w:cs="Times New Roman"/>
          </w:rPr>
          <w:t xml:space="preserve"> </w:t>
        </w:r>
      </w:ins>
      <w:ins w:id="414" w:author="lceli" w:date="2015-01-24T19:13:00Z">
        <w:r w:rsidR="003C467A">
          <w:rPr>
            <w:rFonts w:ascii="Times New Roman" w:hAnsi="Times New Roman" w:cs="Times New Roman"/>
          </w:rPr>
          <w:t>are</w:t>
        </w:r>
      </w:ins>
      <w:ins w:id="415" w:author="ml f" w:date="2015-01-22T20:31:00Z">
        <w:del w:id="416" w:author="lceli" w:date="2015-01-24T19:13:00Z">
          <w:r w:rsidDel="003C467A">
            <w:rPr>
              <w:rFonts w:ascii="Times New Roman" w:hAnsi="Times New Roman" w:cs="Times New Roman"/>
            </w:rPr>
            <w:delText>var</w:delText>
          </w:r>
        </w:del>
        <w:del w:id="417" w:author="lceli" w:date="2015-01-24T19:12:00Z">
          <w:r w:rsidDel="003C467A">
            <w:rPr>
              <w:rFonts w:ascii="Times New Roman" w:hAnsi="Times New Roman" w:cs="Times New Roman"/>
            </w:rPr>
            <w:delText>ies closely</w:delText>
          </w:r>
        </w:del>
        <w:r>
          <w:rPr>
            <w:rFonts w:ascii="Times New Roman" w:hAnsi="Times New Roman" w:cs="Times New Roman"/>
          </w:rPr>
          <w:t xml:space="preserve"> around 1</w:t>
        </w:r>
      </w:ins>
      <w:ins w:id="418" w:author="lceli" w:date="2015-01-24T19:12:00Z">
        <w:r w:rsidR="003C467A">
          <w:rPr>
            <w:rFonts w:ascii="Times New Roman" w:hAnsi="Times New Roman" w:cs="Times New Roman"/>
          </w:rPr>
          <w:t>.0</w:t>
        </w:r>
      </w:ins>
      <w:ins w:id="419" w:author="ml f" w:date="2015-01-22T20:33:00Z">
        <w:r w:rsidR="003B4345">
          <w:rPr>
            <w:rFonts w:ascii="Times New Roman" w:hAnsi="Times New Roman" w:cs="Times New Roman"/>
          </w:rPr>
          <w:t xml:space="preserve"> (highlighted </w:t>
        </w:r>
      </w:ins>
      <w:ins w:id="420" w:author="ml f" w:date="2015-01-22T20:35:00Z">
        <w:r w:rsidR="003B4345">
          <w:rPr>
            <w:rFonts w:ascii="Times New Roman" w:hAnsi="Times New Roman" w:cs="Times New Roman"/>
          </w:rPr>
          <w:t>with a red line</w:t>
        </w:r>
      </w:ins>
      <w:ins w:id="421" w:author="ml f" w:date="2015-01-22T20:33:00Z">
        <w:r>
          <w:rPr>
            <w:rFonts w:ascii="Times New Roman" w:hAnsi="Times New Roman" w:cs="Times New Roman"/>
          </w:rPr>
          <w:t>)</w:t>
        </w:r>
      </w:ins>
      <w:ins w:id="422" w:author="ml f" w:date="2015-01-22T20:31:00Z">
        <w:r w:rsidR="003B4345">
          <w:rPr>
            <w:rFonts w:ascii="Times New Roman" w:hAnsi="Times New Roman" w:cs="Times New Roman"/>
          </w:rPr>
          <w:t>. In addition,</w:t>
        </w:r>
        <w:r>
          <w:rPr>
            <w:rFonts w:ascii="Times New Roman" w:hAnsi="Times New Roman" w:cs="Times New Roman"/>
          </w:rPr>
          <w:t xml:space="preserve"> as shown in (b), the </w:t>
        </w:r>
      </w:ins>
      <w:ins w:id="423" w:author="lceli" w:date="2015-01-24T19:15:00Z">
        <w:r w:rsidR="003C467A">
          <w:rPr>
            <w:rFonts w:ascii="Times New Roman" w:hAnsi="Times New Roman" w:cs="Times New Roman"/>
          </w:rPr>
          <w:t>p values for all the analyses</w:t>
        </w:r>
      </w:ins>
      <w:ins w:id="424" w:author="ml f" w:date="2015-01-22T20:31:00Z">
        <w:del w:id="425" w:author="lceli" w:date="2015-01-24T19:15:00Z">
          <w:r w:rsidDel="003C467A">
            <w:rPr>
              <w:rFonts w:ascii="Times New Roman" w:hAnsi="Times New Roman" w:cs="Times New Roman"/>
            </w:rPr>
            <w:delText>association between IAC placement and patients</w:delText>
          </w:r>
        </w:del>
      </w:ins>
      <w:ins w:id="426" w:author="ml f" w:date="2015-01-22T20:32:00Z">
        <w:del w:id="427" w:author="lceli" w:date="2015-01-24T19:15:00Z">
          <w:r w:rsidDel="003C467A">
            <w:rPr>
              <w:rFonts w:ascii="Times New Roman" w:hAnsi="Times New Roman" w:cs="Times New Roman"/>
            </w:rPr>
            <w:delText>’ outcome</w:delText>
          </w:r>
        </w:del>
        <w:r>
          <w:rPr>
            <w:rFonts w:ascii="Times New Roman" w:hAnsi="Times New Roman" w:cs="Times New Roman"/>
          </w:rPr>
          <w:t xml:space="preserve"> were </w:t>
        </w:r>
      </w:ins>
      <w:ins w:id="428" w:author="lceli" w:date="2015-01-24T19:14:00Z">
        <w:r w:rsidR="003C467A">
          <w:rPr>
            <w:rFonts w:ascii="Times New Roman" w:hAnsi="Times New Roman" w:cs="Times New Roman"/>
          </w:rPr>
          <w:t>statistically</w:t>
        </w:r>
      </w:ins>
      <w:ins w:id="429" w:author="ml f" w:date="2015-01-22T20:38:00Z">
        <w:del w:id="430" w:author="lceli" w:date="2015-01-24T19:15:00Z">
          <w:r w:rsidR="003B4345" w:rsidDel="003C467A">
            <w:rPr>
              <w:rFonts w:ascii="Times New Roman" w:hAnsi="Times New Roman" w:cs="Times New Roman"/>
            </w:rPr>
            <w:delText xml:space="preserve">still </w:delText>
          </w:r>
        </w:del>
      </w:ins>
      <w:ins w:id="431" w:author="ml f" w:date="2015-01-22T20:32:00Z">
        <w:del w:id="432" w:author="lceli" w:date="2015-01-24T19:15:00Z">
          <w:r w:rsidDel="003C467A">
            <w:rPr>
              <w:rFonts w:ascii="Times New Roman" w:hAnsi="Times New Roman" w:cs="Times New Roman"/>
            </w:rPr>
            <w:delText>found to b</w:delText>
          </w:r>
        </w:del>
        <w:del w:id="433" w:author="lceli" w:date="2015-01-24T19:14:00Z">
          <w:r w:rsidDel="003C467A">
            <w:rPr>
              <w:rFonts w:ascii="Times New Roman" w:hAnsi="Times New Roman" w:cs="Times New Roman"/>
            </w:rPr>
            <w:delText>e</w:delText>
          </w:r>
        </w:del>
        <w:r>
          <w:rPr>
            <w:rFonts w:ascii="Times New Roman" w:hAnsi="Times New Roman" w:cs="Times New Roman"/>
          </w:rPr>
          <w:t xml:space="preserve"> insignificant</w:t>
        </w:r>
      </w:ins>
      <w:ins w:id="434" w:author="ml f" w:date="2015-01-22T20:36:00Z">
        <w:r w:rsidR="003B4345">
          <w:rPr>
            <w:rFonts w:ascii="Times New Roman" w:hAnsi="Times New Roman" w:cs="Times New Roman"/>
          </w:rPr>
          <w:t xml:space="preserve"> (p&gt;0.05). </w:t>
        </w:r>
      </w:ins>
    </w:p>
    <w:p w:rsidR="00B66945" w:rsidRPr="00B66945" w:rsidRDefault="00FB0705" w:rsidP="00B66945">
      <w:pPr>
        <w:rPr>
          <w:rFonts w:ascii="Times New Roman" w:hAnsi="Times New Roman" w:cs="Times New Roman"/>
        </w:rPr>
      </w:pPr>
      <w:ins w:id="435" w:author="ml f" w:date="2015-01-22T20:27:00Z">
        <w:r>
          <w:rPr>
            <w:rFonts w:ascii="Times New Roman" w:hAnsi="Times New Roman" w:cs="Times New Roman"/>
            <w:noProof/>
            <w:rPrChange w:id="436" w:author="Unknown">
              <w:rPr>
                <w:noProof/>
              </w:rPr>
            </w:rPrChange>
          </w:rPr>
          <w:drawing>
            <wp:inline distT="0" distB="0" distL="0" distR="0">
              <wp:extent cx="8229600" cy="3340735"/>
              <wp:effectExtent l="25400" t="0" r="0" b="0"/>
              <wp:docPr id="1" name="Picture 0" descr="figure_sensitive.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sensitive.gnp"/>
                      <pic:cNvPicPr/>
                    </pic:nvPicPr>
                    <pic:blipFill>
                      <a:blip r:embed="rId11"/>
                      <a:stretch>
                        <a:fillRect/>
                      </a:stretch>
                    </pic:blipFill>
                    <pic:spPr>
                      <a:xfrm>
                        <a:off x="0" y="0"/>
                        <a:ext cx="8229600" cy="3340735"/>
                      </a:xfrm>
                      <a:prstGeom prst="rect">
                        <a:avLst/>
                      </a:prstGeom>
                    </pic:spPr>
                  </pic:pic>
                </a:graphicData>
              </a:graphic>
            </wp:inline>
          </w:drawing>
        </w:r>
      </w:ins>
    </w:p>
    <w:sectPr w:rsidR="00B66945" w:rsidRPr="00B66945" w:rsidSect="00BB6735">
      <w:pgSz w:w="15840" w:h="12240" w:orient="landscape"/>
      <w:pgMar w:top="1800" w:right="1440" w:bottom="1800" w:left="144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9" w:author="lceli" w:date="2015-01-23T16:34:00Z" w:initials="l">
    <w:p w:rsidR="00FB0705" w:rsidRDefault="00FB0705">
      <w:pPr>
        <w:pStyle w:val="CommentText"/>
      </w:pPr>
      <w:r>
        <w:rPr>
          <w:rStyle w:val="CommentReference"/>
        </w:rPr>
        <w:annotationRef/>
      </w:r>
      <w:r>
        <w:t xml:space="preserve">Please fill in the blank, </w:t>
      </w:r>
      <w:proofErr w:type="spellStart"/>
      <w:r>
        <w:t>Mornin</w:t>
      </w:r>
      <w:proofErr w:type="spellEnd"/>
      <w:r>
        <w:t>.</w:t>
      </w:r>
    </w:p>
  </w:comment>
  <w:comment w:id="28" w:author="lceli" w:date="2015-01-23T16:34:00Z" w:initials="l">
    <w:p w:rsidR="00FB0705" w:rsidRDefault="00FB0705">
      <w:pPr>
        <w:pStyle w:val="CommentText"/>
      </w:pPr>
      <w:r>
        <w:rPr>
          <w:rStyle w:val="CommentReference"/>
        </w:rPr>
        <w:annotationRef/>
      </w:r>
      <w:r>
        <w:t xml:space="preserve">Which one, </w:t>
      </w:r>
      <w:proofErr w:type="spellStart"/>
      <w:r>
        <w:t>Mornin</w:t>
      </w:r>
      <w:proofErr w:type="spellEnd"/>
      <w:r>
        <w:t>?</w:t>
      </w:r>
    </w:p>
  </w:comment>
  <w:comment w:id="157" w:author="lceli" w:date="2015-01-25T15:02:00Z" w:initials="l">
    <w:p w:rsidR="00C36253" w:rsidRDefault="00C36253" w:rsidP="00C36253">
      <w:pPr>
        <w:pStyle w:val="CommentText"/>
      </w:pPr>
      <w:r>
        <w:rPr>
          <w:rStyle w:val="CommentReference"/>
        </w:rPr>
        <w:annotationRef/>
      </w:r>
      <w:r>
        <w:t xml:space="preserve">Did we do this, </w:t>
      </w:r>
      <w:proofErr w:type="spellStart"/>
      <w:r>
        <w:t>Mornin</w:t>
      </w:r>
      <w:proofErr w:type="spellEnd"/>
      <w:r>
        <w:t>? We should.</w:t>
      </w:r>
    </w:p>
  </w:comment>
  <w:comment w:id="169" w:author="lceli" w:date="2015-01-23T16:34:00Z" w:initials="l">
    <w:p w:rsidR="00FB0705" w:rsidRDefault="00FB0705">
      <w:pPr>
        <w:pStyle w:val="CommentText"/>
      </w:pPr>
      <w:r>
        <w:rPr>
          <w:rStyle w:val="CommentReference"/>
        </w:rPr>
        <w:annotationRef/>
      </w:r>
      <w:r>
        <w:t xml:space="preserve">Did we do this, </w:t>
      </w:r>
      <w:proofErr w:type="spellStart"/>
      <w:r>
        <w:t>Mornin</w:t>
      </w:r>
      <w:proofErr w:type="spellEnd"/>
      <w:r>
        <w:t>? We should.</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B0705" w:rsidRDefault="00FB0705" w:rsidP="000B341D">
      <w:r>
        <w:separator/>
      </w:r>
    </w:p>
  </w:endnote>
  <w:endnote w:type="continuationSeparator" w:id="1">
    <w:p w:rsidR="00FB0705" w:rsidRDefault="00FB0705" w:rsidP="000B3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B0705" w:rsidRDefault="00FB0705" w:rsidP="000B341D">
      <w:r>
        <w:separator/>
      </w:r>
    </w:p>
  </w:footnote>
  <w:footnote w:type="continuationSeparator" w:id="1">
    <w:p w:rsidR="00FB0705" w:rsidRDefault="00FB0705" w:rsidP="000B341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7F7E62"/>
    <w:rsid w:val="00016DF0"/>
    <w:rsid w:val="00017400"/>
    <w:rsid w:val="00044CFF"/>
    <w:rsid w:val="000612F5"/>
    <w:rsid w:val="00073FAE"/>
    <w:rsid w:val="00091550"/>
    <w:rsid w:val="00096A90"/>
    <w:rsid w:val="000A0997"/>
    <w:rsid w:val="000A6DFA"/>
    <w:rsid w:val="000B341D"/>
    <w:rsid w:val="000C1E14"/>
    <w:rsid w:val="000E1B0B"/>
    <w:rsid w:val="000E4266"/>
    <w:rsid w:val="000F5BF5"/>
    <w:rsid w:val="00100D99"/>
    <w:rsid w:val="001136F4"/>
    <w:rsid w:val="001146DF"/>
    <w:rsid w:val="00117150"/>
    <w:rsid w:val="00121A79"/>
    <w:rsid w:val="0012678D"/>
    <w:rsid w:val="00131EB8"/>
    <w:rsid w:val="00143E57"/>
    <w:rsid w:val="00157918"/>
    <w:rsid w:val="00166D72"/>
    <w:rsid w:val="001805A5"/>
    <w:rsid w:val="001A5600"/>
    <w:rsid w:val="001C0E8B"/>
    <w:rsid w:val="001D6866"/>
    <w:rsid w:val="001D7D3D"/>
    <w:rsid w:val="001E400F"/>
    <w:rsid w:val="001E6893"/>
    <w:rsid w:val="001E6CAF"/>
    <w:rsid w:val="001F3E1C"/>
    <w:rsid w:val="001F7D73"/>
    <w:rsid w:val="0020210E"/>
    <w:rsid w:val="00202DDC"/>
    <w:rsid w:val="00224551"/>
    <w:rsid w:val="002326EF"/>
    <w:rsid w:val="00250755"/>
    <w:rsid w:val="00255AD6"/>
    <w:rsid w:val="00263661"/>
    <w:rsid w:val="00271A6F"/>
    <w:rsid w:val="00286B03"/>
    <w:rsid w:val="00297B86"/>
    <w:rsid w:val="002A2BD4"/>
    <w:rsid w:val="002A3942"/>
    <w:rsid w:val="002E3686"/>
    <w:rsid w:val="003059D8"/>
    <w:rsid w:val="003074FA"/>
    <w:rsid w:val="00321D9B"/>
    <w:rsid w:val="00343B8F"/>
    <w:rsid w:val="003548C2"/>
    <w:rsid w:val="00370845"/>
    <w:rsid w:val="00380A82"/>
    <w:rsid w:val="00382787"/>
    <w:rsid w:val="003B107C"/>
    <w:rsid w:val="003B4345"/>
    <w:rsid w:val="003C467A"/>
    <w:rsid w:val="003C4975"/>
    <w:rsid w:val="003C7871"/>
    <w:rsid w:val="003D19E3"/>
    <w:rsid w:val="003D773C"/>
    <w:rsid w:val="003F2E62"/>
    <w:rsid w:val="0040098C"/>
    <w:rsid w:val="00401915"/>
    <w:rsid w:val="00421196"/>
    <w:rsid w:val="00421C10"/>
    <w:rsid w:val="00432011"/>
    <w:rsid w:val="00437FD7"/>
    <w:rsid w:val="0044064A"/>
    <w:rsid w:val="00453E75"/>
    <w:rsid w:val="00471EFE"/>
    <w:rsid w:val="00472804"/>
    <w:rsid w:val="004A10DA"/>
    <w:rsid w:val="004A75CA"/>
    <w:rsid w:val="004B2195"/>
    <w:rsid w:val="004B6D00"/>
    <w:rsid w:val="004C4002"/>
    <w:rsid w:val="004D3924"/>
    <w:rsid w:val="004E26E9"/>
    <w:rsid w:val="005010EF"/>
    <w:rsid w:val="00513315"/>
    <w:rsid w:val="00515A3C"/>
    <w:rsid w:val="00516A0B"/>
    <w:rsid w:val="00521BA7"/>
    <w:rsid w:val="00527266"/>
    <w:rsid w:val="00545751"/>
    <w:rsid w:val="00564C0B"/>
    <w:rsid w:val="005A244F"/>
    <w:rsid w:val="005A44DC"/>
    <w:rsid w:val="005D02B6"/>
    <w:rsid w:val="005E3DE0"/>
    <w:rsid w:val="005F61CE"/>
    <w:rsid w:val="00605D51"/>
    <w:rsid w:val="00616708"/>
    <w:rsid w:val="006226A5"/>
    <w:rsid w:val="00622B6A"/>
    <w:rsid w:val="006260AD"/>
    <w:rsid w:val="00626E11"/>
    <w:rsid w:val="00630910"/>
    <w:rsid w:val="00634BCF"/>
    <w:rsid w:val="00644946"/>
    <w:rsid w:val="00645691"/>
    <w:rsid w:val="00667FC6"/>
    <w:rsid w:val="00673F6E"/>
    <w:rsid w:val="00675952"/>
    <w:rsid w:val="006B3587"/>
    <w:rsid w:val="006C4B3A"/>
    <w:rsid w:val="006E20D6"/>
    <w:rsid w:val="00702E89"/>
    <w:rsid w:val="0071259D"/>
    <w:rsid w:val="00726B83"/>
    <w:rsid w:val="007303A0"/>
    <w:rsid w:val="0073455A"/>
    <w:rsid w:val="00743522"/>
    <w:rsid w:val="00757B1A"/>
    <w:rsid w:val="007675A3"/>
    <w:rsid w:val="00793D38"/>
    <w:rsid w:val="007E0D5A"/>
    <w:rsid w:val="007E2DC0"/>
    <w:rsid w:val="007F7E62"/>
    <w:rsid w:val="0080751F"/>
    <w:rsid w:val="00821226"/>
    <w:rsid w:val="00835573"/>
    <w:rsid w:val="00847E9B"/>
    <w:rsid w:val="00851A20"/>
    <w:rsid w:val="00851E06"/>
    <w:rsid w:val="008705D8"/>
    <w:rsid w:val="00875453"/>
    <w:rsid w:val="008A4867"/>
    <w:rsid w:val="008A6EB0"/>
    <w:rsid w:val="008B3214"/>
    <w:rsid w:val="008B759E"/>
    <w:rsid w:val="008C34C2"/>
    <w:rsid w:val="008D6C0F"/>
    <w:rsid w:val="008D6F2E"/>
    <w:rsid w:val="008E24F5"/>
    <w:rsid w:val="008F7DA5"/>
    <w:rsid w:val="009013F7"/>
    <w:rsid w:val="00905F81"/>
    <w:rsid w:val="009107CE"/>
    <w:rsid w:val="00932E70"/>
    <w:rsid w:val="00934DA7"/>
    <w:rsid w:val="00945DB5"/>
    <w:rsid w:val="009574C8"/>
    <w:rsid w:val="00972783"/>
    <w:rsid w:val="009E3BBF"/>
    <w:rsid w:val="00A104F6"/>
    <w:rsid w:val="00A11A01"/>
    <w:rsid w:val="00A133D3"/>
    <w:rsid w:val="00A30F7E"/>
    <w:rsid w:val="00A4215E"/>
    <w:rsid w:val="00A571D6"/>
    <w:rsid w:val="00A70CAA"/>
    <w:rsid w:val="00A72BE9"/>
    <w:rsid w:val="00A84838"/>
    <w:rsid w:val="00A93EB0"/>
    <w:rsid w:val="00A96FF5"/>
    <w:rsid w:val="00AC03B8"/>
    <w:rsid w:val="00AE255D"/>
    <w:rsid w:val="00B15906"/>
    <w:rsid w:val="00B3050F"/>
    <w:rsid w:val="00B56939"/>
    <w:rsid w:val="00B573AD"/>
    <w:rsid w:val="00B658E1"/>
    <w:rsid w:val="00B65CC5"/>
    <w:rsid w:val="00B66945"/>
    <w:rsid w:val="00B70A31"/>
    <w:rsid w:val="00B71947"/>
    <w:rsid w:val="00B72E79"/>
    <w:rsid w:val="00B825C0"/>
    <w:rsid w:val="00B958AE"/>
    <w:rsid w:val="00BA5624"/>
    <w:rsid w:val="00BB3FB6"/>
    <w:rsid w:val="00BB6735"/>
    <w:rsid w:val="00BB7E6D"/>
    <w:rsid w:val="00BE2128"/>
    <w:rsid w:val="00BE387B"/>
    <w:rsid w:val="00BF261F"/>
    <w:rsid w:val="00BF37C7"/>
    <w:rsid w:val="00BF4440"/>
    <w:rsid w:val="00BF7AB9"/>
    <w:rsid w:val="00C30868"/>
    <w:rsid w:val="00C329FE"/>
    <w:rsid w:val="00C36253"/>
    <w:rsid w:val="00C456D2"/>
    <w:rsid w:val="00C45C35"/>
    <w:rsid w:val="00C5585A"/>
    <w:rsid w:val="00C56927"/>
    <w:rsid w:val="00C660AC"/>
    <w:rsid w:val="00C8073A"/>
    <w:rsid w:val="00C93FB6"/>
    <w:rsid w:val="00C96E0E"/>
    <w:rsid w:val="00CA54B6"/>
    <w:rsid w:val="00CA7F2A"/>
    <w:rsid w:val="00CC65FB"/>
    <w:rsid w:val="00CD1CF8"/>
    <w:rsid w:val="00CE09E8"/>
    <w:rsid w:val="00CE5683"/>
    <w:rsid w:val="00CF5678"/>
    <w:rsid w:val="00CF7C31"/>
    <w:rsid w:val="00D05E12"/>
    <w:rsid w:val="00D252DB"/>
    <w:rsid w:val="00D25EF7"/>
    <w:rsid w:val="00D26978"/>
    <w:rsid w:val="00D464DA"/>
    <w:rsid w:val="00D50498"/>
    <w:rsid w:val="00D51672"/>
    <w:rsid w:val="00D717F6"/>
    <w:rsid w:val="00D83DFC"/>
    <w:rsid w:val="00D8469E"/>
    <w:rsid w:val="00D86314"/>
    <w:rsid w:val="00D9006C"/>
    <w:rsid w:val="00DC52D9"/>
    <w:rsid w:val="00DF06E6"/>
    <w:rsid w:val="00E07318"/>
    <w:rsid w:val="00E14568"/>
    <w:rsid w:val="00E16E01"/>
    <w:rsid w:val="00E35C32"/>
    <w:rsid w:val="00E37ABA"/>
    <w:rsid w:val="00E416F1"/>
    <w:rsid w:val="00E709AF"/>
    <w:rsid w:val="00E735AA"/>
    <w:rsid w:val="00E77219"/>
    <w:rsid w:val="00E77EE6"/>
    <w:rsid w:val="00E909FF"/>
    <w:rsid w:val="00EA42DF"/>
    <w:rsid w:val="00ED35F6"/>
    <w:rsid w:val="00F0482E"/>
    <w:rsid w:val="00F10266"/>
    <w:rsid w:val="00F12715"/>
    <w:rsid w:val="00F1275E"/>
    <w:rsid w:val="00F162B4"/>
    <w:rsid w:val="00F21359"/>
    <w:rsid w:val="00F65D16"/>
    <w:rsid w:val="00F83113"/>
    <w:rsid w:val="00F8419D"/>
    <w:rsid w:val="00F87A96"/>
    <w:rsid w:val="00FB0705"/>
    <w:rsid w:val="00FC470C"/>
    <w:rsid w:val="00FC5672"/>
    <w:rsid w:val="00FF090B"/>
  </w:rsids>
  <m:mathPr>
    <m:mathFont m:val="MS Gothic"/>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0210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webSettings.xml><?xml version="1.0" encoding="utf-8"?>
<w:webSettings xmlns:r="http://schemas.openxmlformats.org/officeDocument/2006/relationships" xmlns:w="http://schemas.openxmlformats.org/wordprocessingml/2006/main">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hsu@bidmc.harvard.edu" TargetMode="Externa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9320</Words>
  <Characters>53129</Characters>
  <Application>Microsoft Word 12.0.0</Application>
  <DocSecurity>0</DocSecurity>
  <Lines>442</Lines>
  <Paragraphs>106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65246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2</cp:revision>
  <dcterms:created xsi:type="dcterms:W3CDTF">2015-01-25T21:11:00Z</dcterms:created>
  <dcterms:modified xsi:type="dcterms:W3CDTF">2015-01-25T21:11:00Z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id="http://www.zotero.org/styles/the-new-england-journal-of-medicine"/&gt;&lt;format class="21"/&gt;&lt;count citations="10" publications="15"/&gt;&lt;/info&gt;PAPERS2_INFO_END</vt:lpwstr>
  </property>
</Properties>
</file>