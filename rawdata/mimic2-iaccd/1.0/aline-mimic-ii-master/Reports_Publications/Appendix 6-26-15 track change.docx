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024D" w14:textId="77777777" w:rsidR="00433BEE" w:rsidRPr="008849DD" w:rsidRDefault="00433BEE" w:rsidP="0032316F">
      <w:pPr>
        <w:jc w:val="both"/>
        <w:rPr>
          <w:rFonts w:ascii="Arial" w:hAnsi="Arial"/>
          <w:b/>
          <w:sz w:val="20"/>
        </w:rPr>
      </w:pPr>
      <w:r w:rsidRPr="008849DD">
        <w:rPr>
          <w:rFonts w:ascii="Arial" w:hAnsi="Arial"/>
          <w:b/>
          <w:sz w:val="20"/>
        </w:rPr>
        <w:t>Appendix: The Effect of Indwelling Arterial Catheters in Hemodynamically Stable Patients With Respiratory Failure: A Propensity Score Analysis</w:t>
      </w:r>
    </w:p>
    <w:p w14:paraId="74F104EF" w14:textId="77777777" w:rsidR="00433BEE" w:rsidRPr="00433BEE" w:rsidRDefault="00433BEE" w:rsidP="0032316F">
      <w:pPr>
        <w:jc w:val="both"/>
        <w:rPr>
          <w:rFonts w:ascii="Arial" w:hAnsi="Arial"/>
          <w:sz w:val="20"/>
        </w:rPr>
      </w:pPr>
    </w:p>
    <w:p w14:paraId="5D57312B" w14:textId="77777777" w:rsidR="00433BEE" w:rsidRPr="008849DD" w:rsidRDefault="00433BEE" w:rsidP="0032316F">
      <w:pPr>
        <w:jc w:val="both"/>
        <w:rPr>
          <w:rFonts w:ascii="Arial" w:hAnsi="Arial"/>
          <w:b/>
          <w:sz w:val="20"/>
        </w:rPr>
      </w:pPr>
      <w:r w:rsidRPr="008849DD">
        <w:rPr>
          <w:rFonts w:ascii="Arial" w:hAnsi="Arial"/>
          <w:b/>
          <w:sz w:val="20"/>
        </w:rPr>
        <w:t>A. Construction of Propensity Score Model</w:t>
      </w:r>
    </w:p>
    <w:p w14:paraId="750631A2" w14:textId="7890E468" w:rsidR="00433BEE" w:rsidRDefault="008849DD" w:rsidP="0032316F">
      <w:pPr>
        <w:jc w:val="both"/>
        <w:rPr>
          <w:rFonts w:ascii="Arial" w:hAnsi="Arial"/>
          <w:sz w:val="20"/>
        </w:rPr>
      </w:pPr>
      <w:r>
        <w:rPr>
          <w:rFonts w:ascii="Arial" w:hAnsi="Arial"/>
          <w:sz w:val="20"/>
        </w:rPr>
        <w:t xml:space="preserve">In this study, a propensity score model was developed to estimate likelihood of getting an IAC placement. To construct the model, we first identified an initial set of </w:t>
      </w:r>
      <w:r w:rsidR="00F33B24">
        <w:rPr>
          <w:rFonts w:ascii="Arial" w:hAnsi="Arial"/>
          <w:sz w:val="20"/>
        </w:rPr>
        <w:t>53</w:t>
      </w:r>
      <w:r w:rsidR="00AE0F2B">
        <w:rPr>
          <w:rFonts w:ascii="Arial" w:hAnsi="Arial"/>
          <w:sz w:val="20"/>
        </w:rPr>
        <w:t xml:space="preserve"> </w:t>
      </w:r>
      <w:r>
        <w:rPr>
          <w:rFonts w:ascii="Arial" w:hAnsi="Arial"/>
          <w:sz w:val="20"/>
        </w:rPr>
        <w:t xml:space="preserve">covariates that </w:t>
      </w:r>
      <w:r w:rsidR="0004493D">
        <w:rPr>
          <w:rFonts w:ascii="Arial" w:hAnsi="Arial"/>
          <w:sz w:val="20"/>
        </w:rPr>
        <w:t>potentially</w:t>
      </w:r>
      <w:r>
        <w:rPr>
          <w:rFonts w:ascii="Arial" w:hAnsi="Arial"/>
          <w:sz w:val="20"/>
        </w:rPr>
        <w:t xml:space="preserve"> influence </w:t>
      </w:r>
      <w:r w:rsidR="0004493D">
        <w:rPr>
          <w:rFonts w:ascii="Arial" w:hAnsi="Arial"/>
          <w:sz w:val="20"/>
        </w:rPr>
        <w:t>the decision for</w:t>
      </w:r>
      <w:r>
        <w:rPr>
          <w:rFonts w:ascii="Arial" w:hAnsi="Arial"/>
          <w:sz w:val="20"/>
        </w:rPr>
        <w:t xml:space="preserve"> IAC placement. We then employed a Genetic Algorithm</w:t>
      </w:r>
      <w:r w:rsidR="0032316F">
        <w:rPr>
          <w:rFonts w:ascii="Arial" w:hAnsi="Arial"/>
          <w:sz w:val="20"/>
        </w:rPr>
        <w:t xml:space="preserve"> (GA)</w:t>
      </w:r>
      <w:r>
        <w:rPr>
          <w:rFonts w:ascii="Arial" w:hAnsi="Arial"/>
          <w:sz w:val="20"/>
        </w:rPr>
        <w:t xml:space="preserve"> </w:t>
      </w:r>
      <w:r w:rsidR="00D54737">
        <w:rPr>
          <w:rFonts w:ascii="Arial" w:hAnsi="Arial"/>
          <w:sz w:val="20"/>
        </w:rPr>
        <w:t>based</w:t>
      </w:r>
      <w:r>
        <w:rPr>
          <w:rFonts w:ascii="Arial" w:hAnsi="Arial"/>
          <w:sz w:val="20"/>
        </w:rPr>
        <w:t xml:space="preserve"> method to </w:t>
      </w:r>
      <w:r w:rsidR="00D54737">
        <w:rPr>
          <w:rFonts w:ascii="Arial" w:hAnsi="Arial"/>
          <w:sz w:val="20"/>
        </w:rPr>
        <w:t>shortlist a subset of covariates that optimize the performance of the propensity score model.</w:t>
      </w:r>
    </w:p>
    <w:p w14:paraId="09AB0D17" w14:textId="77777777" w:rsidR="008849DD" w:rsidRPr="008849DD" w:rsidRDefault="00433BEE" w:rsidP="0032316F">
      <w:pPr>
        <w:jc w:val="both"/>
        <w:rPr>
          <w:rFonts w:ascii="Arial" w:hAnsi="Arial"/>
          <w:b/>
          <w:sz w:val="20"/>
        </w:rPr>
      </w:pPr>
      <w:r w:rsidRPr="008849DD">
        <w:rPr>
          <w:rFonts w:ascii="Arial" w:hAnsi="Arial"/>
          <w:b/>
          <w:sz w:val="20"/>
        </w:rPr>
        <w:t>A.1 Covariates Identification based on Clinical Knowledge</w:t>
      </w:r>
    </w:p>
    <w:p w14:paraId="0221DAF0" w14:textId="69976376" w:rsidR="00B65501" w:rsidRDefault="00D54737" w:rsidP="0032316F">
      <w:pPr>
        <w:jc w:val="both"/>
        <w:rPr>
          <w:rFonts w:ascii="Arial" w:hAnsi="Arial"/>
          <w:sz w:val="20"/>
        </w:rPr>
      </w:pPr>
      <w:r>
        <w:rPr>
          <w:rFonts w:ascii="Arial" w:hAnsi="Arial"/>
          <w:sz w:val="20"/>
        </w:rPr>
        <w:t xml:space="preserve">The initial set of </w:t>
      </w:r>
      <w:r w:rsidR="00D23FF9">
        <w:rPr>
          <w:rFonts w:ascii="Arial" w:hAnsi="Arial"/>
          <w:sz w:val="20"/>
        </w:rPr>
        <w:t>53</w:t>
      </w:r>
      <w:r w:rsidR="00AE0F2B">
        <w:rPr>
          <w:rFonts w:ascii="Arial" w:hAnsi="Arial"/>
          <w:sz w:val="20"/>
        </w:rPr>
        <w:t xml:space="preserve"> </w:t>
      </w:r>
      <w:r>
        <w:rPr>
          <w:rFonts w:ascii="Arial" w:hAnsi="Arial"/>
          <w:sz w:val="20"/>
        </w:rPr>
        <w:t xml:space="preserve">covariates </w:t>
      </w:r>
      <w:r w:rsidR="008F5CFA">
        <w:rPr>
          <w:rFonts w:ascii="Arial" w:hAnsi="Arial"/>
          <w:sz w:val="20"/>
        </w:rPr>
        <w:t>is</w:t>
      </w:r>
      <w:r w:rsidR="00801FC4">
        <w:rPr>
          <w:rFonts w:ascii="Arial" w:hAnsi="Arial"/>
          <w:sz w:val="20"/>
        </w:rPr>
        <w:t xml:space="preserve"> as follows.</w:t>
      </w:r>
    </w:p>
    <w:p w14:paraId="67D8E9C6" w14:textId="3D877950" w:rsidR="00801FC4" w:rsidRDefault="00801FC4" w:rsidP="0032316F">
      <w:pPr>
        <w:jc w:val="both"/>
        <w:rPr>
          <w:rFonts w:ascii="Arial" w:hAnsi="Arial"/>
          <w:sz w:val="20"/>
        </w:rPr>
      </w:pPr>
      <w:r>
        <w:rPr>
          <w:rFonts w:ascii="Arial" w:hAnsi="Arial"/>
          <w:sz w:val="20"/>
          <w:u w:val="single"/>
        </w:rPr>
        <w:t>D</w:t>
      </w:r>
      <w:r w:rsidR="00B65501" w:rsidRPr="00B65501">
        <w:rPr>
          <w:rFonts w:ascii="Arial" w:hAnsi="Arial"/>
          <w:sz w:val="20"/>
          <w:u w:val="single"/>
        </w:rPr>
        <w:t>emographic</w:t>
      </w:r>
      <w:r w:rsidR="00785FAE">
        <w:rPr>
          <w:rFonts w:ascii="Arial" w:hAnsi="Arial"/>
          <w:sz w:val="20"/>
          <w:u w:val="single"/>
        </w:rPr>
        <w:t>:</w:t>
      </w:r>
      <w:r w:rsidR="00785FAE">
        <w:rPr>
          <w:rFonts w:ascii="Arial" w:hAnsi="Arial"/>
          <w:i/>
          <w:sz w:val="20"/>
        </w:rPr>
        <w:t xml:space="preserve"> </w:t>
      </w:r>
      <w:r w:rsidR="00785FAE">
        <w:rPr>
          <w:rFonts w:ascii="Arial" w:hAnsi="Arial"/>
          <w:sz w:val="20"/>
        </w:rPr>
        <w:t>Admission age,</w:t>
      </w:r>
      <w:r w:rsidR="00B65501">
        <w:rPr>
          <w:rFonts w:ascii="Arial" w:hAnsi="Arial"/>
          <w:sz w:val="20"/>
        </w:rPr>
        <w:t xml:space="preserve"> </w:t>
      </w:r>
      <w:r>
        <w:rPr>
          <w:rFonts w:ascii="Arial" w:hAnsi="Arial"/>
          <w:sz w:val="20"/>
        </w:rPr>
        <w:t xml:space="preserve">gender, </w:t>
      </w:r>
      <w:r w:rsidR="00091C3A">
        <w:rPr>
          <w:rFonts w:ascii="Arial" w:hAnsi="Arial"/>
          <w:sz w:val="20"/>
        </w:rPr>
        <w:t>race</w:t>
      </w:r>
      <w:r>
        <w:rPr>
          <w:rFonts w:ascii="Arial" w:hAnsi="Arial"/>
          <w:sz w:val="20"/>
        </w:rPr>
        <w:t xml:space="preserve">, </w:t>
      </w:r>
      <w:r w:rsidR="00F33B24">
        <w:rPr>
          <w:rFonts w:ascii="Arial" w:hAnsi="Arial"/>
          <w:sz w:val="20"/>
        </w:rPr>
        <w:t>daytime</w:t>
      </w:r>
      <w:r>
        <w:rPr>
          <w:rFonts w:ascii="Arial" w:hAnsi="Arial"/>
          <w:sz w:val="20"/>
        </w:rPr>
        <w:t xml:space="preserve"> admission (7am to 7pm)</w:t>
      </w:r>
      <w:r w:rsidR="00F757D4">
        <w:rPr>
          <w:rFonts w:ascii="Arial" w:hAnsi="Arial"/>
          <w:sz w:val="20"/>
        </w:rPr>
        <w:t>,</w:t>
      </w:r>
      <w:r>
        <w:rPr>
          <w:rFonts w:ascii="Arial" w:hAnsi="Arial"/>
          <w:sz w:val="20"/>
        </w:rPr>
        <w:t xml:space="preserve"> day of admission</w:t>
      </w:r>
      <w:r w:rsidR="00785FAE">
        <w:rPr>
          <w:rFonts w:ascii="Arial" w:hAnsi="Arial"/>
          <w:sz w:val="20"/>
        </w:rPr>
        <w:t xml:space="preserve"> and service unit (m</w:t>
      </w:r>
      <w:r w:rsidR="00F757D4">
        <w:rPr>
          <w:rFonts w:ascii="Arial" w:hAnsi="Arial"/>
          <w:sz w:val="20"/>
        </w:rPr>
        <w:t xml:space="preserve">edical or </w:t>
      </w:r>
      <w:r w:rsidR="00785FAE">
        <w:rPr>
          <w:rFonts w:ascii="Arial" w:hAnsi="Arial"/>
          <w:sz w:val="20"/>
        </w:rPr>
        <w:t>surgical</w:t>
      </w:r>
      <w:r w:rsidR="00F757D4">
        <w:rPr>
          <w:rFonts w:ascii="Arial" w:hAnsi="Arial"/>
          <w:sz w:val="20"/>
        </w:rPr>
        <w:t xml:space="preserve"> ICU)</w:t>
      </w:r>
      <w:r w:rsidR="0006299B">
        <w:rPr>
          <w:rFonts w:ascii="Arial" w:hAnsi="Arial"/>
          <w:sz w:val="20"/>
        </w:rPr>
        <w:t>, and admission Sequential Organ Failure Assessment (SOFA) score.</w:t>
      </w:r>
    </w:p>
    <w:p w14:paraId="078D40CE" w14:textId="7EDECD1E" w:rsidR="00AE29E6" w:rsidRPr="000238FE" w:rsidRDefault="00801FC4" w:rsidP="0032316F">
      <w:pPr>
        <w:jc w:val="both"/>
        <w:rPr>
          <w:rFonts w:ascii="Arial" w:hAnsi="Arial"/>
          <w:sz w:val="20"/>
        </w:rPr>
      </w:pPr>
      <w:r w:rsidRPr="00573B65">
        <w:rPr>
          <w:rFonts w:ascii="Arial" w:hAnsi="Arial"/>
          <w:sz w:val="20"/>
          <w:u w:val="single"/>
        </w:rPr>
        <w:t>Co-morbidities</w:t>
      </w:r>
      <w:r w:rsidR="00785FAE" w:rsidRPr="00573B65">
        <w:rPr>
          <w:rFonts w:ascii="Arial" w:hAnsi="Arial"/>
          <w:sz w:val="20"/>
          <w:u w:val="single"/>
        </w:rPr>
        <w:t xml:space="preserve"> (</w:t>
      </w:r>
      <w:r w:rsidR="000238FE" w:rsidRPr="00573B65">
        <w:rPr>
          <w:rFonts w:ascii="Arial" w:hAnsi="Arial"/>
          <w:sz w:val="20"/>
          <w:u w:val="single"/>
        </w:rPr>
        <w:t>ICD-9</w:t>
      </w:r>
      <w:r w:rsidR="00785FAE" w:rsidRPr="00573B65">
        <w:rPr>
          <w:rFonts w:ascii="Arial" w:hAnsi="Arial"/>
          <w:sz w:val="20"/>
          <w:u w:val="single"/>
        </w:rPr>
        <w:t>)</w:t>
      </w:r>
      <w:r w:rsidR="000238FE" w:rsidRPr="00573B65">
        <w:rPr>
          <w:rFonts w:ascii="Arial" w:hAnsi="Arial"/>
          <w:sz w:val="20"/>
          <w:u w:val="single"/>
        </w:rPr>
        <w:t>:</w:t>
      </w:r>
      <w:r w:rsidR="000238FE">
        <w:rPr>
          <w:rFonts w:ascii="Arial" w:hAnsi="Arial"/>
          <w:sz w:val="20"/>
        </w:rPr>
        <w:t xml:space="preserve"> C</w:t>
      </w:r>
      <w:r w:rsidR="000238FE" w:rsidRPr="000238FE">
        <w:rPr>
          <w:rFonts w:ascii="Arial" w:hAnsi="Arial"/>
          <w:sz w:val="20"/>
        </w:rPr>
        <w:t>ongestive Heart Failure</w:t>
      </w:r>
      <w:r w:rsidR="00785FAE">
        <w:rPr>
          <w:rFonts w:ascii="Arial" w:hAnsi="Arial"/>
          <w:sz w:val="20"/>
        </w:rPr>
        <w:t xml:space="preserve"> </w:t>
      </w:r>
      <w:r w:rsidR="000238FE" w:rsidRPr="000238FE">
        <w:rPr>
          <w:rFonts w:ascii="Arial" w:hAnsi="Arial"/>
          <w:sz w:val="20"/>
        </w:rPr>
        <w:t>398.91 428.0 428.1 428.20 428.21 428.22 428.23 428.30 428.31 428.32 428.33 428.40 428.41 428.42, 428, 428.2, 428.3, 428.4, 428.43, 428.9</w:t>
      </w:r>
      <w:r w:rsidR="000238FE">
        <w:rPr>
          <w:rFonts w:ascii="Arial" w:hAnsi="Arial"/>
          <w:sz w:val="20"/>
        </w:rPr>
        <w:t>; Atrial f</w:t>
      </w:r>
      <w:r w:rsidR="000238FE" w:rsidRPr="000238FE">
        <w:rPr>
          <w:rFonts w:ascii="Arial" w:hAnsi="Arial"/>
          <w:sz w:val="20"/>
        </w:rPr>
        <w:t>ibrillation</w:t>
      </w:r>
      <w:r w:rsidR="00785FAE">
        <w:rPr>
          <w:rFonts w:ascii="Arial" w:hAnsi="Arial"/>
          <w:sz w:val="20"/>
        </w:rPr>
        <w:t xml:space="preserve"> </w:t>
      </w:r>
      <w:r w:rsidR="000238FE" w:rsidRPr="000238FE">
        <w:rPr>
          <w:rFonts w:ascii="Arial" w:hAnsi="Arial"/>
          <w:sz w:val="20"/>
        </w:rPr>
        <w:t>427.3*</w:t>
      </w:r>
      <w:r w:rsidR="000238FE">
        <w:rPr>
          <w:rFonts w:ascii="Arial" w:hAnsi="Arial"/>
          <w:sz w:val="20"/>
        </w:rPr>
        <w:t xml:space="preserve">; </w:t>
      </w:r>
      <w:r w:rsidR="000238FE" w:rsidRPr="000238FE">
        <w:rPr>
          <w:rFonts w:ascii="Arial" w:hAnsi="Arial"/>
          <w:sz w:val="20"/>
        </w:rPr>
        <w:t xml:space="preserve">Chronic </w:t>
      </w:r>
      <w:r w:rsidR="00AE29E6">
        <w:rPr>
          <w:rFonts w:ascii="Arial" w:hAnsi="Arial"/>
          <w:sz w:val="20"/>
        </w:rPr>
        <w:t>r</w:t>
      </w:r>
      <w:r w:rsidR="000238FE">
        <w:rPr>
          <w:rFonts w:ascii="Arial" w:hAnsi="Arial"/>
          <w:sz w:val="20"/>
        </w:rPr>
        <w:t>enal</w:t>
      </w:r>
      <w:r w:rsidR="00AE29E6">
        <w:rPr>
          <w:rFonts w:ascii="Arial" w:hAnsi="Arial"/>
          <w:sz w:val="20"/>
        </w:rPr>
        <w:t xml:space="preserve"> d</w:t>
      </w:r>
      <w:r w:rsidR="000238FE" w:rsidRPr="000238FE">
        <w:rPr>
          <w:rFonts w:ascii="Arial" w:hAnsi="Arial"/>
          <w:sz w:val="20"/>
        </w:rPr>
        <w:t>isease</w:t>
      </w:r>
      <w:r w:rsidR="000238FE">
        <w:rPr>
          <w:rFonts w:ascii="Arial" w:hAnsi="Arial"/>
          <w:sz w:val="20"/>
        </w:rPr>
        <w:t xml:space="preserve"> 585.*; </w:t>
      </w:r>
      <w:r w:rsidR="0065581A">
        <w:rPr>
          <w:rFonts w:ascii="Arial" w:hAnsi="Arial"/>
          <w:sz w:val="20"/>
        </w:rPr>
        <w:t>Chronic liver disease</w:t>
      </w:r>
      <w:r w:rsidR="000238FE">
        <w:rPr>
          <w:rFonts w:ascii="Arial" w:hAnsi="Arial"/>
          <w:sz w:val="20"/>
        </w:rPr>
        <w:t xml:space="preserve"> 571*; </w:t>
      </w:r>
      <w:r w:rsidR="000238FE" w:rsidRPr="000238FE">
        <w:rPr>
          <w:rFonts w:ascii="Arial" w:hAnsi="Arial"/>
          <w:sz w:val="20"/>
        </w:rPr>
        <w:t>Chronic Obstructive Pulmonary Disease</w:t>
      </w:r>
      <w:r w:rsidR="00785FAE">
        <w:rPr>
          <w:rFonts w:ascii="Arial" w:hAnsi="Arial"/>
          <w:sz w:val="20"/>
        </w:rPr>
        <w:t xml:space="preserve"> </w:t>
      </w:r>
      <w:r w:rsidR="000238FE">
        <w:rPr>
          <w:rFonts w:ascii="Arial" w:hAnsi="Arial"/>
          <w:sz w:val="20"/>
        </w:rPr>
        <w:t xml:space="preserve">490-496; </w:t>
      </w:r>
      <w:r w:rsidR="00AE29E6">
        <w:rPr>
          <w:rFonts w:ascii="Arial" w:hAnsi="Arial"/>
          <w:sz w:val="20"/>
        </w:rPr>
        <w:t>Coronary Artery D</w:t>
      </w:r>
      <w:r w:rsidR="000238FE" w:rsidRPr="000238FE">
        <w:rPr>
          <w:rFonts w:ascii="Arial" w:hAnsi="Arial"/>
          <w:sz w:val="20"/>
        </w:rPr>
        <w:t>isease</w:t>
      </w:r>
      <w:r w:rsidR="00AE29E6">
        <w:rPr>
          <w:rFonts w:ascii="Arial" w:hAnsi="Arial"/>
          <w:sz w:val="20"/>
        </w:rPr>
        <w:t xml:space="preserve"> 414.*; </w:t>
      </w:r>
      <w:r w:rsidR="00AE29E6" w:rsidRPr="000238FE">
        <w:rPr>
          <w:rFonts w:ascii="Arial" w:hAnsi="Arial"/>
          <w:sz w:val="20"/>
        </w:rPr>
        <w:t>Stroke</w:t>
      </w:r>
      <w:r w:rsidR="00AE29E6">
        <w:rPr>
          <w:rFonts w:ascii="Arial" w:hAnsi="Arial"/>
          <w:sz w:val="20"/>
        </w:rPr>
        <w:t xml:space="preserve"> 440-434; Malignancy 140-239; </w:t>
      </w:r>
      <w:r w:rsidR="0006299B">
        <w:rPr>
          <w:rFonts w:ascii="Arial" w:hAnsi="Arial"/>
          <w:sz w:val="20"/>
        </w:rPr>
        <w:t>non-COPD lung disease (including acute respiratory distress syndrome)</w:t>
      </w:r>
      <w:r w:rsidR="00AE29E6">
        <w:rPr>
          <w:rFonts w:ascii="Arial" w:hAnsi="Arial"/>
          <w:sz w:val="20"/>
        </w:rPr>
        <w:t xml:space="preserve"> 518*</w:t>
      </w:r>
      <w:r w:rsidR="00D23FF9">
        <w:rPr>
          <w:rFonts w:ascii="Arial" w:hAnsi="Arial"/>
          <w:sz w:val="20"/>
        </w:rPr>
        <w:t>, and Pneumonia 482*.</w:t>
      </w:r>
    </w:p>
    <w:p w14:paraId="50FBCA38" w14:textId="417BA249" w:rsidR="00801FC4" w:rsidRDefault="00F757D4" w:rsidP="0032316F">
      <w:pPr>
        <w:jc w:val="both"/>
        <w:rPr>
          <w:rFonts w:ascii="Arial" w:hAnsi="Arial"/>
          <w:sz w:val="20"/>
        </w:rPr>
      </w:pPr>
      <w:r w:rsidRPr="00F757D4">
        <w:rPr>
          <w:rFonts w:ascii="Arial" w:hAnsi="Arial"/>
          <w:sz w:val="20"/>
          <w:u w:val="single"/>
        </w:rPr>
        <w:t>Vital sign</w:t>
      </w:r>
      <w:r w:rsidR="00785FAE">
        <w:rPr>
          <w:rFonts w:ascii="Arial" w:hAnsi="Arial"/>
          <w:sz w:val="20"/>
          <w:u w:val="single"/>
        </w:rPr>
        <w:t>/Hemodynamic</w:t>
      </w:r>
      <w:r w:rsidR="009D4AB3">
        <w:rPr>
          <w:rFonts w:ascii="Arial" w:hAnsi="Arial"/>
          <w:sz w:val="20"/>
          <w:u w:val="single"/>
        </w:rPr>
        <w:t xml:space="preserve"> variables</w:t>
      </w:r>
      <w:r w:rsidR="00785FAE">
        <w:rPr>
          <w:rFonts w:ascii="Arial" w:hAnsi="Arial"/>
          <w:sz w:val="20"/>
          <w:u w:val="single"/>
        </w:rPr>
        <w:t>:</w:t>
      </w:r>
      <w:r w:rsidR="00785FAE">
        <w:rPr>
          <w:rFonts w:ascii="Arial" w:hAnsi="Arial"/>
          <w:sz w:val="20"/>
        </w:rPr>
        <w:t xml:space="preserve"> D</w:t>
      </w:r>
      <w:r w:rsidR="00BB782F">
        <w:rPr>
          <w:rFonts w:ascii="Arial" w:hAnsi="Arial"/>
          <w:sz w:val="20"/>
        </w:rPr>
        <w:t>ata include</w:t>
      </w:r>
      <w:r w:rsidR="002B420E">
        <w:rPr>
          <w:rFonts w:ascii="Arial" w:hAnsi="Arial"/>
          <w:sz w:val="20"/>
        </w:rPr>
        <w:t xml:space="preserve"> weight,</w:t>
      </w:r>
      <w:r w:rsidR="00BB782F">
        <w:rPr>
          <w:rFonts w:ascii="Arial" w:hAnsi="Arial"/>
          <w:sz w:val="20"/>
        </w:rPr>
        <w:t xml:space="preserve"> mean arterial p</w:t>
      </w:r>
      <w:r w:rsidRPr="00F757D4">
        <w:rPr>
          <w:rFonts w:ascii="Arial" w:hAnsi="Arial"/>
          <w:sz w:val="20"/>
        </w:rPr>
        <w:t>ressure</w:t>
      </w:r>
      <w:r>
        <w:rPr>
          <w:rFonts w:ascii="Arial" w:hAnsi="Arial"/>
          <w:sz w:val="20"/>
        </w:rPr>
        <w:t xml:space="preserve"> (MAP), temperature, heart rate, o</w:t>
      </w:r>
      <w:r w:rsidRPr="00F757D4">
        <w:rPr>
          <w:rFonts w:ascii="Arial" w:hAnsi="Arial"/>
          <w:sz w:val="20"/>
        </w:rPr>
        <w:t>xygen saturation</w:t>
      </w:r>
      <w:r w:rsidR="00BB782F">
        <w:rPr>
          <w:rFonts w:ascii="Arial" w:hAnsi="Arial"/>
          <w:sz w:val="20"/>
        </w:rPr>
        <w:t xml:space="preserve"> (SpO</w:t>
      </w:r>
      <w:r w:rsidR="00BB782F">
        <w:rPr>
          <w:rFonts w:ascii="Arial" w:hAnsi="Arial"/>
          <w:sz w:val="20"/>
          <w:vertAlign w:val="subscript"/>
        </w:rPr>
        <w:t>2</w:t>
      </w:r>
      <w:r w:rsidR="00802354">
        <w:rPr>
          <w:rFonts w:ascii="Arial" w:hAnsi="Arial"/>
          <w:sz w:val="20"/>
        </w:rPr>
        <w:t>) and</w:t>
      </w:r>
      <w:r w:rsidR="00BB782F">
        <w:rPr>
          <w:rFonts w:ascii="Arial" w:hAnsi="Arial"/>
          <w:sz w:val="20"/>
        </w:rPr>
        <w:t xml:space="preserve"> central venous p</w:t>
      </w:r>
      <w:r w:rsidRPr="00F757D4">
        <w:rPr>
          <w:rFonts w:ascii="Arial" w:hAnsi="Arial"/>
          <w:sz w:val="20"/>
        </w:rPr>
        <w:t>ressure</w:t>
      </w:r>
      <w:r>
        <w:rPr>
          <w:rFonts w:ascii="Arial" w:hAnsi="Arial"/>
          <w:sz w:val="20"/>
        </w:rPr>
        <w:t xml:space="preserve"> (CVP). </w:t>
      </w:r>
    </w:p>
    <w:p w14:paraId="6689A6B3" w14:textId="168DCF32" w:rsidR="00636E92" w:rsidRPr="00636E92" w:rsidRDefault="00801FC4" w:rsidP="0032316F">
      <w:pPr>
        <w:jc w:val="both"/>
        <w:rPr>
          <w:rFonts w:ascii="Arial" w:hAnsi="Arial"/>
          <w:sz w:val="20"/>
        </w:rPr>
      </w:pPr>
      <w:r w:rsidRPr="00802354">
        <w:rPr>
          <w:rFonts w:ascii="Arial" w:hAnsi="Arial"/>
          <w:sz w:val="20"/>
          <w:u w:val="single"/>
        </w:rPr>
        <w:t>Lab</w:t>
      </w:r>
      <w:r w:rsidR="009D4AB3">
        <w:rPr>
          <w:rFonts w:ascii="Arial" w:hAnsi="Arial"/>
          <w:sz w:val="20"/>
          <w:u w:val="single"/>
        </w:rPr>
        <w:t>oratory</w:t>
      </w:r>
      <w:r w:rsidRPr="00802354">
        <w:rPr>
          <w:rFonts w:ascii="Arial" w:hAnsi="Arial"/>
          <w:sz w:val="20"/>
          <w:u w:val="single"/>
        </w:rPr>
        <w:t xml:space="preserve"> test</w:t>
      </w:r>
      <w:r w:rsidR="009D4AB3">
        <w:rPr>
          <w:rFonts w:ascii="Arial" w:hAnsi="Arial"/>
          <w:sz w:val="20"/>
          <w:u w:val="single"/>
        </w:rPr>
        <w:t xml:space="preserve"> results</w:t>
      </w:r>
      <w:r w:rsidR="00785FAE">
        <w:rPr>
          <w:rFonts w:ascii="Arial" w:hAnsi="Arial"/>
          <w:sz w:val="20"/>
          <w:u w:val="single"/>
        </w:rPr>
        <w:t>:</w:t>
      </w:r>
      <w:r w:rsidR="00802354">
        <w:rPr>
          <w:rFonts w:ascii="Arial" w:hAnsi="Arial"/>
          <w:sz w:val="20"/>
        </w:rPr>
        <w:t xml:space="preserve"> </w:t>
      </w:r>
      <w:r w:rsidR="00BB782F">
        <w:rPr>
          <w:rFonts w:ascii="Arial" w:hAnsi="Arial"/>
          <w:sz w:val="20"/>
        </w:rPr>
        <w:t>White blood c</w:t>
      </w:r>
      <w:r w:rsidR="00636E92">
        <w:rPr>
          <w:rFonts w:ascii="Arial" w:hAnsi="Arial"/>
          <w:sz w:val="20"/>
        </w:rPr>
        <w:t xml:space="preserve">ell (WBC) count, </w:t>
      </w:r>
      <w:r w:rsidR="00BB782F">
        <w:rPr>
          <w:rFonts w:ascii="Arial" w:hAnsi="Arial"/>
          <w:sz w:val="20"/>
        </w:rPr>
        <w:t>h</w:t>
      </w:r>
      <w:r w:rsidR="00636E92" w:rsidRPr="00636E92">
        <w:rPr>
          <w:rFonts w:ascii="Arial" w:hAnsi="Arial"/>
          <w:sz w:val="20"/>
        </w:rPr>
        <w:t>emoglobin</w:t>
      </w:r>
      <w:r w:rsidR="00636E92">
        <w:rPr>
          <w:rFonts w:ascii="Arial" w:hAnsi="Arial"/>
          <w:sz w:val="20"/>
        </w:rPr>
        <w:t xml:space="preserve">, </w:t>
      </w:r>
      <w:r w:rsidR="00BB782F">
        <w:rPr>
          <w:rFonts w:ascii="Arial" w:hAnsi="Arial"/>
          <w:sz w:val="20"/>
        </w:rPr>
        <w:t>platelet count</w:t>
      </w:r>
      <w:r w:rsidR="00636E92">
        <w:rPr>
          <w:rFonts w:ascii="Arial" w:hAnsi="Arial"/>
          <w:sz w:val="20"/>
        </w:rPr>
        <w:t xml:space="preserve">, </w:t>
      </w:r>
      <w:r w:rsidR="00BB782F">
        <w:rPr>
          <w:rFonts w:ascii="Arial" w:hAnsi="Arial"/>
          <w:sz w:val="20"/>
        </w:rPr>
        <w:t>s</w:t>
      </w:r>
      <w:r w:rsidR="00636E92" w:rsidRPr="00636E92">
        <w:rPr>
          <w:rFonts w:ascii="Arial" w:hAnsi="Arial"/>
          <w:sz w:val="20"/>
        </w:rPr>
        <w:t>odium</w:t>
      </w:r>
      <w:r w:rsidR="00636E92">
        <w:rPr>
          <w:rFonts w:ascii="Arial" w:hAnsi="Arial"/>
          <w:sz w:val="20"/>
        </w:rPr>
        <w:t xml:space="preserve">, </w:t>
      </w:r>
      <w:r w:rsidR="00BE2596">
        <w:rPr>
          <w:rFonts w:ascii="Arial" w:hAnsi="Arial"/>
          <w:sz w:val="20"/>
        </w:rPr>
        <w:t>p</w:t>
      </w:r>
      <w:r w:rsidR="00BE2596" w:rsidRPr="00636E92">
        <w:rPr>
          <w:rFonts w:ascii="Arial" w:hAnsi="Arial"/>
          <w:sz w:val="20"/>
        </w:rPr>
        <w:t>otassium</w:t>
      </w:r>
      <w:r w:rsidR="00636E92">
        <w:rPr>
          <w:rFonts w:ascii="Arial" w:hAnsi="Arial"/>
          <w:sz w:val="20"/>
        </w:rPr>
        <w:t xml:space="preserve">, </w:t>
      </w:r>
      <w:r w:rsidR="00BB782F">
        <w:rPr>
          <w:rFonts w:ascii="Arial" w:hAnsi="Arial"/>
          <w:sz w:val="20"/>
        </w:rPr>
        <w:t>b</w:t>
      </w:r>
      <w:r w:rsidR="00636E92" w:rsidRPr="00636E92">
        <w:rPr>
          <w:rFonts w:ascii="Arial" w:hAnsi="Arial"/>
          <w:sz w:val="20"/>
        </w:rPr>
        <w:t>icarbonate</w:t>
      </w:r>
      <w:r w:rsidR="00636E92">
        <w:rPr>
          <w:rFonts w:ascii="Arial" w:hAnsi="Arial"/>
          <w:sz w:val="20"/>
        </w:rPr>
        <w:t xml:space="preserve">, </w:t>
      </w:r>
      <w:r w:rsidR="00BB782F">
        <w:rPr>
          <w:rFonts w:ascii="Arial" w:hAnsi="Arial"/>
          <w:sz w:val="20"/>
        </w:rPr>
        <w:t>c</w:t>
      </w:r>
      <w:r w:rsidR="00636E92" w:rsidRPr="00636E92">
        <w:rPr>
          <w:rFonts w:ascii="Arial" w:hAnsi="Arial"/>
          <w:sz w:val="20"/>
        </w:rPr>
        <w:t>hloride</w:t>
      </w:r>
      <w:r w:rsidR="00636E92">
        <w:rPr>
          <w:rFonts w:ascii="Arial" w:hAnsi="Arial"/>
          <w:sz w:val="20"/>
        </w:rPr>
        <w:t xml:space="preserve">, </w:t>
      </w:r>
      <w:r w:rsidR="00BB782F">
        <w:rPr>
          <w:rFonts w:ascii="Arial" w:hAnsi="Arial"/>
          <w:sz w:val="20"/>
        </w:rPr>
        <w:t>blood urea nitrogen (BUN)</w:t>
      </w:r>
      <w:r w:rsidR="00636E92">
        <w:rPr>
          <w:rFonts w:ascii="Arial" w:hAnsi="Arial"/>
          <w:sz w:val="20"/>
        </w:rPr>
        <w:t xml:space="preserve">, </w:t>
      </w:r>
      <w:r w:rsidR="00BB782F">
        <w:rPr>
          <w:rFonts w:ascii="Arial" w:hAnsi="Arial"/>
          <w:sz w:val="20"/>
        </w:rPr>
        <w:t>c</w:t>
      </w:r>
      <w:r w:rsidR="00636E92" w:rsidRPr="00636E92">
        <w:rPr>
          <w:rFonts w:ascii="Arial" w:hAnsi="Arial"/>
          <w:sz w:val="20"/>
        </w:rPr>
        <w:t>reatinine</w:t>
      </w:r>
      <w:r w:rsidR="00636E92">
        <w:rPr>
          <w:rFonts w:ascii="Arial" w:hAnsi="Arial"/>
          <w:sz w:val="20"/>
        </w:rPr>
        <w:t xml:space="preserve">, </w:t>
      </w:r>
      <w:r w:rsidR="00BB782F">
        <w:rPr>
          <w:rFonts w:ascii="Arial" w:hAnsi="Arial"/>
          <w:sz w:val="20"/>
        </w:rPr>
        <w:t>g</w:t>
      </w:r>
      <w:r w:rsidR="00636E92" w:rsidRPr="00636E92">
        <w:rPr>
          <w:rFonts w:ascii="Arial" w:hAnsi="Arial"/>
          <w:sz w:val="20"/>
        </w:rPr>
        <w:t>lucose</w:t>
      </w:r>
      <w:r w:rsidR="00636E92">
        <w:rPr>
          <w:rFonts w:ascii="Arial" w:hAnsi="Arial"/>
          <w:sz w:val="20"/>
        </w:rPr>
        <w:t xml:space="preserve">, </w:t>
      </w:r>
      <w:r w:rsidR="00BB782F">
        <w:rPr>
          <w:rFonts w:ascii="Arial" w:hAnsi="Arial"/>
          <w:sz w:val="20"/>
        </w:rPr>
        <w:t>c</w:t>
      </w:r>
      <w:r w:rsidR="00636E92" w:rsidRPr="00636E92">
        <w:rPr>
          <w:rFonts w:ascii="Arial" w:hAnsi="Arial"/>
          <w:sz w:val="20"/>
        </w:rPr>
        <w:t>alcium</w:t>
      </w:r>
      <w:r w:rsidR="00636E92">
        <w:rPr>
          <w:rFonts w:ascii="Arial" w:hAnsi="Arial"/>
          <w:sz w:val="20"/>
        </w:rPr>
        <w:t xml:space="preserve">, </w:t>
      </w:r>
      <w:r w:rsidR="00BB782F">
        <w:rPr>
          <w:rFonts w:ascii="Arial" w:hAnsi="Arial"/>
          <w:sz w:val="20"/>
        </w:rPr>
        <w:t>m</w:t>
      </w:r>
      <w:r w:rsidR="00636E92" w:rsidRPr="00636E92">
        <w:rPr>
          <w:rFonts w:ascii="Arial" w:hAnsi="Arial"/>
          <w:sz w:val="20"/>
        </w:rPr>
        <w:t>agnesium</w:t>
      </w:r>
      <w:r w:rsidR="00636E92">
        <w:rPr>
          <w:rFonts w:ascii="Arial" w:hAnsi="Arial"/>
          <w:sz w:val="20"/>
        </w:rPr>
        <w:t xml:space="preserve">, </w:t>
      </w:r>
      <w:r w:rsidR="00BB782F">
        <w:rPr>
          <w:rFonts w:ascii="Arial" w:hAnsi="Arial"/>
          <w:sz w:val="20"/>
        </w:rPr>
        <w:t>p</w:t>
      </w:r>
      <w:r w:rsidR="00636E92" w:rsidRPr="00636E92">
        <w:rPr>
          <w:rFonts w:ascii="Arial" w:hAnsi="Arial"/>
          <w:sz w:val="20"/>
        </w:rPr>
        <w:t>hosphate</w:t>
      </w:r>
      <w:r w:rsidR="00636E92">
        <w:rPr>
          <w:rFonts w:ascii="Arial" w:hAnsi="Arial"/>
          <w:sz w:val="20"/>
        </w:rPr>
        <w:t xml:space="preserve">, </w:t>
      </w:r>
      <w:r w:rsidR="00BB782F">
        <w:rPr>
          <w:rFonts w:ascii="Arial" w:hAnsi="Arial"/>
          <w:sz w:val="20"/>
        </w:rPr>
        <w:t>a</w:t>
      </w:r>
      <w:r w:rsidR="00636E92" w:rsidRPr="00636E92">
        <w:rPr>
          <w:rFonts w:ascii="Arial" w:hAnsi="Arial"/>
          <w:sz w:val="20"/>
        </w:rPr>
        <w:t>spartate Aminotransferase (AST)</w:t>
      </w:r>
      <w:r w:rsidR="00636E92">
        <w:rPr>
          <w:rFonts w:ascii="Arial" w:hAnsi="Arial"/>
          <w:sz w:val="20"/>
        </w:rPr>
        <w:t xml:space="preserve">, </w:t>
      </w:r>
      <w:r w:rsidR="00BB782F">
        <w:rPr>
          <w:rFonts w:ascii="Arial" w:hAnsi="Arial"/>
          <w:sz w:val="20"/>
        </w:rPr>
        <w:t>a</w:t>
      </w:r>
      <w:r w:rsidR="00636E92" w:rsidRPr="00636E92">
        <w:rPr>
          <w:rFonts w:ascii="Arial" w:hAnsi="Arial"/>
          <w:sz w:val="20"/>
        </w:rPr>
        <w:t>lanine Aminotransferase (ALT)</w:t>
      </w:r>
      <w:r w:rsidR="00636E92">
        <w:rPr>
          <w:rFonts w:ascii="Arial" w:hAnsi="Arial"/>
          <w:sz w:val="20"/>
        </w:rPr>
        <w:t xml:space="preserve">, </w:t>
      </w:r>
      <w:r w:rsidR="00BB782F">
        <w:rPr>
          <w:rFonts w:ascii="Arial" w:hAnsi="Arial"/>
          <w:sz w:val="20"/>
        </w:rPr>
        <w:t>l</w:t>
      </w:r>
      <w:r w:rsidR="00636E92" w:rsidRPr="00636E92">
        <w:rPr>
          <w:rFonts w:ascii="Arial" w:hAnsi="Arial"/>
          <w:sz w:val="20"/>
        </w:rPr>
        <w:t>ac</w:t>
      </w:r>
      <w:r w:rsidR="00BB782F">
        <w:rPr>
          <w:rFonts w:ascii="Arial" w:hAnsi="Arial"/>
          <w:sz w:val="20"/>
        </w:rPr>
        <w:t>tic acid de</w:t>
      </w:r>
      <w:r w:rsidR="00636E92" w:rsidRPr="00636E92">
        <w:rPr>
          <w:rFonts w:ascii="Arial" w:hAnsi="Arial"/>
          <w:sz w:val="20"/>
        </w:rPr>
        <w:t>hydrogenase (LDH)</w:t>
      </w:r>
      <w:r w:rsidR="00636E92">
        <w:rPr>
          <w:rFonts w:ascii="Arial" w:hAnsi="Arial"/>
          <w:sz w:val="20"/>
        </w:rPr>
        <w:t xml:space="preserve">, </w:t>
      </w:r>
      <w:r w:rsidR="00BB782F">
        <w:rPr>
          <w:rFonts w:ascii="Arial" w:hAnsi="Arial"/>
          <w:sz w:val="20"/>
        </w:rPr>
        <w:t>total b</w:t>
      </w:r>
      <w:r w:rsidR="00636E92" w:rsidRPr="00636E92">
        <w:rPr>
          <w:rFonts w:ascii="Arial" w:hAnsi="Arial"/>
          <w:sz w:val="20"/>
        </w:rPr>
        <w:t>ilirubin</w:t>
      </w:r>
      <w:r w:rsidR="00636E92">
        <w:rPr>
          <w:rFonts w:ascii="Arial" w:hAnsi="Arial"/>
          <w:sz w:val="20"/>
        </w:rPr>
        <w:t xml:space="preserve">, </w:t>
      </w:r>
      <w:r w:rsidR="00BB782F">
        <w:rPr>
          <w:rFonts w:ascii="Arial" w:hAnsi="Arial"/>
          <w:sz w:val="20"/>
        </w:rPr>
        <w:t>a</w:t>
      </w:r>
      <w:r w:rsidR="00636E92" w:rsidRPr="00636E92">
        <w:rPr>
          <w:rFonts w:ascii="Arial" w:hAnsi="Arial"/>
          <w:sz w:val="20"/>
        </w:rPr>
        <w:t>lkaline phosphatase</w:t>
      </w:r>
      <w:r w:rsidR="00636E92">
        <w:rPr>
          <w:rFonts w:ascii="Arial" w:hAnsi="Arial"/>
          <w:sz w:val="20"/>
        </w:rPr>
        <w:t xml:space="preserve">, </w:t>
      </w:r>
      <w:r w:rsidR="00BB782F">
        <w:rPr>
          <w:rFonts w:ascii="Arial" w:hAnsi="Arial"/>
          <w:sz w:val="20"/>
        </w:rPr>
        <w:t>a</w:t>
      </w:r>
      <w:r w:rsidR="00636E92" w:rsidRPr="00636E92">
        <w:rPr>
          <w:rFonts w:ascii="Arial" w:hAnsi="Arial"/>
          <w:sz w:val="20"/>
        </w:rPr>
        <w:t>lbumin</w:t>
      </w:r>
      <w:r w:rsidR="00636E92">
        <w:rPr>
          <w:rFonts w:ascii="Arial" w:hAnsi="Arial"/>
          <w:sz w:val="20"/>
        </w:rPr>
        <w:t xml:space="preserve">, </w:t>
      </w:r>
      <w:r w:rsidR="00BB782F">
        <w:rPr>
          <w:rFonts w:ascii="Arial" w:hAnsi="Arial"/>
          <w:sz w:val="20"/>
        </w:rPr>
        <w:t>t</w:t>
      </w:r>
      <w:r w:rsidR="00636E92" w:rsidRPr="00636E92">
        <w:rPr>
          <w:rFonts w:ascii="Arial" w:hAnsi="Arial"/>
          <w:sz w:val="20"/>
        </w:rPr>
        <w:t>roponin T</w:t>
      </w:r>
      <w:r w:rsidR="00636E92">
        <w:rPr>
          <w:rFonts w:ascii="Arial" w:hAnsi="Arial"/>
          <w:sz w:val="20"/>
        </w:rPr>
        <w:t xml:space="preserve">, </w:t>
      </w:r>
      <w:r w:rsidR="00BB782F">
        <w:rPr>
          <w:rFonts w:ascii="Arial" w:hAnsi="Arial"/>
          <w:sz w:val="20"/>
        </w:rPr>
        <w:t>c</w:t>
      </w:r>
      <w:r w:rsidR="00636E92" w:rsidRPr="00636E92">
        <w:rPr>
          <w:rFonts w:ascii="Arial" w:hAnsi="Arial"/>
          <w:sz w:val="20"/>
        </w:rPr>
        <w:t>reatinine kinase</w:t>
      </w:r>
      <w:r w:rsidR="00636E92">
        <w:rPr>
          <w:rFonts w:ascii="Arial" w:hAnsi="Arial"/>
          <w:sz w:val="20"/>
        </w:rPr>
        <w:t xml:space="preserve">, </w:t>
      </w:r>
      <w:r w:rsidR="00BB782F">
        <w:rPr>
          <w:rFonts w:ascii="Arial" w:hAnsi="Arial"/>
          <w:sz w:val="20"/>
        </w:rPr>
        <w:t>brain natriuretic p</w:t>
      </w:r>
      <w:r w:rsidR="00636E92" w:rsidRPr="00636E92">
        <w:rPr>
          <w:rFonts w:ascii="Arial" w:hAnsi="Arial"/>
          <w:sz w:val="20"/>
        </w:rPr>
        <w:t>eptide (BNP)</w:t>
      </w:r>
      <w:r w:rsidR="00636E92">
        <w:rPr>
          <w:rFonts w:ascii="Arial" w:hAnsi="Arial"/>
          <w:sz w:val="20"/>
        </w:rPr>
        <w:t xml:space="preserve">, </w:t>
      </w:r>
      <w:r w:rsidR="00BB782F">
        <w:rPr>
          <w:rFonts w:ascii="Arial" w:hAnsi="Arial"/>
          <w:sz w:val="20"/>
        </w:rPr>
        <w:t>l</w:t>
      </w:r>
      <w:r w:rsidR="00636E92" w:rsidRPr="00636E92">
        <w:rPr>
          <w:rFonts w:ascii="Arial" w:hAnsi="Arial"/>
          <w:sz w:val="20"/>
        </w:rPr>
        <w:t>actate</w:t>
      </w:r>
      <w:r w:rsidR="00636E92">
        <w:rPr>
          <w:rFonts w:ascii="Arial" w:hAnsi="Arial"/>
          <w:sz w:val="20"/>
        </w:rPr>
        <w:t xml:space="preserve">, </w:t>
      </w:r>
      <w:r w:rsidR="00636E92" w:rsidRPr="00636E92">
        <w:rPr>
          <w:rFonts w:ascii="Arial" w:hAnsi="Arial"/>
          <w:sz w:val="20"/>
        </w:rPr>
        <w:t>pH</w:t>
      </w:r>
      <w:r w:rsidR="00636E92">
        <w:rPr>
          <w:rFonts w:ascii="Arial" w:hAnsi="Arial"/>
          <w:sz w:val="20"/>
        </w:rPr>
        <w:t xml:space="preserve">, </w:t>
      </w:r>
      <w:r w:rsidR="00BB782F">
        <w:rPr>
          <w:rFonts w:ascii="Arial" w:hAnsi="Arial"/>
          <w:sz w:val="20"/>
        </w:rPr>
        <w:t>c</w:t>
      </w:r>
      <w:r w:rsidR="00636E92" w:rsidRPr="00636E92">
        <w:rPr>
          <w:rFonts w:ascii="Arial" w:hAnsi="Arial"/>
          <w:sz w:val="20"/>
        </w:rPr>
        <w:t>entr</w:t>
      </w:r>
      <w:r w:rsidR="00BB782F">
        <w:rPr>
          <w:rFonts w:ascii="Arial" w:hAnsi="Arial"/>
          <w:sz w:val="20"/>
        </w:rPr>
        <w:t>al venous oxygen saturation (ScVO</w:t>
      </w:r>
      <w:r w:rsidR="00BB782F">
        <w:rPr>
          <w:rFonts w:ascii="Arial" w:hAnsi="Arial"/>
          <w:sz w:val="20"/>
          <w:vertAlign w:val="subscript"/>
        </w:rPr>
        <w:t>2</w:t>
      </w:r>
      <w:r w:rsidR="00636E92" w:rsidRPr="00636E92">
        <w:rPr>
          <w:rFonts w:ascii="Arial" w:hAnsi="Arial"/>
          <w:sz w:val="20"/>
        </w:rPr>
        <w:t>)</w:t>
      </w:r>
      <w:r w:rsidR="00636E92">
        <w:rPr>
          <w:rFonts w:ascii="Arial" w:hAnsi="Arial"/>
          <w:sz w:val="20"/>
        </w:rPr>
        <w:t xml:space="preserve">, </w:t>
      </w:r>
      <w:r w:rsidR="00BB782F">
        <w:rPr>
          <w:rFonts w:ascii="Arial" w:hAnsi="Arial"/>
          <w:sz w:val="20"/>
        </w:rPr>
        <w:t>arterial partial pressure of o</w:t>
      </w:r>
      <w:r w:rsidR="00636E92" w:rsidRPr="00636E92">
        <w:rPr>
          <w:rFonts w:ascii="Arial" w:hAnsi="Arial"/>
          <w:sz w:val="20"/>
        </w:rPr>
        <w:t>xygen</w:t>
      </w:r>
      <w:r w:rsidR="00BB782F">
        <w:rPr>
          <w:rFonts w:ascii="Arial" w:hAnsi="Arial"/>
          <w:sz w:val="20"/>
        </w:rPr>
        <w:t xml:space="preserve"> (PaO</w:t>
      </w:r>
      <w:r w:rsidR="00BB782F">
        <w:rPr>
          <w:rFonts w:ascii="Arial" w:hAnsi="Arial"/>
          <w:sz w:val="20"/>
          <w:vertAlign w:val="subscript"/>
        </w:rPr>
        <w:t>2</w:t>
      </w:r>
      <w:r w:rsidR="00636E92">
        <w:rPr>
          <w:rFonts w:ascii="Arial" w:hAnsi="Arial"/>
          <w:sz w:val="20"/>
        </w:rPr>
        <w:t xml:space="preserve">) and </w:t>
      </w:r>
      <w:r w:rsidR="00BB782F">
        <w:rPr>
          <w:rFonts w:ascii="Arial" w:hAnsi="Arial"/>
          <w:sz w:val="20"/>
        </w:rPr>
        <w:t>arterial partial pressure of c</w:t>
      </w:r>
      <w:r w:rsidR="00636E92" w:rsidRPr="00636E92">
        <w:rPr>
          <w:rFonts w:ascii="Arial" w:hAnsi="Arial"/>
          <w:sz w:val="20"/>
        </w:rPr>
        <w:t xml:space="preserve">arbon </w:t>
      </w:r>
      <w:r w:rsidR="00BB782F">
        <w:rPr>
          <w:rFonts w:ascii="Arial" w:hAnsi="Arial"/>
          <w:sz w:val="20"/>
        </w:rPr>
        <w:t>d</w:t>
      </w:r>
      <w:r w:rsidR="00636E92" w:rsidRPr="00636E92">
        <w:rPr>
          <w:rFonts w:ascii="Arial" w:hAnsi="Arial"/>
          <w:sz w:val="20"/>
        </w:rPr>
        <w:t>ioxide</w:t>
      </w:r>
      <w:r w:rsidR="00BB782F">
        <w:rPr>
          <w:rFonts w:ascii="Arial" w:hAnsi="Arial"/>
          <w:sz w:val="20"/>
        </w:rPr>
        <w:t xml:space="preserve"> (PCO</w:t>
      </w:r>
      <w:r w:rsidR="00BB782F">
        <w:rPr>
          <w:rFonts w:ascii="Arial" w:hAnsi="Arial"/>
          <w:sz w:val="20"/>
          <w:vertAlign w:val="subscript"/>
        </w:rPr>
        <w:t>2</w:t>
      </w:r>
      <w:r w:rsidR="00636E92">
        <w:rPr>
          <w:rFonts w:ascii="Arial" w:hAnsi="Arial"/>
          <w:sz w:val="20"/>
        </w:rPr>
        <w:t>).</w:t>
      </w:r>
    </w:p>
    <w:p w14:paraId="49CD117F" w14:textId="3314CF2C" w:rsidR="00B65501" w:rsidRDefault="00801FC4" w:rsidP="0032316F">
      <w:pPr>
        <w:jc w:val="both"/>
        <w:rPr>
          <w:rFonts w:ascii="Arial" w:hAnsi="Arial"/>
          <w:sz w:val="20"/>
        </w:rPr>
      </w:pPr>
      <w:r w:rsidRPr="00573B65">
        <w:rPr>
          <w:rFonts w:ascii="Arial" w:hAnsi="Arial"/>
          <w:sz w:val="20"/>
          <w:u w:val="single"/>
        </w:rPr>
        <w:t xml:space="preserve">Sedative </w:t>
      </w:r>
      <w:r w:rsidR="009D4AB3" w:rsidRPr="00573B65">
        <w:rPr>
          <w:rFonts w:ascii="Arial" w:hAnsi="Arial"/>
          <w:sz w:val="20"/>
          <w:u w:val="single"/>
        </w:rPr>
        <w:t>m</w:t>
      </w:r>
      <w:r w:rsidR="00A41750">
        <w:rPr>
          <w:rFonts w:ascii="Arial" w:hAnsi="Arial"/>
          <w:sz w:val="20"/>
          <w:u w:val="single"/>
        </w:rPr>
        <w:t xml:space="preserve">edication </w:t>
      </w:r>
      <w:r w:rsidR="009D4AB3" w:rsidRPr="00573B65">
        <w:rPr>
          <w:rFonts w:ascii="Arial" w:hAnsi="Arial"/>
          <w:sz w:val="20"/>
          <w:u w:val="single"/>
        </w:rPr>
        <w:t>use</w:t>
      </w:r>
      <w:r w:rsidR="009D4AB3">
        <w:rPr>
          <w:rFonts w:ascii="Arial" w:hAnsi="Arial"/>
          <w:sz w:val="20"/>
        </w:rPr>
        <w:t>,</w:t>
      </w:r>
      <w:r w:rsidR="00636E92">
        <w:rPr>
          <w:rFonts w:ascii="Arial" w:hAnsi="Arial"/>
          <w:sz w:val="20"/>
        </w:rPr>
        <w:t xml:space="preserve"> includ</w:t>
      </w:r>
      <w:r w:rsidR="009D4AB3">
        <w:rPr>
          <w:rFonts w:ascii="Arial" w:hAnsi="Arial"/>
          <w:sz w:val="20"/>
        </w:rPr>
        <w:t>ing</w:t>
      </w:r>
      <w:r w:rsidR="00636E92">
        <w:rPr>
          <w:rFonts w:ascii="Arial" w:hAnsi="Arial"/>
          <w:sz w:val="20"/>
        </w:rPr>
        <w:t xml:space="preserve"> </w:t>
      </w:r>
      <w:r w:rsidR="00A41750">
        <w:rPr>
          <w:rFonts w:ascii="Arial" w:hAnsi="Arial"/>
          <w:sz w:val="20"/>
        </w:rPr>
        <w:t>mi</w:t>
      </w:r>
      <w:r w:rsidR="00636E92" w:rsidRPr="00636E92">
        <w:rPr>
          <w:rFonts w:ascii="Arial" w:hAnsi="Arial"/>
          <w:sz w:val="20"/>
        </w:rPr>
        <w:t>dazolam</w:t>
      </w:r>
      <w:r w:rsidR="00A55C4B">
        <w:rPr>
          <w:rFonts w:ascii="Arial" w:hAnsi="Arial"/>
          <w:sz w:val="20"/>
        </w:rPr>
        <w:t xml:space="preserve">, </w:t>
      </w:r>
      <w:r w:rsidR="00A41750">
        <w:rPr>
          <w:rFonts w:ascii="Arial" w:hAnsi="Arial"/>
          <w:sz w:val="20"/>
        </w:rPr>
        <w:t>f</w:t>
      </w:r>
      <w:r w:rsidR="00636E92" w:rsidRPr="00636E92">
        <w:rPr>
          <w:rFonts w:ascii="Arial" w:hAnsi="Arial"/>
          <w:sz w:val="20"/>
        </w:rPr>
        <w:t>ent</w:t>
      </w:r>
      <w:r w:rsidR="009D4AB3">
        <w:rPr>
          <w:rFonts w:ascii="Arial" w:hAnsi="Arial"/>
          <w:sz w:val="20"/>
        </w:rPr>
        <w:t>an</w:t>
      </w:r>
      <w:r w:rsidR="00636E92" w:rsidRPr="00636E92">
        <w:rPr>
          <w:rFonts w:ascii="Arial" w:hAnsi="Arial"/>
          <w:sz w:val="20"/>
        </w:rPr>
        <w:t>yl</w:t>
      </w:r>
      <w:r w:rsidR="00636E92">
        <w:rPr>
          <w:rFonts w:ascii="Arial" w:hAnsi="Arial"/>
          <w:sz w:val="20"/>
        </w:rPr>
        <w:t xml:space="preserve">, </w:t>
      </w:r>
      <w:r w:rsidR="0065581A">
        <w:rPr>
          <w:rFonts w:ascii="Arial" w:hAnsi="Arial"/>
          <w:sz w:val="20"/>
        </w:rPr>
        <w:t xml:space="preserve">and </w:t>
      </w:r>
      <w:r w:rsidR="00A41750">
        <w:rPr>
          <w:rFonts w:ascii="Arial" w:hAnsi="Arial"/>
          <w:sz w:val="20"/>
        </w:rPr>
        <w:t>propo</w:t>
      </w:r>
      <w:r w:rsidR="00636E92" w:rsidRPr="00636E92">
        <w:rPr>
          <w:rFonts w:ascii="Arial" w:hAnsi="Arial"/>
          <w:sz w:val="20"/>
        </w:rPr>
        <w:t>fol</w:t>
      </w:r>
      <w:r w:rsidR="00636E92">
        <w:rPr>
          <w:rFonts w:ascii="Arial" w:hAnsi="Arial"/>
          <w:sz w:val="20"/>
        </w:rPr>
        <w:t>.</w:t>
      </w:r>
    </w:p>
    <w:p w14:paraId="5B250143" w14:textId="405C87FA" w:rsidR="00354BA0" w:rsidRPr="008849DD" w:rsidRDefault="00433BEE" w:rsidP="0032316F">
      <w:pPr>
        <w:jc w:val="both"/>
        <w:rPr>
          <w:rFonts w:ascii="Arial" w:hAnsi="Arial"/>
          <w:b/>
          <w:sz w:val="20"/>
        </w:rPr>
      </w:pPr>
      <w:r w:rsidRPr="008849DD">
        <w:rPr>
          <w:rFonts w:ascii="Arial" w:hAnsi="Arial"/>
          <w:b/>
          <w:sz w:val="20"/>
        </w:rPr>
        <w:t xml:space="preserve">A.2 </w:t>
      </w:r>
      <w:r w:rsidR="00FB1BEF">
        <w:rPr>
          <w:rFonts w:ascii="Arial" w:hAnsi="Arial"/>
          <w:b/>
          <w:sz w:val="20"/>
        </w:rPr>
        <w:t>Genetic Algorithm-b</w:t>
      </w:r>
      <w:r w:rsidR="00636E92">
        <w:rPr>
          <w:rFonts w:ascii="Arial" w:hAnsi="Arial"/>
          <w:b/>
          <w:sz w:val="20"/>
        </w:rPr>
        <w:t>ased</w:t>
      </w:r>
      <w:r w:rsidRPr="008849DD">
        <w:rPr>
          <w:rFonts w:ascii="Arial" w:hAnsi="Arial"/>
          <w:b/>
          <w:sz w:val="20"/>
        </w:rPr>
        <w:t xml:space="preserve"> </w:t>
      </w:r>
      <w:r w:rsidR="00785FAE">
        <w:rPr>
          <w:rFonts w:ascii="Arial" w:hAnsi="Arial"/>
          <w:b/>
          <w:sz w:val="20"/>
        </w:rPr>
        <w:t>Covariate</w:t>
      </w:r>
      <w:r w:rsidR="00B57EE9" w:rsidRPr="008849DD">
        <w:rPr>
          <w:rFonts w:ascii="Arial" w:hAnsi="Arial"/>
          <w:b/>
          <w:sz w:val="20"/>
        </w:rPr>
        <w:t xml:space="preserve"> Selection and Model Optimization</w:t>
      </w:r>
    </w:p>
    <w:p w14:paraId="35AE5629" w14:textId="77777777" w:rsidR="0032316F" w:rsidRDefault="0032316F" w:rsidP="0032316F">
      <w:pPr>
        <w:jc w:val="both"/>
        <w:rPr>
          <w:rFonts w:ascii="Arial" w:hAnsi="Arial"/>
          <w:sz w:val="20"/>
        </w:rPr>
      </w:pPr>
      <w:r>
        <w:rPr>
          <w:rFonts w:ascii="Arial" w:hAnsi="Arial"/>
          <w:sz w:val="20"/>
        </w:rPr>
        <w:t xml:space="preserve">A GA-based algorithm was employed to select the subset of covariates that optimizes the performance of the propensity score model. </w:t>
      </w:r>
    </w:p>
    <w:p w14:paraId="7C2C2F2B" w14:textId="77777777" w:rsidR="004E6603" w:rsidRDefault="0032316F" w:rsidP="0032316F">
      <w:pPr>
        <w:jc w:val="both"/>
        <w:rPr>
          <w:rFonts w:ascii="Arial" w:hAnsi="Arial"/>
          <w:sz w:val="20"/>
        </w:rPr>
      </w:pPr>
      <w:r w:rsidRPr="0032316F">
        <w:rPr>
          <w:rFonts w:ascii="Arial" w:hAnsi="Arial"/>
          <w:sz w:val="20"/>
        </w:rPr>
        <w:t xml:space="preserve">The genetic algorithm (GA) is a heuristic algorithm </w:t>
      </w:r>
      <w:r w:rsidR="00940D1C">
        <w:rPr>
          <w:rFonts w:ascii="Arial" w:hAnsi="Arial"/>
          <w:sz w:val="20"/>
        </w:rPr>
        <w:t xml:space="preserve">inspired by a </w:t>
      </w:r>
      <w:r w:rsidRPr="0032316F">
        <w:rPr>
          <w:rFonts w:ascii="Arial" w:hAnsi="Arial"/>
          <w:sz w:val="20"/>
        </w:rPr>
        <w:t>natural</w:t>
      </w:r>
      <w:r>
        <w:rPr>
          <w:rFonts w:ascii="Arial" w:hAnsi="Arial"/>
          <w:sz w:val="20"/>
        </w:rPr>
        <w:t xml:space="preserve"> “</w:t>
      </w:r>
      <w:r w:rsidR="00940D1C">
        <w:rPr>
          <w:rFonts w:ascii="Arial" w:hAnsi="Arial"/>
          <w:sz w:val="20"/>
        </w:rPr>
        <w:t>s</w:t>
      </w:r>
      <w:r w:rsidRPr="0032316F">
        <w:rPr>
          <w:rFonts w:ascii="Arial" w:hAnsi="Arial"/>
          <w:sz w:val="20"/>
        </w:rPr>
        <w:t>urvival of the fittest</w:t>
      </w:r>
      <w:r>
        <w:rPr>
          <w:rFonts w:ascii="Arial" w:hAnsi="Arial"/>
          <w:sz w:val="20"/>
        </w:rPr>
        <w:t xml:space="preserve">” </w:t>
      </w:r>
      <w:r w:rsidRPr="0032316F">
        <w:rPr>
          <w:rFonts w:ascii="Arial" w:hAnsi="Arial"/>
          <w:sz w:val="20"/>
        </w:rPr>
        <w:t>selection process</w:t>
      </w:r>
      <w:r w:rsidR="00A153DE">
        <w:rPr>
          <w:rFonts w:ascii="Arial" w:hAnsi="Arial"/>
          <w:sz w:val="20"/>
        </w:rPr>
        <w:t xml:space="preserve"> [1]</w:t>
      </w:r>
      <w:r w:rsidRPr="0032316F">
        <w:rPr>
          <w:rFonts w:ascii="Arial" w:hAnsi="Arial"/>
          <w:sz w:val="20"/>
        </w:rPr>
        <w:t xml:space="preserve">. </w:t>
      </w:r>
      <w:r w:rsidR="00940D1C">
        <w:rPr>
          <w:rFonts w:ascii="Arial" w:hAnsi="Arial"/>
          <w:sz w:val="20"/>
        </w:rPr>
        <w:t>The GA</w:t>
      </w:r>
      <w:r w:rsidRPr="0032316F">
        <w:rPr>
          <w:rFonts w:ascii="Arial" w:hAnsi="Arial"/>
          <w:sz w:val="20"/>
        </w:rPr>
        <w:t xml:space="preserve"> </w:t>
      </w:r>
      <w:r>
        <w:rPr>
          <w:rFonts w:ascii="Arial" w:hAnsi="Arial"/>
          <w:sz w:val="20"/>
        </w:rPr>
        <w:t>is</w:t>
      </w:r>
      <w:r w:rsidRPr="0032316F">
        <w:rPr>
          <w:rFonts w:ascii="Arial" w:hAnsi="Arial"/>
          <w:sz w:val="20"/>
        </w:rPr>
        <w:t xml:space="preserve"> </w:t>
      </w:r>
      <w:r>
        <w:rPr>
          <w:rFonts w:ascii="Arial" w:hAnsi="Arial"/>
          <w:sz w:val="20"/>
        </w:rPr>
        <w:t xml:space="preserve">commonly adopted for </w:t>
      </w:r>
      <w:r w:rsidRPr="0032316F">
        <w:rPr>
          <w:rFonts w:ascii="Arial" w:hAnsi="Arial"/>
          <w:sz w:val="20"/>
        </w:rPr>
        <w:t xml:space="preserve">optimization and </w:t>
      </w:r>
      <w:r>
        <w:rPr>
          <w:rFonts w:ascii="Arial" w:hAnsi="Arial"/>
          <w:sz w:val="20"/>
        </w:rPr>
        <w:t>variable selection problems</w:t>
      </w:r>
      <w:r w:rsidR="00940D1C">
        <w:rPr>
          <w:rFonts w:ascii="Arial" w:hAnsi="Arial"/>
          <w:sz w:val="20"/>
        </w:rPr>
        <w:t xml:space="preserve">, and </w:t>
      </w:r>
      <w:r w:rsidRPr="0032316F">
        <w:rPr>
          <w:rFonts w:ascii="Arial" w:hAnsi="Arial"/>
          <w:sz w:val="20"/>
        </w:rPr>
        <w:t>has</w:t>
      </w:r>
      <w:r w:rsidR="00940D1C">
        <w:rPr>
          <w:rFonts w:ascii="Arial" w:hAnsi="Arial"/>
          <w:sz w:val="20"/>
        </w:rPr>
        <w:t xml:space="preserve"> a</w:t>
      </w:r>
      <w:r w:rsidRPr="0032316F">
        <w:rPr>
          <w:rFonts w:ascii="Arial" w:hAnsi="Arial"/>
          <w:sz w:val="20"/>
        </w:rPr>
        <w:t xml:space="preserve"> wide application in computational</w:t>
      </w:r>
      <w:r>
        <w:rPr>
          <w:rFonts w:ascii="Arial" w:hAnsi="Arial"/>
          <w:sz w:val="20"/>
        </w:rPr>
        <w:t xml:space="preserve"> </w:t>
      </w:r>
      <w:r w:rsidRPr="0032316F">
        <w:rPr>
          <w:rFonts w:ascii="Arial" w:hAnsi="Arial"/>
          <w:sz w:val="20"/>
        </w:rPr>
        <w:t>biology, engineering, econ</w:t>
      </w:r>
      <w:r>
        <w:rPr>
          <w:rFonts w:ascii="Arial" w:hAnsi="Arial"/>
          <w:sz w:val="20"/>
        </w:rPr>
        <w:t xml:space="preserve">omics, manufacturing, physicals, </w:t>
      </w:r>
      <w:r w:rsidR="00A02ECD">
        <w:rPr>
          <w:rFonts w:ascii="Arial" w:hAnsi="Arial"/>
          <w:sz w:val="20"/>
        </w:rPr>
        <w:t>and mathematics. This method</w:t>
      </w:r>
      <w:r w:rsidRPr="0032316F">
        <w:rPr>
          <w:rFonts w:ascii="Arial" w:hAnsi="Arial"/>
          <w:sz w:val="20"/>
        </w:rPr>
        <w:t xml:space="preserve"> starts with a population of candidate</w:t>
      </w:r>
      <w:r>
        <w:rPr>
          <w:rFonts w:ascii="Arial" w:hAnsi="Arial"/>
          <w:sz w:val="20"/>
        </w:rPr>
        <w:t xml:space="preserve"> </w:t>
      </w:r>
      <w:r w:rsidRPr="0032316F">
        <w:rPr>
          <w:rFonts w:ascii="Arial" w:hAnsi="Arial"/>
          <w:sz w:val="20"/>
        </w:rPr>
        <w:t>solut</w:t>
      </w:r>
      <w:r w:rsidR="004E6603">
        <w:rPr>
          <w:rFonts w:ascii="Arial" w:hAnsi="Arial"/>
          <w:sz w:val="20"/>
        </w:rPr>
        <w:t>i</w:t>
      </w:r>
      <w:r w:rsidR="00A02ECD">
        <w:rPr>
          <w:rFonts w:ascii="Arial" w:hAnsi="Arial"/>
          <w:sz w:val="20"/>
        </w:rPr>
        <w:t xml:space="preserve">ons to an optimization problem, and </w:t>
      </w:r>
      <w:r w:rsidR="004E6603">
        <w:rPr>
          <w:rFonts w:ascii="Arial" w:hAnsi="Arial"/>
          <w:sz w:val="20"/>
        </w:rPr>
        <w:t>then</w:t>
      </w:r>
      <w:r w:rsidRPr="0032316F">
        <w:rPr>
          <w:rFonts w:ascii="Arial" w:hAnsi="Arial"/>
          <w:sz w:val="20"/>
        </w:rPr>
        <w:t xml:space="preserve"> gradually evolves towards</w:t>
      </w:r>
      <w:r>
        <w:rPr>
          <w:rFonts w:ascii="Arial" w:hAnsi="Arial"/>
          <w:sz w:val="20"/>
        </w:rPr>
        <w:t xml:space="preserve"> </w:t>
      </w:r>
      <w:r w:rsidRPr="0032316F">
        <w:rPr>
          <w:rFonts w:ascii="Arial" w:hAnsi="Arial"/>
          <w:sz w:val="20"/>
        </w:rPr>
        <w:t>better solutions through an i</w:t>
      </w:r>
      <w:r w:rsidR="009D4AB3">
        <w:rPr>
          <w:rFonts w:ascii="Arial" w:hAnsi="Arial"/>
          <w:sz w:val="20"/>
        </w:rPr>
        <w:t>terative</w:t>
      </w:r>
      <w:r w:rsidRPr="0032316F">
        <w:rPr>
          <w:rFonts w:ascii="Arial" w:hAnsi="Arial"/>
          <w:sz w:val="20"/>
        </w:rPr>
        <w:t xml:space="preserve"> process. </w:t>
      </w:r>
      <w:r w:rsidR="00A02ECD">
        <w:rPr>
          <w:rFonts w:ascii="Arial" w:hAnsi="Arial"/>
          <w:sz w:val="20"/>
        </w:rPr>
        <w:t xml:space="preserve">Through </w:t>
      </w:r>
      <w:r w:rsidR="009D4AB3">
        <w:rPr>
          <w:rFonts w:ascii="Arial" w:hAnsi="Arial"/>
          <w:sz w:val="20"/>
        </w:rPr>
        <w:t>the</w:t>
      </w:r>
      <w:r w:rsidR="00A02ECD">
        <w:rPr>
          <w:rFonts w:ascii="Arial" w:hAnsi="Arial"/>
          <w:sz w:val="20"/>
        </w:rPr>
        <w:t xml:space="preserve"> iterative process</w:t>
      </w:r>
      <w:r w:rsidR="004E6603">
        <w:rPr>
          <w:rFonts w:ascii="Arial" w:hAnsi="Arial"/>
          <w:sz w:val="20"/>
        </w:rPr>
        <w:t>, the “fitness” o</w:t>
      </w:r>
      <w:r w:rsidR="00A02ECD">
        <w:rPr>
          <w:rFonts w:ascii="Arial" w:hAnsi="Arial"/>
          <w:sz w:val="20"/>
        </w:rPr>
        <w:t xml:space="preserve">f all candidate solutions </w:t>
      </w:r>
      <w:r w:rsidR="009D4AB3">
        <w:rPr>
          <w:rFonts w:ascii="Arial" w:hAnsi="Arial"/>
          <w:sz w:val="20"/>
        </w:rPr>
        <w:t xml:space="preserve">or variable subsets </w:t>
      </w:r>
      <w:r w:rsidR="00A02ECD">
        <w:rPr>
          <w:rFonts w:ascii="Arial" w:hAnsi="Arial"/>
          <w:sz w:val="20"/>
        </w:rPr>
        <w:t>is evaluated based on optimization criteria, and “f</w:t>
      </w:r>
      <w:r w:rsidR="004E6603">
        <w:rPr>
          <w:rFonts w:ascii="Arial" w:hAnsi="Arial"/>
          <w:sz w:val="20"/>
        </w:rPr>
        <w:t>itter</w:t>
      </w:r>
      <w:r w:rsidR="00A02ECD">
        <w:rPr>
          <w:rFonts w:ascii="Arial" w:hAnsi="Arial"/>
          <w:sz w:val="20"/>
        </w:rPr>
        <w:t>”</w:t>
      </w:r>
      <w:r w:rsidR="004E6603">
        <w:rPr>
          <w:rFonts w:ascii="Arial" w:hAnsi="Arial"/>
          <w:sz w:val="20"/>
        </w:rPr>
        <w:t xml:space="preserve"> solutions</w:t>
      </w:r>
      <w:r w:rsidRPr="0032316F">
        <w:rPr>
          <w:rFonts w:ascii="Arial" w:hAnsi="Arial"/>
          <w:sz w:val="20"/>
        </w:rPr>
        <w:t xml:space="preserve"> </w:t>
      </w:r>
      <w:r w:rsidR="004E6603">
        <w:rPr>
          <w:rFonts w:ascii="Arial" w:hAnsi="Arial"/>
          <w:sz w:val="20"/>
        </w:rPr>
        <w:t>will be</w:t>
      </w:r>
      <w:r w:rsidRPr="0032316F">
        <w:rPr>
          <w:rFonts w:ascii="Arial" w:hAnsi="Arial"/>
          <w:sz w:val="20"/>
        </w:rPr>
        <w:t xml:space="preserve"> selected </w:t>
      </w:r>
      <w:r w:rsidR="004E6603">
        <w:rPr>
          <w:rFonts w:ascii="Arial" w:hAnsi="Arial"/>
          <w:sz w:val="20"/>
        </w:rPr>
        <w:t xml:space="preserve">to </w:t>
      </w:r>
      <w:r w:rsidR="009D4AB3">
        <w:rPr>
          <w:rFonts w:ascii="Arial" w:hAnsi="Arial"/>
          <w:sz w:val="20"/>
        </w:rPr>
        <w:t>remain and contribute to the next generation of solutions</w:t>
      </w:r>
      <w:r w:rsidR="004E6603">
        <w:rPr>
          <w:rFonts w:ascii="Arial" w:hAnsi="Arial"/>
          <w:sz w:val="20"/>
        </w:rPr>
        <w:t xml:space="preserve">. The </w:t>
      </w:r>
      <w:r w:rsidR="009D4AB3">
        <w:rPr>
          <w:rFonts w:ascii="Arial" w:hAnsi="Arial"/>
          <w:sz w:val="20"/>
        </w:rPr>
        <w:t xml:space="preserve">selected </w:t>
      </w:r>
      <w:r w:rsidR="004E6603">
        <w:rPr>
          <w:rFonts w:ascii="Arial" w:hAnsi="Arial"/>
          <w:sz w:val="20"/>
        </w:rPr>
        <w:t>solutions</w:t>
      </w:r>
      <w:r w:rsidR="00A153DE">
        <w:rPr>
          <w:rFonts w:ascii="Arial" w:hAnsi="Arial"/>
          <w:sz w:val="20"/>
        </w:rPr>
        <w:t xml:space="preserve"> </w:t>
      </w:r>
      <w:r w:rsidR="009D4AB3">
        <w:rPr>
          <w:rFonts w:ascii="Arial" w:hAnsi="Arial"/>
          <w:sz w:val="20"/>
        </w:rPr>
        <w:t>based on the fitness function</w:t>
      </w:r>
      <w:r w:rsidR="00A153DE">
        <w:rPr>
          <w:rFonts w:ascii="Arial" w:hAnsi="Arial"/>
          <w:sz w:val="20"/>
        </w:rPr>
        <w:t xml:space="preserve"> t</w:t>
      </w:r>
      <w:r w:rsidR="004E6603">
        <w:rPr>
          <w:rFonts w:ascii="Arial" w:hAnsi="Arial"/>
          <w:sz w:val="20"/>
        </w:rPr>
        <w:t xml:space="preserve">hen randomly </w:t>
      </w:r>
      <w:r w:rsidR="009D4AB3">
        <w:rPr>
          <w:rFonts w:ascii="Arial" w:hAnsi="Arial"/>
          <w:sz w:val="20"/>
        </w:rPr>
        <w:t>“</w:t>
      </w:r>
      <w:r w:rsidR="004E6603">
        <w:rPr>
          <w:rFonts w:ascii="Arial" w:hAnsi="Arial"/>
          <w:sz w:val="20"/>
        </w:rPr>
        <w:t>mutate</w:t>
      </w:r>
      <w:r w:rsidR="009D4AB3">
        <w:rPr>
          <w:rFonts w:ascii="Arial" w:hAnsi="Arial"/>
          <w:sz w:val="20"/>
        </w:rPr>
        <w:t>”</w:t>
      </w:r>
      <w:r w:rsidR="004E6603">
        <w:rPr>
          <w:rFonts w:ascii="Arial" w:hAnsi="Arial"/>
          <w:sz w:val="20"/>
        </w:rPr>
        <w:t xml:space="preserve"> </w:t>
      </w:r>
      <w:r w:rsidR="009D4AB3">
        <w:rPr>
          <w:rFonts w:ascii="Arial" w:hAnsi="Arial"/>
          <w:sz w:val="20"/>
        </w:rPr>
        <w:t xml:space="preserve">(change a variable) </w:t>
      </w:r>
      <w:r w:rsidR="004E6603">
        <w:rPr>
          <w:rFonts w:ascii="Arial" w:hAnsi="Arial"/>
          <w:sz w:val="20"/>
        </w:rPr>
        <w:t xml:space="preserve">or </w:t>
      </w:r>
      <w:r w:rsidR="009D4AB3">
        <w:rPr>
          <w:rFonts w:ascii="Arial" w:hAnsi="Arial"/>
          <w:sz w:val="20"/>
        </w:rPr>
        <w:t>“</w:t>
      </w:r>
      <w:r w:rsidR="004E6603">
        <w:rPr>
          <w:rFonts w:ascii="Arial" w:hAnsi="Arial"/>
          <w:sz w:val="20"/>
        </w:rPr>
        <w:t>breed</w:t>
      </w:r>
      <w:r w:rsidR="009D4AB3">
        <w:rPr>
          <w:rFonts w:ascii="Arial" w:hAnsi="Arial"/>
          <w:sz w:val="20"/>
        </w:rPr>
        <w:t>”</w:t>
      </w:r>
      <w:r w:rsidR="004E6603">
        <w:rPr>
          <w:rFonts w:ascii="Arial" w:hAnsi="Arial"/>
          <w:sz w:val="20"/>
        </w:rPr>
        <w:t xml:space="preserve"> </w:t>
      </w:r>
      <w:r w:rsidR="009D4AB3">
        <w:rPr>
          <w:rFonts w:ascii="Arial" w:hAnsi="Arial"/>
          <w:sz w:val="20"/>
        </w:rPr>
        <w:t>(exchange smaller subsets of variables with one another)</w:t>
      </w:r>
      <w:r w:rsidR="004E6603">
        <w:rPr>
          <w:rFonts w:ascii="Arial" w:hAnsi="Arial"/>
          <w:sz w:val="20"/>
        </w:rPr>
        <w:t xml:space="preserve"> to generate a new set of candidate solutions for the next iteration</w:t>
      </w:r>
      <w:r w:rsidRPr="0032316F">
        <w:rPr>
          <w:rFonts w:ascii="Arial" w:hAnsi="Arial"/>
          <w:sz w:val="20"/>
        </w:rPr>
        <w:t>.</w:t>
      </w:r>
      <w:r w:rsidR="004E6603">
        <w:rPr>
          <w:rFonts w:ascii="Arial" w:hAnsi="Arial"/>
          <w:sz w:val="20"/>
        </w:rPr>
        <w:t xml:space="preserve"> The evolution</w:t>
      </w:r>
      <w:r w:rsidR="00A153DE">
        <w:rPr>
          <w:rFonts w:ascii="Arial" w:hAnsi="Arial"/>
          <w:sz w:val="20"/>
        </w:rPr>
        <w:t>/optimization process stop</w:t>
      </w:r>
      <w:r w:rsidR="00A41750">
        <w:rPr>
          <w:rFonts w:ascii="Arial" w:hAnsi="Arial"/>
          <w:sz w:val="20"/>
        </w:rPr>
        <w:t>s</w:t>
      </w:r>
      <w:r w:rsidR="004E6603">
        <w:rPr>
          <w:rFonts w:ascii="Arial" w:hAnsi="Arial"/>
          <w:sz w:val="20"/>
        </w:rPr>
        <w:t xml:space="preserve"> w</w:t>
      </w:r>
      <w:r w:rsidRPr="0032316F">
        <w:rPr>
          <w:rFonts w:ascii="Arial" w:hAnsi="Arial"/>
          <w:sz w:val="20"/>
        </w:rPr>
        <w:t xml:space="preserve">hen the maximum </w:t>
      </w:r>
      <w:r w:rsidR="00A153DE" w:rsidRPr="0032316F">
        <w:rPr>
          <w:rFonts w:ascii="Arial" w:hAnsi="Arial"/>
          <w:sz w:val="20"/>
        </w:rPr>
        <w:t xml:space="preserve">numbers of iterations or </w:t>
      </w:r>
      <w:r w:rsidR="00E003FA">
        <w:rPr>
          <w:rFonts w:ascii="Arial" w:hAnsi="Arial"/>
          <w:sz w:val="20"/>
        </w:rPr>
        <w:t>best possible solution has</w:t>
      </w:r>
      <w:r w:rsidRPr="0032316F">
        <w:rPr>
          <w:rFonts w:ascii="Arial" w:hAnsi="Arial"/>
          <w:sz w:val="20"/>
        </w:rPr>
        <w:t xml:space="preserve"> been achieved</w:t>
      </w:r>
      <w:r w:rsidR="004E6603">
        <w:rPr>
          <w:rFonts w:ascii="Arial" w:hAnsi="Arial"/>
          <w:sz w:val="20"/>
        </w:rPr>
        <w:t xml:space="preserve">. </w:t>
      </w:r>
    </w:p>
    <w:p w14:paraId="461A8160" w14:textId="77777777" w:rsidR="0032316F" w:rsidRDefault="004E6603" w:rsidP="0032316F">
      <w:pPr>
        <w:jc w:val="both"/>
        <w:rPr>
          <w:rFonts w:ascii="Arial" w:hAnsi="Arial"/>
          <w:sz w:val="20"/>
        </w:rPr>
      </w:pPr>
      <w:r>
        <w:rPr>
          <w:rFonts w:ascii="Arial" w:hAnsi="Arial"/>
          <w:sz w:val="20"/>
        </w:rPr>
        <w:lastRenderedPageBreak/>
        <w:t>In our study, the GA R package was used to implement the optimization method</w:t>
      </w:r>
      <w:r w:rsidR="008E5590">
        <w:rPr>
          <w:rFonts w:ascii="Arial" w:hAnsi="Arial"/>
          <w:sz w:val="20"/>
        </w:rPr>
        <w:t xml:space="preserve"> [2]</w:t>
      </w:r>
      <w:r>
        <w:rPr>
          <w:rFonts w:ascii="Arial" w:hAnsi="Arial"/>
          <w:sz w:val="20"/>
        </w:rPr>
        <w:t xml:space="preserve">. We allowed the GA algorithm to evolve over 3000 iterations with 50 candidate solution sets. </w:t>
      </w:r>
      <w:r w:rsidR="009C6278">
        <w:rPr>
          <w:rFonts w:ascii="Arial" w:hAnsi="Arial"/>
          <w:sz w:val="20"/>
        </w:rPr>
        <w:t>The</w:t>
      </w:r>
      <w:r>
        <w:rPr>
          <w:rFonts w:ascii="Arial" w:hAnsi="Arial"/>
          <w:sz w:val="20"/>
        </w:rPr>
        <w:t xml:space="preserve"> GA-based</w:t>
      </w:r>
      <w:r w:rsidR="0032316F">
        <w:rPr>
          <w:rFonts w:ascii="Arial" w:hAnsi="Arial"/>
          <w:sz w:val="20"/>
        </w:rPr>
        <w:t xml:space="preserve"> optimization was guided by the following criteria:</w:t>
      </w:r>
    </w:p>
    <w:p w14:paraId="01E22A5A" w14:textId="073A6DDB" w:rsidR="0032316F" w:rsidRPr="0032316F" w:rsidRDefault="0032316F" w:rsidP="0032316F">
      <w:pPr>
        <w:pStyle w:val="ListParagraph"/>
        <w:numPr>
          <w:ilvl w:val="0"/>
          <w:numId w:val="1"/>
        </w:numPr>
        <w:jc w:val="both"/>
        <w:rPr>
          <w:rFonts w:ascii="Arial" w:hAnsi="Arial"/>
          <w:sz w:val="20"/>
        </w:rPr>
      </w:pPr>
      <w:r w:rsidRPr="0032316F">
        <w:rPr>
          <w:rFonts w:ascii="Arial" w:hAnsi="Arial"/>
          <w:sz w:val="20"/>
        </w:rPr>
        <w:t>Maxim</w:t>
      </w:r>
      <w:r w:rsidR="004665A1">
        <w:rPr>
          <w:rFonts w:ascii="Arial" w:hAnsi="Arial"/>
          <w:sz w:val="20"/>
        </w:rPr>
        <w:t>ize the average area under the receiver operating c</w:t>
      </w:r>
      <w:r w:rsidRPr="0032316F">
        <w:rPr>
          <w:rFonts w:ascii="Arial" w:hAnsi="Arial"/>
          <w:sz w:val="20"/>
        </w:rPr>
        <w:t>haracteristic (ROC) curves of the model over a 10-fold cross validation.</w:t>
      </w:r>
    </w:p>
    <w:p w14:paraId="5C7F7671" w14:textId="77777777" w:rsidR="0032316F" w:rsidRDefault="0032316F" w:rsidP="0032316F">
      <w:pPr>
        <w:pStyle w:val="ListParagraph"/>
        <w:numPr>
          <w:ilvl w:val="0"/>
          <w:numId w:val="1"/>
        </w:numPr>
        <w:jc w:val="both"/>
        <w:rPr>
          <w:rFonts w:ascii="Arial" w:hAnsi="Arial"/>
          <w:sz w:val="20"/>
        </w:rPr>
      </w:pPr>
      <w:r>
        <w:rPr>
          <w:rFonts w:ascii="Arial" w:hAnsi="Arial"/>
          <w:sz w:val="20"/>
        </w:rPr>
        <w:t>Select a minimum set of covariates for the optimum performance</w:t>
      </w:r>
    </w:p>
    <w:p w14:paraId="20EFAC4A" w14:textId="77777777" w:rsidR="00354BA0" w:rsidRPr="009C6278" w:rsidRDefault="0032316F" w:rsidP="0032316F">
      <w:pPr>
        <w:pStyle w:val="ListParagraph"/>
        <w:numPr>
          <w:ilvl w:val="0"/>
          <w:numId w:val="1"/>
        </w:numPr>
        <w:jc w:val="both"/>
        <w:rPr>
          <w:rFonts w:ascii="Arial" w:hAnsi="Arial"/>
          <w:sz w:val="20"/>
        </w:rPr>
      </w:pPr>
      <w:r>
        <w:rPr>
          <w:rFonts w:ascii="Arial" w:hAnsi="Arial"/>
          <w:sz w:val="20"/>
        </w:rPr>
        <w:t xml:space="preserve">Covariates </w:t>
      </w:r>
      <w:r w:rsidR="009C6278">
        <w:rPr>
          <w:rFonts w:ascii="Arial" w:hAnsi="Arial"/>
          <w:sz w:val="20"/>
        </w:rPr>
        <w:t>with large amount of missing data are less favorable</w:t>
      </w:r>
    </w:p>
    <w:p w14:paraId="25B15832" w14:textId="77777777" w:rsidR="00B57EE9" w:rsidRPr="008849DD" w:rsidRDefault="008B429C" w:rsidP="0032316F">
      <w:pPr>
        <w:jc w:val="both"/>
        <w:rPr>
          <w:rFonts w:ascii="Arial" w:hAnsi="Arial"/>
          <w:b/>
          <w:sz w:val="20"/>
        </w:rPr>
      </w:pPr>
      <w:r>
        <w:rPr>
          <w:rFonts w:ascii="Arial" w:hAnsi="Arial"/>
          <w:b/>
          <w:sz w:val="20"/>
        </w:rPr>
        <w:t>A.3 Final</w:t>
      </w:r>
      <w:r w:rsidR="00B57EE9" w:rsidRPr="008849DD">
        <w:rPr>
          <w:rFonts w:ascii="Arial" w:hAnsi="Arial"/>
          <w:b/>
          <w:sz w:val="20"/>
        </w:rPr>
        <w:t xml:space="preserve"> Propensity Score Model</w:t>
      </w:r>
    </w:p>
    <w:p w14:paraId="1F912A51" w14:textId="42B4B378" w:rsidR="00B57EE9" w:rsidRDefault="00B161BC" w:rsidP="0032316F">
      <w:pPr>
        <w:jc w:val="both"/>
        <w:rPr>
          <w:rFonts w:ascii="Arial" w:hAnsi="Arial"/>
          <w:sz w:val="20"/>
        </w:rPr>
      </w:pPr>
      <w:r>
        <w:rPr>
          <w:rFonts w:ascii="Arial" w:hAnsi="Arial"/>
          <w:sz w:val="20"/>
        </w:rPr>
        <w:t xml:space="preserve">The </w:t>
      </w:r>
      <w:r w:rsidR="008B429C">
        <w:rPr>
          <w:rFonts w:ascii="Arial" w:hAnsi="Arial"/>
          <w:sz w:val="20"/>
        </w:rPr>
        <w:t>final</w:t>
      </w:r>
      <w:r>
        <w:rPr>
          <w:rFonts w:ascii="Arial" w:hAnsi="Arial"/>
          <w:sz w:val="20"/>
        </w:rPr>
        <w:t xml:space="preserve"> propensity score model consists of 29 covariates as shown in </w:t>
      </w:r>
      <w:r w:rsidR="00D964A7">
        <w:rPr>
          <w:rFonts w:ascii="Arial" w:hAnsi="Arial"/>
          <w:sz w:val="20"/>
        </w:rPr>
        <w:t>e</w:t>
      </w:r>
      <w:r>
        <w:rPr>
          <w:rFonts w:ascii="Arial" w:hAnsi="Arial"/>
          <w:sz w:val="20"/>
        </w:rPr>
        <w:t>Table 1.</w:t>
      </w:r>
      <w:r w:rsidR="00200BA8">
        <w:rPr>
          <w:rFonts w:ascii="Arial" w:hAnsi="Arial"/>
          <w:sz w:val="20"/>
        </w:rPr>
        <w:t xml:space="preserve"> </w:t>
      </w:r>
      <w:r w:rsidR="00BE2596">
        <w:rPr>
          <w:rFonts w:ascii="Arial" w:hAnsi="Arial"/>
          <w:sz w:val="20"/>
        </w:rPr>
        <w:t>C</w:t>
      </w:r>
      <w:r w:rsidR="00200BA8">
        <w:rPr>
          <w:rFonts w:ascii="Arial" w:hAnsi="Arial"/>
          <w:sz w:val="20"/>
        </w:rPr>
        <w:t xml:space="preserve">ovariates used in the propensity model building process </w:t>
      </w:r>
      <w:r w:rsidR="00BE2596">
        <w:rPr>
          <w:rFonts w:ascii="Arial" w:hAnsi="Arial"/>
          <w:sz w:val="20"/>
        </w:rPr>
        <w:t xml:space="preserve">in pre- and post- matched IAC and </w:t>
      </w:r>
      <w:r w:rsidR="00CF31EB">
        <w:rPr>
          <w:rFonts w:ascii="Arial" w:hAnsi="Arial"/>
          <w:sz w:val="20"/>
        </w:rPr>
        <w:t xml:space="preserve">non-IAC groups </w:t>
      </w:r>
      <w:r w:rsidR="00200BA8">
        <w:rPr>
          <w:rFonts w:ascii="Arial" w:hAnsi="Arial"/>
          <w:sz w:val="20"/>
        </w:rPr>
        <w:t xml:space="preserve">are </w:t>
      </w:r>
      <w:r w:rsidR="00CF31EB">
        <w:rPr>
          <w:rFonts w:ascii="Arial" w:hAnsi="Arial"/>
          <w:sz w:val="20"/>
        </w:rPr>
        <w:t>displayed in</w:t>
      </w:r>
      <w:r w:rsidR="00200BA8">
        <w:rPr>
          <w:rFonts w:ascii="Arial" w:hAnsi="Arial"/>
          <w:sz w:val="20"/>
        </w:rPr>
        <w:t xml:space="preserve"> eTable 2 and eFigure 1. e</w:t>
      </w:r>
      <w:r w:rsidR="00354BA0">
        <w:rPr>
          <w:rFonts w:ascii="Arial" w:hAnsi="Arial"/>
          <w:sz w:val="20"/>
        </w:rPr>
        <w:t xml:space="preserve">Figure </w:t>
      </w:r>
      <w:r w:rsidR="00200BA8">
        <w:rPr>
          <w:rFonts w:ascii="Arial" w:hAnsi="Arial"/>
          <w:sz w:val="20"/>
        </w:rPr>
        <w:t>2</w:t>
      </w:r>
      <w:r w:rsidR="00354BA0">
        <w:rPr>
          <w:rFonts w:ascii="Arial" w:hAnsi="Arial"/>
          <w:sz w:val="20"/>
        </w:rPr>
        <w:t xml:space="preserve"> demonstrates that, over a 10-fold cross validation, </w:t>
      </w:r>
      <w:r w:rsidR="008849DD">
        <w:rPr>
          <w:rFonts w:ascii="Arial" w:hAnsi="Arial"/>
          <w:sz w:val="20"/>
        </w:rPr>
        <w:t>the average area under the ROC curve of the final model is 0.81. This indicates a stable performance of the final model.</w:t>
      </w:r>
    </w:p>
    <w:p w14:paraId="1F112917" w14:textId="6DD0EE84" w:rsidR="006A5C6A" w:rsidRPr="00BE2596" w:rsidRDefault="00A41750" w:rsidP="0032316F">
      <w:pPr>
        <w:pStyle w:val="Caption"/>
        <w:keepNext/>
        <w:jc w:val="both"/>
        <w:rPr>
          <w:rFonts w:ascii="Arial" w:hAnsi="Arial" w:cs="Arial"/>
          <w:color w:val="auto"/>
          <w:sz w:val="20"/>
          <w:szCs w:val="20"/>
        </w:rPr>
      </w:pPr>
      <w:r w:rsidRPr="00BE2596">
        <w:rPr>
          <w:rFonts w:ascii="Arial" w:hAnsi="Arial" w:cs="Arial"/>
          <w:color w:val="auto"/>
          <w:sz w:val="20"/>
          <w:szCs w:val="20"/>
        </w:rPr>
        <w:t>e</w:t>
      </w:r>
      <w:r w:rsidR="006A5C6A" w:rsidRPr="00BE2596">
        <w:rPr>
          <w:rFonts w:ascii="Arial" w:hAnsi="Arial" w:cs="Arial"/>
          <w:color w:val="auto"/>
          <w:sz w:val="20"/>
          <w:szCs w:val="20"/>
        </w:rPr>
        <w:t xml:space="preserve">Table </w:t>
      </w:r>
      <w:r w:rsidR="00BD1257" w:rsidRPr="00BE2596">
        <w:rPr>
          <w:rFonts w:ascii="Arial" w:hAnsi="Arial" w:cs="Arial"/>
          <w:color w:val="auto"/>
          <w:sz w:val="20"/>
          <w:szCs w:val="20"/>
        </w:rPr>
        <w:fldChar w:fldCharType="begin"/>
      </w:r>
      <w:r w:rsidR="00E003FA" w:rsidRPr="00BE2596">
        <w:rPr>
          <w:rFonts w:ascii="Arial" w:hAnsi="Arial" w:cs="Arial"/>
          <w:color w:val="auto"/>
          <w:sz w:val="20"/>
          <w:szCs w:val="20"/>
        </w:rPr>
        <w:instrText xml:space="preserve"> SEQ Table \* ARABIC </w:instrText>
      </w:r>
      <w:r w:rsidR="00BD1257" w:rsidRPr="00BE2596">
        <w:rPr>
          <w:rFonts w:ascii="Arial" w:hAnsi="Arial" w:cs="Arial"/>
          <w:color w:val="auto"/>
          <w:sz w:val="20"/>
          <w:szCs w:val="20"/>
        </w:rPr>
        <w:fldChar w:fldCharType="separate"/>
      </w:r>
      <w:r w:rsidR="006A5C6A" w:rsidRPr="00BE2596">
        <w:rPr>
          <w:rFonts w:ascii="Arial" w:hAnsi="Arial" w:cs="Arial"/>
          <w:noProof/>
          <w:color w:val="auto"/>
          <w:sz w:val="20"/>
          <w:szCs w:val="20"/>
        </w:rPr>
        <w:t>1</w:t>
      </w:r>
      <w:r w:rsidR="00BD1257" w:rsidRPr="00BE2596">
        <w:rPr>
          <w:rFonts w:ascii="Arial" w:hAnsi="Arial" w:cs="Arial"/>
          <w:noProof/>
          <w:color w:val="auto"/>
          <w:sz w:val="20"/>
          <w:szCs w:val="20"/>
        </w:rPr>
        <w:fldChar w:fldCharType="end"/>
      </w:r>
      <w:r w:rsidR="00012452" w:rsidRPr="00BE2596">
        <w:rPr>
          <w:rFonts w:ascii="Arial" w:hAnsi="Arial" w:cs="Arial"/>
          <w:noProof/>
          <w:color w:val="auto"/>
          <w:sz w:val="20"/>
          <w:szCs w:val="20"/>
        </w:rPr>
        <w:t>.</w:t>
      </w:r>
      <w:r w:rsidRPr="00BE2596">
        <w:rPr>
          <w:rFonts w:ascii="Arial" w:hAnsi="Arial" w:cs="Arial"/>
          <w:color w:val="auto"/>
          <w:sz w:val="20"/>
          <w:szCs w:val="20"/>
        </w:rPr>
        <w:t xml:space="preserve"> Final</w:t>
      </w:r>
      <w:r w:rsidR="006A5C6A" w:rsidRPr="00BE2596">
        <w:rPr>
          <w:rFonts w:ascii="Arial" w:hAnsi="Arial" w:cs="Arial"/>
          <w:color w:val="auto"/>
          <w:sz w:val="20"/>
          <w:szCs w:val="20"/>
        </w:rPr>
        <w:t xml:space="preserve"> Propensity Score Model</w:t>
      </w:r>
    </w:p>
    <w:tbl>
      <w:tblPr>
        <w:tblW w:w="5000" w:type="pct"/>
        <w:tblLook w:val="0000" w:firstRow="0" w:lastRow="0" w:firstColumn="0" w:lastColumn="0" w:noHBand="0" w:noVBand="0"/>
      </w:tblPr>
      <w:tblGrid>
        <w:gridCol w:w="3373"/>
        <w:gridCol w:w="1351"/>
        <w:gridCol w:w="1352"/>
        <w:gridCol w:w="1428"/>
        <w:gridCol w:w="1352"/>
      </w:tblGrid>
      <w:tr w:rsidR="008F40BA" w:rsidRPr="006A5C6A" w14:paraId="67D4E221" w14:textId="77777777">
        <w:trPr>
          <w:trHeight w:val="29"/>
        </w:trPr>
        <w:tc>
          <w:tcPr>
            <w:tcW w:w="1797" w:type="pct"/>
            <w:tcBorders>
              <w:top w:val="single" w:sz="4" w:space="0" w:color="auto"/>
              <w:left w:val="single" w:sz="4" w:space="0" w:color="auto"/>
              <w:bottom w:val="double" w:sz="6" w:space="0" w:color="auto"/>
              <w:right w:val="single" w:sz="4" w:space="0" w:color="auto"/>
            </w:tcBorders>
            <w:shd w:val="clear" w:color="auto" w:fill="auto"/>
            <w:noWrap/>
            <w:vAlign w:val="bottom"/>
          </w:tcPr>
          <w:p w14:paraId="70620BA7"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14:paraId="7C65FDA0" w14:textId="77777777" w:rsidR="008F40BA" w:rsidRPr="006A5C6A" w:rsidRDefault="008F40BA" w:rsidP="0032316F">
            <w:pPr>
              <w:jc w:val="both"/>
              <w:rPr>
                <w:rFonts w:ascii="Arial" w:hAnsi="Arial"/>
                <w:b/>
                <w:sz w:val="16"/>
                <w:szCs w:val="20"/>
              </w:rPr>
            </w:pPr>
            <w:r w:rsidRPr="006A5C6A">
              <w:rPr>
                <w:rFonts w:ascii="Arial" w:hAnsi="Arial"/>
                <w:b/>
                <w:sz w:val="16"/>
                <w:szCs w:val="20"/>
              </w:rPr>
              <w:t>Odds Ratio</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14:paraId="6FBFDBFB" w14:textId="77777777" w:rsidR="008F40BA" w:rsidRPr="006A5C6A" w:rsidRDefault="008F40BA" w:rsidP="0032316F">
            <w:pPr>
              <w:jc w:val="both"/>
              <w:rPr>
                <w:rFonts w:ascii="Arial" w:hAnsi="Arial"/>
                <w:b/>
                <w:sz w:val="16"/>
                <w:szCs w:val="20"/>
              </w:rPr>
            </w:pPr>
            <w:r w:rsidRPr="006A5C6A">
              <w:rPr>
                <w:rFonts w:ascii="Arial" w:hAnsi="Arial"/>
                <w:b/>
                <w:sz w:val="16"/>
                <w:szCs w:val="20"/>
              </w:rPr>
              <w:t>[95% Conf.</w:t>
            </w:r>
          </w:p>
        </w:tc>
        <w:tc>
          <w:tcPr>
            <w:tcW w:w="833" w:type="pct"/>
            <w:tcBorders>
              <w:top w:val="single" w:sz="4" w:space="0" w:color="auto"/>
              <w:left w:val="single" w:sz="4" w:space="0" w:color="auto"/>
              <w:bottom w:val="double" w:sz="6" w:space="0" w:color="auto"/>
              <w:right w:val="single" w:sz="4" w:space="0" w:color="auto"/>
            </w:tcBorders>
            <w:shd w:val="clear" w:color="auto" w:fill="auto"/>
            <w:noWrap/>
            <w:vAlign w:val="bottom"/>
          </w:tcPr>
          <w:p w14:paraId="2E672BF0" w14:textId="77777777" w:rsidR="008F40BA" w:rsidRPr="006A5C6A" w:rsidRDefault="008F40BA" w:rsidP="0032316F">
            <w:pPr>
              <w:jc w:val="both"/>
              <w:rPr>
                <w:rFonts w:ascii="Arial" w:hAnsi="Arial"/>
                <w:b/>
                <w:sz w:val="16"/>
                <w:szCs w:val="20"/>
              </w:rPr>
            </w:pPr>
            <w:r w:rsidRPr="006A5C6A">
              <w:rPr>
                <w:rFonts w:ascii="Arial" w:hAnsi="Arial"/>
                <w:b/>
                <w:sz w:val="16"/>
                <w:szCs w:val="20"/>
              </w:rPr>
              <w:t>Interval]</w:t>
            </w:r>
          </w:p>
        </w:tc>
        <w:tc>
          <w:tcPr>
            <w:tcW w:w="790" w:type="pct"/>
            <w:tcBorders>
              <w:top w:val="single" w:sz="4" w:space="0" w:color="auto"/>
              <w:left w:val="single" w:sz="4" w:space="0" w:color="auto"/>
              <w:bottom w:val="double" w:sz="6" w:space="0" w:color="auto"/>
              <w:right w:val="single" w:sz="4" w:space="0" w:color="auto"/>
            </w:tcBorders>
            <w:shd w:val="clear" w:color="auto" w:fill="auto"/>
            <w:noWrap/>
            <w:vAlign w:val="bottom"/>
          </w:tcPr>
          <w:p w14:paraId="470D647D" w14:textId="77777777" w:rsidR="008F40BA" w:rsidRPr="006A5C6A" w:rsidRDefault="00354BA0" w:rsidP="0032316F">
            <w:pPr>
              <w:jc w:val="both"/>
              <w:rPr>
                <w:rFonts w:ascii="Arial" w:hAnsi="Arial"/>
                <w:b/>
                <w:sz w:val="16"/>
                <w:szCs w:val="20"/>
              </w:rPr>
            </w:pPr>
            <w:r>
              <w:rPr>
                <w:rFonts w:ascii="Arial" w:hAnsi="Arial"/>
                <w:b/>
                <w:sz w:val="16"/>
                <w:szCs w:val="20"/>
              </w:rPr>
              <w:t>p-value</w:t>
            </w:r>
          </w:p>
        </w:tc>
      </w:tr>
      <w:tr w:rsidR="008F40BA" w:rsidRPr="006A5C6A" w14:paraId="5547213A" w14:textId="77777777">
        <w:trPr>
          <w:trHeight w:val="386"/>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F3FA35" w14:textId="77777777" w:rsidR="008F40BA" w:rsidRPr="006A5C6A" w:rsidRDefault="008F40BA" w:rsidP="0032316F">
            <w:pPr>
              <w:jc w:val="both"/>
              <w:rPr>
                <w:rFonts w:ascii="Arial" w:hAnsi="Arial"/>
                <w:b/>
                <w:sz w:val="16"/>
                <w:szCs w:val="20"/>
              </w:rPr>
            </w:pPr>
            <w:r w:rsidRPr="006A5C6A">
              <w:rPr>
                <w:rFonts w:ascii="Arial" w:hAnsi="Arial"/>
                <w:b/>
                <w:sz w:val="16"/>
                <w:szCs w:val="20"/>
              </w:rPr>
              <w:t>Age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D2A482" w14:textId="77777777" w:rsidR="008F40BA" w:rsidRPr="006A5C6A" w:rsidRDefault="008F40BA" w:rsidP="0032316F">
            <w:pPr>
              <w:jc w:val="both"/>
              <w:rPr>
                <w:rFonts w:ascii="Arial" w:hAnsi="Arial"/>
                <w:sz w:val="16"/>
                <w:szCs w:val="20"/>
              </w:rPr>
            </w:pPr>
            <w:r w:rsidRPr="006A5C6A">
              <w:rPr>
                <w:rFonts w:ascii="Arial" w:hAnsi="Arial"/>
                <w:sz w:val="16"/>
                <w:szCs w:val="20"/>
              </w:rPr>
              <w:t>0.997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FE06BD" w14:textId="77777777" w:rsidR="008F40BA" w:rsidRPr="006A5C6A" w:rsidRDefault="008F40BA" w:rsidP="0032316F">
            <w:pPr>
              <w:jc w:val="both"/>
              <w:rPr>
                <w:rFonts w:ascii="Arial" w:hAnsi="Arial"/>
                <w:sz w:val="16"/>
                <w:szCs w:val="20"/>
              </w:rPr>
            </w:pPr>
            <w:r w:rsidRPr="006A5C6A">
              <w:rPr>
                <w:rFonts w:ascii="Arial" w:hAnsi="Arial"/>
                <w:sz w:val="16"/>
                <w:szCs w:val="20"/>
              </w:rPr>
              <w:t>0.988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554FA2" w14:textId="77777777" w:rsidR="008F40BA" w:rsidRPr="006A5C6A" w:rsidRDefault="008F40BA" w:rsidP="0032316F">
            <w:pPr>
              <w:jc w:val="both"/>
              <w:rPr>
                <w:rFonts w:ascii="Arial" w:hAnsi="Arial"/>
                <w:sz w:val="16"/>
                <w:szCs w:val="20"/>
              </w:rPr>
            </w:pPr>
            <w:r w:rsidRPr="006A5C6A">
              <w:rPr>
                <w:rFonts w:ascii="Arial" w:hAnsi="Arial"/>
                <w:sz w:val="16"/>
                <w:szCs w:val="20"/>
              </w:rPr>
              <w:t>1.005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DCE4ED" w14:textId="77777777" w:rsidR="008F40BA" w:rsidRPr="006A5C6A" w:rsidRDefault="008F40BA" w:rsidP="0032316F">
            <w:pPr>
              <w:jc w:val="both"/>
              <w:rPr>
                <w:rFonts w:ascii="Arial" w:hAnsi="Arial"/>
                <w:sz w:val="16"/>
                <w:szCs w:val="20"/>
              </w:rPr>
            </w:pPr>
            <w:r w:rsidRPr="006A5C6A">
              <w:rPr>
                <w:rFonts w:ascii="Arial" w:hAnsi="Arial"/>
                <w:sz w:val="16"/>
                <w:szCs w:val="20"/>
              </w:rPr>
              <w:t>0.426</w:t>
            </w:r>
          </w:p>
        </w:tc>
      </w:tr>
      <w:tr w:rsidR="008F40BA" w:rsidRPr="006A5C6A" w14:paraId="52F6863D" w14:textId="77777777">
        <w:trPr>
          <w:trHeight w:val="387"/>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D292B3" w14:textId="4A05DCF6" w:rsidR="008F40BA" w:rsidRPr="006A5C6A" w:rsidRDefault="008F40BA" w:rsidP="0032316F">
            <w:pPr>
              <w:jc w:val="both"/>
              <w:rPr>
                <w:rFonts w:ascii="Arial" w:hAnsi="Arial"/>
                <w:b/>
                <w:sz w:val="16"/>
                <w:szCs w:val="20"/>
              </w:rPr>
            </w:pPr>
            <w:r w:rsidRPr="006A5C6A">
              <w:rPr>
                <w:rFonts w:ascii="Arial" w:hAnsi="Arial"/>
                <w:b/>
                <w:sz w:val="16"/>
                <w:szCs w:val="20"/>
              </w:rPr>
              <w:t>Weight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52B4B2" w14:textId="77777777"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EAD813" w14:textId="77777777" w:rsidR="008F40BA" w:rsidRPr="006A5C6A" w:rsidRDefault="008F40BA" w:rsidP="0032316F">
            <w:pPr>
              <w:jc w:val="both"/>
              <w:rPr>
                <w:rFonts w:ascii="Arial" w:hAnsi="Arial"/>
                <w:sz w:val="16"/>
                <w:szCs w:val="20"/>
              </w:rPr>
            </w:pPr>
            <w:r w:rsidRPr="006A5C6A">
              <w:rPr>
                <w:rFonts w:ascii="Arial" w:hAnsi="Arial"/>
                <w:sz w:val="16"/>
                <w:szCs w:val="20"/>
              </w:rPr>
              <w:t>0.995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700859" w14:textId="77777777"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FD280E" w14:textId="77777777" w:rsidR="008F40BA" w:rsidRPr="006A5C6A" w:rsidRDefault="008F40BA" w:rsidP="0032316F">
            <w:pPr>
              <w:jc w:val="both"/>
              <w:rPr>
                <w:rFonts w:ascii="Arial" w:hAnsi="Arial"/>
                <w:sz w:val="16"/>
                <w:szCs w:val="20"/>
              </w:rPr>
            </w:pPr>
            <w:r w:rsidRPr="006A5C6A">
              <w:rPr>
                <w:rFonts w:ascii="Arial" w:hAnsi="Arial"/>
                <w:sz w:val="16"/>
                <w:szCs w:val="20"/>
              </w:rPr>
              <w:t>0.761</w:t>
            </w:r>
          </w:p>
        </w:tc>
      </w:tr>
      <w:tr w:rsidR="008F40BA" w:rsidRPr="006A5C6A" w14:paraId="5C23F0C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88B43E" w14:textId="77777777" w:rsidR="008F40BA" w:rsidRPr="006A5C6A" w:rsidRDefault="008F40BA" w:rsidP="0032316F">
            <w:pPr>
              <w:jc w:val="both"/>
              <w:rPr>
                <w:rFonts w:ascii="Arial" w:hAnsi="Arial"/>
                <w:b/>
                <w:sz w:val="16"/>
                <w:szCs w:val="20"/>
              </w:rPr>
            </w:pPr>
            <w:r w:rsidRPr="006A5C6A">
              <w:rPr>
                <w:rFonts w:ascii="Arial" w:hAnsi="Arial"/>
                <w:b/>
                <w:sz w:val="16"/>
                <w:szCs w:val="20"/>
              </w:rPr>
              <w:t>SOFA</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777F72" w14:textId="77777777" w:rsidR="008F40BA" w:rsidRPr="006A5C6A" w:rsidRDefault="008F40BA" w:rsidP="0032316F">
            <w:pPr>
              <w:jc w:val="both"/>
              <w:rPr>
                <w:rFonts w:ascii="Arial" w:hAnsi="Arial"/>
                <w:sz w:val="16"/>
                <w:szCs w:val="20"/>
              </w:rPr>
            </w:pPr>
            <w:r w:rsidRPr="006A5C6A">
              <w:rPr>
                <w:rFonts w:ascii="Arial" w:hAnsi="Arial"/>
                <w:sz w:val="16"/>
                <w:szCs w:val="20"/>
              </w:rPr>
              <w:t>1.591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6118D8" w14:textId="77777777" w:rsidR="008F40BA" w:rsidRPr="006A5C6A" w:rsidRDefault="008F40BA" w:rsidP="0032316F">
            <w:pPr>
              <w:jc w:val="both"/>
              <w:rPr>
                <w:rFonts w:ascii="Arial" w:hAnsi="Arial"/>
                <w:sz w:val="16"/>
                <w:szCs w:val="20"/>
              </w:rPr>
            </w:pPr>
            <w:r w:rsidRPr="006A5C6A">
              <w:rPr>
                <w:rFonts w:ascii="Arial" w:hAnsi="Arial"/>
                <w:sz w:val="16"/>
                <w:szCs w:val="20"/>
              </w:rPr>
              <w:t>1.469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030DE7" w14:textId="77777777" w:rsidR="008F40BA" w:rsidRPr="006A5C6A" w:rsidRDefault="008F40BA" w:rsidP="0032316F">
            <w:pPr>
              <w:jc w:val="both"/>
              <w:rPr>
                <w:rFonts w:ascii="Arial" w:hAnsi="Arial"/>
                <w:sz w:val="16"/>
                <w:szCs w:val="20"/>
              </w:rPr>
            </w:pPr>
            <w:r w:rsidRPr="006A5C6A">
              <w:rPr>
                <w:rFonts w:ascii="Arial" w:hAnsi="Arial"/>
                <w:sz w:val="16"/>
                <w:szCs w:val="20"/>
              </w:rPr>
              <w:t>1.723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39454A" w14:textId="77777777" w:rsidR="008F40BA" w:rsidRPr="006A5C6A" w:rsidRDefault="008F40BA" w:rsidP="0032316F">
            <w:pPr>
              <w:jc w:val="both"/>
              <w:rPr>
                <w:rFonts w:ascii="Arial" w:hAnsi="Arial"/>
                <w:sz w:val="16"/>
                <w:szCs w:val="20"/>
              </w:rPr>
            </w:pPr>
            <w:r w:rsidRPr="006A5C6A">
              <w:rPr>
                <w:rFonts w:ascii="Arial" w:hAnsi="Arial"/>
                <w:sz w:val="16"/>
                <w:szCs w:val="20"/>
              </w:rPr>
              <w:t>0.000</w:t>
            </w:r>
          </w:p>
        </w:tc>
      </w:tr>
      <w:tr w:rsidR="008F40BA" w:rsidRPr="006A5C6A" w14:paraId="158BC047"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D9451B" w14:textId="77777777" w:rsidR="008F40BA" w:rsidRPr="006A5C6A" w:rsidRDefault="008F40BA" w:rsidP="0032316F">
            <w:pPr>
              <w:jc w:val="both"/>
              <w:rPr>
                <w:rFonts w:ascii="Arial" w:hAnsi="Arial"/>
                <w:b/>
                <w:sz w:val="16"/>
                <w:szCs w:val="20"/>
              </w:rPr>
            </w:pPr>
            <w:r w:rsidRPr="006A5C6A">
              <w:rPr>
                <w:rFonts w:ascii="Arial" w:hAnsi="Arial"/>
                <w:b/>
                <w:sz w:val="16"/>
                <w:szCs w:val="20"/>
              </w:rPr>
              <w:t>MICU (ref) vs CSRU</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3D00D6" w14:textId="77777777" w:rsidR="008F40BA" w:rsidRPr="006A5C6A" w:rsidRDefault="008F40BA" w:rsidP="0032316F">
            <w:pPr>
              <w:jc w:val="both"/>
              <w:rPr>
                <w:rFonts w:ascii="Arial" w:hAnsi="Arial"/>
                <w:sz w:val="16"/>
                <w:szCs w:val="20"/>
              </w:rPr>
            </w:pPr>
            <w:r w:rsidRPr="006A5C6A">
              <w:rPr>
                <w:rFonts w:ascii="Arial" w:hAnsi="Arial"/>
                <w:sz w:val="16"/>
                <w:szCs w:val="20"/>
              </w:rPr>
              <w:t>7.216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55FE63" w14:textId="77777777" w:rsidR="008F40BA" w:rsidRPr="006A5C6A" w:rsidRDefault="008F40BA" w:rsidP="0032316F">
            <w:pPr>
              <w:jc w:val="both"/>
              <w:rPr>
                <w:rFonts w:ascii="Arial" w:hAnsi="Arial"/>
                <w:sz w:val="16"/>
                <w:szCs w:val="20"/>
              </w:rPr>
            </w:pPr>
            <w:r w:rsidRPr="006A5C6A">
              <w:rPr>
                <w:rFonts w:ascii="Arial" w:hAnsi="Arial"/>
                <w:sz w:val="16"/>
                <w:szCs w:val="20"/>
              </w:rPr>
              <w:t>5.310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0D0456" w14:textId="77777777" w:rsidR="008F40BA" w:rsidRPr="006A5C6A" w:rsidRDefault="008F40BA" w:rsidP="0032316F">
            <w:pPr>
              <w:jc w:val="both"/>
              <w:rPr>
                <w:rFonts w:ascii="Arial" w:hAnsi="Arial"/>
                <w:sz w:val="16"/>
                <w:szCs w:val="20"/>
              </w:rPr>
            </w:pPr>
            <w:r w:rsidRPr="006A5C6A">
              <w:rPr>
                <w:rFonts w:ascii="Arial" w:hAnsi="Arial"/>
                <w:sz w:val="16"/>
                <w:szCs w:val="20"/>
              </w:rPr>
              <w:t>9.805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6C587E" w14:textId="2A63A523" w:rsidR="008F40BA" w:rsidRPr="006A5C6A" w:rsidRDefault="004D0964" w:rsidP="0032316F">
            <w:pPr>
              <w:jc w:val="both"/>
              <w:rPr>
                <w:rFonts w:ascii="Arial" w:hAnsi="Arial"/>
                <w:sz w:val="16"/>
                <w:szCs w:val="20"/>
              </w:rPr>
            </w:pPr>
            <w:ins w:id="0" w:author="Douglas Hsu" w:date="2015-06-26T12:41:00Z">
              <w:r>
                <w:rPr>
                  <w:rFonts w:ascii="Arial" w:hAnsi="Arial"/>
                  <w:sz w:val="16"/>
                  <w:szCs w:val="20"/>
                </w:rPr>
                <w:t xml:space="preserve">&lt; </w:t>
              </w:r>
            </w:ins>
            <w:r w:rsidR="008F40BA" w:rsidRPr="006A5C6A">
              <w:rPr>
                <w:rFonts w:ascii="Arial" w:hAnsi="Arial"/>
                <w:sz w:val="16"/>
                <w:szCs w:val="20"/>
              </w:rPr>
              <w:t>0.000</w:t>
            </w:r>
            <w:ins w:id="1" w:author="Douglas Hsu" w:date="2015-06-26T12:41:00Z">
              <w:r>
                <w:rPr>
                  <w:rFonts w:ascii="Arial" w:hAnsi="Arial"/>
                  <w:sz w:val="16"/>
                  <w:szCs w:val="20"/>
                </w:rPr>
                <w:t>1</w:t>
              </w:r>
            </w:ins>
          </w:p>
        </w:tc>
      </w:tr>
      <w:tr w:rsidR="008F40BA" w:rsidRPr="006A5C6A" w14:paraId="75AAFCAE"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5C29DA" w14:textId="664B93B2" w:rsidR="008F40BA" w:rsidRPr="006A5C6A" w:rsidRDefault="00CF31EB" w:rsidP="00BA1089">
            <w:pPr>
              <w:jc w:val="both"/>
              <w:rPr>
                <w:rFonts w:ascii="Arial" w:hAnsi="Arial"/>
                <w:b/>
                <w:sz w:val="16"/>
                <w:szCs w:val="20"/>
              </w:rPr>
            </w:pPr>
            <w:r>
              <w:rPr>
                <w:rFonts w:ascii="Arial" w:hAnsi="Arial"/>
                <w:b/>
                <w:sz w:val="16"/>
                <w:szCs w:val="20"/>
              </w:rPr>
              <w:t xml:space="preserve">ICU </w:t>
            </w:r>
            <w:r w:rsidR="00BA1089">
              <w:rPr>
                <w:rFonts w:ascii="Arial" w:hAnsi="Arial"/>
                <w:b/>
                <w:sz w:val="16"/>
                <w:szCs w:val="20"/>
              </w:rPr>
              <w:t>Admission</w:t>
            </w:r>
            <w:r w:rsidR="00BA1089" w:rsidRPr="006A5C6A">
              <w:rPr>
                <w:rFonts w:ascii="Arial" w:hAnsi="Arial"/>
                <w:b/>
                <w:sz w:val="16"/>
                <w:szCs w:val="20"/>
              </w:rPr>
              <w:t xml:space="preserve"> </w:t>
            </w:r>
            <w:r>
              <w:rPr>
                <w:rFonts w:ascii="Arial" w:hAnsi="Arial"/>
                <w:b/>
                <w:sz w:val="16"/>
                <w:szCs w:val="20"/>
              </w:rPr>
              <w:t xml:space="preserve">Day </w:t>
            </w:r>
            <w:r w:rsidR="008F40BA" w:rsidRPr="006A5C6A">
              <w:rPr>
                <w:rFonts w:ascii="Arial" w:hAnsi="Arial"/>
                <w:b/>
                <w:sz w:val="16"/>
                <w:szCs w:val="20"/>
              </w:rPr>
              <w:t>(</w:t>
            </w:r>
            <w:r w:rsidR="00F243D1">
              <w:rPr>
                <w:rFonts w:ascii="Arial" w:hAnsi="Arial"/>
                <w:b/>
                <w:sz w:val="16"/>
                <w:szCs w:val="20"/>
              </w:rPr>
              <w:t xml:space="preserve">Reference – </w:t>
            </w:r>
            <w:r w:rsidR="008F40BA" w:rsidRPr="006A5C6A">
              <w:rPr>
                <w:rFonts w:ascii="Arial" w:hAnsi="Arial"/>
                <w:b/>
                <w:sz w:val="16"/>
                <w:szCs w:val="20"/>
              </w:rPr>
              <w:t>Sunda</w:t>
            </w:r>
            <w:r w:rsidR="00F243D1">
              <w:rPr>
                <w:rFonts w:ascii="Arial" w:hAnsi="Arial"/>
                <w:b/>
                <w:sz w:val="16"/>
                <w:szCs w:val="20"/>
              </w:rPr>
              <w:t>y</w:t>
            </w:r>
            <w:r w:rsidR="008F40BA" w:rsidRPr="006A5C6A">
              <w:rPr>
                <w:rFonts w:ascii="Arial" w:hAnsi="Arial"/>
                <w:b/>
                <w:sz w:val="16"/>
                <w:szCs w:val="20"/>
              </w:rPr>
              <w: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BE63AA"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0257EE"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F44A3C"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D0B48B"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14:paraId="4B4F9D86"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C844A" w14:textId="77777777" w:rsidR="008F40BA" w:rsidRPr="006A5C6A" w:rsidRDefault="008F40BA" w:rsidP="0032316F">
            <w:pPr>
              <w:jc w:val="both"/>
              <w:rPr>
                <w:rFonts w:ascii="Arial" w:hAnsi="Arial"/>
                <w:sz w:val="16"/>
                <w:szCs w:val="20"/>
              </w:rPr>
            </w:pPr>
            <w:r w:rsidRPr="006A5C6A">
              <w:rPr>
                <w:rFonts w:ascii="Arial" w:hAnsi="Arial"/>
                <w:sz w:val="16"/>
                <w:szCs w:val="20"/>
              </w:rPr>
              <w:t>Mon</w:t>
            </w:r>
            <w:r w:rsidR="006A5C6A">
              <w:rPr>
                <w:rFonts w:ascii="Arial" w:hAnsi="Arial"/>
                <w:sz w:val="16"/>
                <w:szCs w:val="20"/>
              </w:rPr>
              <w:t>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5BE612" w14:textId="77777777" w:rsidR="008F40BA" w:rsidRPr="006A5C6A" w:rsidRDefault="008F40BA" w:rsidP="0032316F">
            <w:pPr>
              <w:jc w:val="both"/>
              <w:rPr>
                <w:rFonts w:ascii="Arial" w:hAnsi="Arial"/>
                <w:sz w:val="16"/>
                <w:szCs w:val="20"/>
              </w:rPr>
            </w:pPr>
            <w:r w:rsidRPr="006A5C6A">
              <w:rPr>
                <w:rFonts w:ascii="Arial" w:hAnsi="Arial"/>
                <w:sz w:val="16"/>
                <w:szCs w:val="20"/>
              </w:rPr>
              <w:t>1.504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961C8D" w14:textId="77777777" w:rsidR="008F40BA" w:rsidRPr="006A5C6A" w:rsidRDefault="008F40BA" w:rsidP="0032316F">
            <w:pPr>
              <w:jc w:val="both"/>
              <w:rPr>
                <w:rFonts w:ascii="Arial" w:hAnsi="Arial"/>
                <w:sz w:val="16"/>
                <w:szCs w:val="20"/>
              </w:rPr>
            </w:pPr>
            <w:r w:rsidRPr="006A5C6A">
              <w:rPr>
                <w:rFonts w:ascii="Arial" w:hAnsi="Arial"/>
                <w:sz w:val="16"/>
                <w:szCs w:val="20"/>
              </w:rPr>
              <w:t>0.923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D22928" w14:textId="77777777" w:rsidR="008F40BA" w:rsidRPr="006A5C6A" w:rsidRDefault="008F40BA" w:rsidP="0032316F">
            <w:pPr>
              <w:jc w:val="both"/>
              <w:rPr>
                <w:rFonts w:ascii="Arial" w:hAnsi="Arial"/>
                <w:sz w:val="16"/>
                <w:szCs w:val="20"/>
              </w:rPr>
            </w:pPr>
            <w:r w:rsidRPr="006A5C6A">
              <w:rPr>
                <w:rFonts w:ascii="Arial" w:hAnsi="Arial"/>
                <w:sz w:val="16"/>
                <w:szCs w:val="20"/>
              </w:rPr>
              <w:t>2.450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81DEDE" w14:textId="77777777" w:rsidR="008F40BA" w:rsidRPr="006A5C6A" w:rsidRDefault="008F40BA" w:rsidP="0032316F">
            <w:pPr>
              <w:jc w:val="both"/>
              <w:rPr>
                <w:rFonts w:ascii="Arial" w:hAnsi="Arial"/>
                <w:sz w:val="16"/>
                <w:szCs w:val="20"/>
              </w:rPr>
            </w:pPr>
            <w:r w:rsidRPr="006A5C6A">
              <w:rPr>
                <w:rFonts w:ascii="Arial" w:hAnsi="Arial"/>
                <w:sz w:val="16"/>
                <w:szCs w:val="20"/>
              </w:rPr>
              <w:t>0.101</w:t>
            </w:r>
          </w:p>
        </w:tc>
      </w:tr>
      <w:tr w:rsidR="008F40BA" w:rsidRPr="006A5C6A" w14:paraId="77EFBE6A"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5B0455" w14:textId="77777777" w:rsidR="008F40BA" w:rsidRPr="006A5C6A" w:rsidRDefault="006A5C6A" w:rsidP="0032316F">
            <w:pPr>
              <w:jc w:val="both"/>
              <w:rPr>
                <w:rFonts w:ascii="Arial" w:hAnsi="Arial"/>
                <w:sz w:val="16"/>
                <w:szCs w:val="20"/>
              </w:rPr>
            </w:pPr>
            <w:r>
              <w:rPr>
                <w:rFonts w:ascii="Arial" w:hAnsi="Arial"/>
                <w:sz w:val="16"/>
                <w:szCs w:val="20"/>
              </w:rPr>
              <w:t>Tuesday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C21BE0" w14:textId="77777777" w:rsidR="008F40BA" w:rsidRPr="006A5C6A" w:rsidRDefault="008F40BA" w:rsidP="0032316F">
            <w:pPr>
              <w:jc w:val="both"/>
              <w:rPr>
                <w:rFonts w:ascii="Arial" w:hAnsi="Arial"/>
                <w:sz w:val="16"/>
                <w:szCs w:val="20"/>
              </w:rPr>
            </w:pPr>
            <w:r w:rsidRPr="006A5C6A">
              <w:rPr>
                <w:rFonts w:ascii="Arial" w:hAnsi="Arial"/>
                <w:sz w:val="16"/>
                <w:szCs w:val="20"/>
              </w:rPr>
              <w:t>1.183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B448E6" w14:textId="77777777" w:rsidR="008F40BA" w:rsidRPr="006A5C6A" w:rsidRDefault="008F40BA" w:rsidP="0032316F">
            <w:pPr>
              <w:jc w:val="both"/>
              <w:rPr>
                <w:rFonts w:ascii="Arial" w:hAnsi="Arial"/>
                <w:sz w:val="16"/>
                <w:szCs w:val="20"/>
              </w:rPr>
            </w:pPr>
            <w:r w:rsidRPr="006A5C6A">
              <w:rPr>
                <w:rFonts w:ascii="Arial" w:hAnsi="Arial"/>
                <w:sz w:val="16"/>
                <w:szCs w:val="20"/>
              </w:rPr>
              <w:t>0.737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5D884F" w14:textId="77777777" w:rsidR="008F40BA" w:rsidRPr="006A5C6A" w:rsidRDefault="008F40BA" w:rsidP="0032316F">
            <w:pPr>
              <w:jc w:val="both"/>
              <w:rPr>
                <w:rFonts w:ascii="Arial" w:hAnsi="Arial"/>
                <w:sz w:val="16"/>
                <w:szCs w:val="20"/>
              </w:rPr>
            </w:pPr>
            <w:r w:rsidRPr="006A5C6A">
              <w:rPr>
                <w:rFonts w:ascii="Arial" w:hAnsi="Arial"/>
                <w:sz w:val="16"/>
                <w:szCs w:val="20"/>
              </w:rPr>
              <w:t>1.899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42EFA0" w14:textId="77777777" w:rsidR="008F40BA" w:rsidRPr="006A5C6A" w:rsidRDefault="008F40BA" w:rsidP="0032316F">
            <w:pPr>
              <w:jc w:val="both"/>
              <w:rPr>
                <w:rFonts w:ascii="Arial" w:hAnsi="Arial"/>
                <w:sz w:val="16"/>
                <w:szCs w:val="20"/>
              </w:rPr>
            </w:pPr>
            <w:r w:rsidRPr="006A5C6A">
              <w:rPr>
                <w:rFonts w:ascii="Arial" w:hAnsi="Arial"/>
                <w:sz w:val="16"/>
                <w:szCs w:val="20"/>
              </w:rPr>
              <w:t>0.486</w:t>
            </w:r>
          </w:p>
        </w:tc>
      </w:tr>
      <w:tr w:rsidR="008F40BA" w:rsidRPr="006A5C6A" w14:paraId="0878E1BB"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68F1ED" w14:textId="77777777" w:rsidR="008F40BA" w:rsidRPr="006A5C6A" w:rsidRDefault="006A5C6A" w:rsidP="0032316F">
            <w:pPr>
              <w:jc w:val="both"/>
              <w:rPr>
                <w:rFonts w:ascii="Arial" w:hAnsi="Arial"/>
                <w:sz w:val="16"/>
                <w:szCs w:val="20"/>
              </w:rPr>
            </w:pPr>
            <w:r>
              <w:rPr>
                <w:rFonts w:ascii="Arial" w:hAnsi="Arial"/>
                <w:sz w:val="16"/>
                <w:szCs w:val="20"/>
              </w:rPr>
              <w:t>Wednesday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15F009" w14:textId="77777777" w:rsidR="008F40BA" w:rsidRPr="006A5C6A" w:rsidRDefault="008F40BA" w:rsidP="0032316F">
            <w:pPr>
              <w:jc w:val="both"/>
              <w:rPr>
                <w:rFonts w:ascii="Arial" w:hAnsi="Arial"/>
                <w:sz w:val="16"/>
                <w:szCs w:val="20"/>
              </w:rPr>
            </w:pPr>
            <w:r w:rsidRPr="006A5C6A">
              <w:rPr>
                <w:rFonts w:ascii="Arial" w:hAnsi="Arial"/>
                <w:sz w:val="16"/>
                <w:szCs w:val="20"/>
              </w:rPr>
              <w:t>1.575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A64210" w14:textId="77777777" w:rsidR="008F40BA" w:rsidRPr="006A5C6A" w:rsidRDefault="008F40BA" w:rsidP="0032316F">
            <w:pPr>
              <w:jc w:val="both"/>
              <w:rPr>
                <w:rFonts w:ascii="Arial" w:hAnsi="Arial"/>
                <w:sz w:val="16"/>
                <w:szCs w:val="20"/>
              </w:rPr>
            </w:pPr>
            <w:r w:rsidRPr="006A5C6A">
              <w:rPr>
                <w:rFonts w:ascii="Arial" w:hAnsi="Arial"/>
                <w:sz w:val="16"/>
                <w:szCs w:val="20"/>
              </w:rPr>
              <w:t>0.970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4153E0" w14:textId="77777777" w:rsidR="008F40BA" w:rsidRPr="006A5C6A" w:rsidRDefault="008F40BA" w:rsidP="0032316F">
            <w:pPr>
              <w:jc w:val="both"/>
              <w:rPr>
                <w:rFonts w:ascii="Arial" w:hAnsi="Arial"/>
                <w:sz w:val="16"/>
                <w:szCs w:val="20"/>
              </w:rPr>
            </w:pPr>
            <w:r w:rsidRPr="006A5C6A">
              <w:rPr>
                <w:rFonts w:ascii="Arial" w:hAnsi="Arial"/>
                <w:sz w:val="16"/>
                <w:szCs w:val="20"/>
              </w:rPr>
              <w:t>2.558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3BA014" w14:textId="77777777" w:rsidR="008F40BA" w:rsidRPr="006A5C6A" w:rsidRDefault="008F40BA" w:rsidP="0032316F">
            <w:pPr>
              <w:jc w:val="both"/>
              <w:rPr>
                <w:rFonts w:ascii="Arial" w:hAnsi="Arial"/>
                <w:sz w:val="16"/>
                <w:szCs w:val="20"/>
              </w:rPr>
            </w:pPr>
            <w:r w:rsidRPr="006A5C6A">
              <w:rPr>
                <w:rFonts w:ascii="Arial" w:hAnsi="Arial"/>
                <w:sz w:val="16"/>
                <w:szCs w:val="20"/>
              </w:rPr>
              <w:t>0.066</w:t>
            </w:r>
          </w:p>
        </w:tc>
      </w:tr>
      <w:tr w:rsidR="008F40BA" w:rsidRPr="006A5C6A" w14:paraId="37C61BB1"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787AD5" w14:textId="77777777" w:rsidR="008F40BA" w:rsidRPr="006A5C6A" w:rsidRDefault="006A5C6A" w:rsidP="0032316F">
            <w:pPr>
              <w:jc w:val="both"/>
              <w:rPr>
                <w:rFonts w:ascii="Arial" w:hAnsi="Arial"/>
                <w:sz w:val="16"/>
                <w:szCs w:val="20"/>
              </w:rPr>
            </w:pPr>
            <w:r>
              <w:rPr>
                <w:rFonts w:ascii="Arial" w:hAnsi="Arial"/>
                <w:sz w:val="16"/>
                <w:szCs w:val="20"/>
              </w:rPr>
              <w:t>Thursday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0D0430" w14:textId="77777777" w:rsidR="008F40BA" w:rsidRPr="006A5C6A" w:rsidRDefault="008F40BA" w:rsidP="0032316F">
            <w:pPr>
              <w:jc w:val="both"/>
              <w:rPr>
                <w:rFonts w:ascii="Arial" w:hAnsi="Arial"/>
                <w:sz w:val="16"/>
                <w:szCs w:val="20"/>
              </w:rPr>
            </w:pPr>
            <w:r w:rsidRPr="006A5C6A">
              <w:rPr>
                <w:rFonts w:ascii="Arial" w:hAnsi="Arial"/>
                <w:sz w:val="16"/>
                <w:szCs w:val="20"/>
              </w:rPr>
              <w:t>1.492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6671DE" w14:textId="77777777" w:rsidR="008F40BA" w:rsidRPr="006A5C6A" w:rsidRDefault="008F40BA" w:rsidP="0032316F">
            <w:pPr>
              <w:jc w:val="both"/>
              <w:rPr>
                <w:rFonts w:ascii="Arial" w:hAnsi="Arial"/>
                <w:sz w:val="16"/>
                <w:szCs w:val="20"/>
              </w:rPr>
            </w:pPr>
            <w:r w:rsidRPr="006A5C6A">
              <w:rPr>
                <w:rFonts w:ascii="Arial" w:hAnsi="Arial"/>
                <w:sz w:val="16"/>
                <w:szCs w:val="20"/>
              </w:rPr>
              <w:t>0.922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B0F9D" w14:textId="77777777" w:rsidR="008F40BA" w:rsidRPr="006A5C6A" w:rsidRDefault="008F40BA" w:rsidP="0032316F">
            <w:pPr>
              <w:jc w:val="both"/>
              <w:rPr>
                <w:rFonts w:ascii="Arial" w:hAnsi="Arial"/>
                <w:sz w:val="16"/>
                <w:szCs w:val="20"/>
              </w:rPr>
            </w:pPr>
            <w:r w:rsidRPr="006A5C6A">
              <w:rPr>
                <w:rFonts w:ascii="Arial" w:hAnsi="Arial"/>
                <w:sz w:val="16"/>
                <w:szCs w:val="20"/>
              </w:rPr>
              <w:t>2.415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02DC30" w14:textId="77777777" w:rsidR="008F40BA" w:rsidRPr="006A5C6A" w:rsidRDefault="008F40BA" w:rsidP="0032316F">
            <w:pPr>
              <w:jc w:val="both"/>
              <w:rPr>
                <w:rFonts w:ascii="Arial" w:hAnsi="Arial"/>
                <w:sz w:val="16"/>
                <w:szCs w:val="20"/>
              </w:rPr>
            </w:pPr>
            <w:r w:rsidRPr="006A5C6A">
              <w:rPr>
                <w:rFonts w:ascii="Arial" w:hAnsi="Arial"/>
                <w:sz w:val="16"/>
                <w:szCs w:val="20"/>
              </w:rPr>
              <w:t>0.104</w:t>
            </w:r>
          </w:p>
        </w:tc>
      </w:tr>
      <w:tr w:rsidR="008F40BA" w:rsidRPr="006A5C6A" w14:paraId="78354451"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2131B0" w14:textId="77777777" w:rsidR="008F40BA" w:rsidRPr="006A5C6A" w:rsidRDefault="006A5C6A" w:rsidP="0032316F">
            <w:pPr>
              <w:jc w:val="both"/>
              <w:rPr>
                <w:rFonts w:ascii="Arial" w:hAnsi="Arial"/>
                <w:sz w:val="16"/>
                <w:szCs w:val="20"/>
              </w:rPr>
            </w:pPr>
            <w:r>
              <w:rPr>
                <w:rFonts w:ascii="Arial" w:hAnsi="Arial"/>
                <w:sz w:val="16"/>
                <w:szCs w:val="20"/>
              </w:rPr>
              <w:t>Friday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7C055B" w14:textId="77777777" w:rsidR="008F40BA" w:rsidRPr="006A5C6A" w:rsidRDefault="008F40BA" w:rsidP="0032316F">
            <w:pPr>
              <w:jc w:val="both"/>
              <w:rPr>
                <w:rFonts w:ascii="Arial" w:hAnsi="Arial"/>
                <w:sz w:val="16"/>
                <w:szCs w:val="20"/>
              </w:rPr>
            </w:pPr>
            <w:r w:rsidRPr="006A5C6A">
              <w:rPr>
                <w:rFonts w:ascii="Arial" w:hAnsi="Arial"/>
                <w:sz w:val="16"/>
                <w:szCs w:val="20"/>
              </w:rPr>
              <w:t>1.904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E6346B" w14:textId="77777777" w:rsidR="008F40BA" w:rsidRPr="006A5C6A" w:rsidRDefault="008F40BA" w:rsidP="0032316F">
            <w:pPr>
              <w:jc w:val="both"/>
              <w:rPr>
                <w:rFonts w:ascii="Arial" w:hAnsi="Arial"/>
                <w:sz w:val="16"/>
                <w:szCs w:val="20"/>
              </w:rPr>
            </w:pPr>
            <w:r w:rsidRPr="006A5C6A">
              <w:rPr>
                <w:rFonts w:ascii="Arial" w:hAnsi="Arial"/>
                <w:sz w:val="16"/>
                <w:szCs w:val="20"/>
              </w:rPr>
              <w:t>1.151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75EE34" w14:textId="77777777" w:rsidR="008F40BA" w:rsidRPr="006A5C6A" w:rsidRDefault="008F40BA" w:rsidP="0032316F">
            <w:pPr>
              <w:jc w:val="both"/>
              <w:rPr>
                <w:rFonts w:ascii="Arial" w:hAnsi="Arial"/>
                <w:sz w:val="16"/>
                <w:szCs w:val="20"/>
              </w:rPr>
            </w:pPr>
            <w:r w:rsidRPr="006A5C6A">
              <w:rPr>
                <w:rFonts w:ascii="Arial" w:hAnsi="Arial"/>
                <w:sz w:val="16"/>
                <w:szCs w:val="20"/>
              </w:rPr>
              <w:t>3.148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3FF8B6" w14:textId="77777777" w:rsidR="008F40BA" w:rsidRPr="006A5C6A" w:rsidRDefault="008F40BA" w:rsidP="0032316F">
            <w:pPr>
              <w:jc w:val="both"/>
              <w:rPr>
                <w:rFonts w:ascii="Arial" w:hAnsi="Arial"/>
                <w:sz w:val="16"/>
                <w:szCs w:val="20"/>
              </w:rPr>
            </w:pPr>
            <w:r w:rsidRPr="006A5C6A">
              <w:rPr>
                <w:rFonts w:ascii="Arial" w:hAnsi="Arial"/>
                <w:sz w:val="16"/>
                <w:szCs w:val="20"/>
              </w:rPr>
              <w:t>0.012</w:t>
            </w:r>
          </w:p>
        </w:tc>
      </w:tr>
      <w:tr w:rsidR="008F40BA" w:rsidRPr="006A5C6A" w14:paraId="4FC91FE5"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8ACE57" w14:textId="77777777" w:rsidR="008F40BA" w:rsidRPr="006A5C6A" w:rsidRDefault="006A5C6A" w:rsidP="0032316F">
            <w:pPr>
              <w:jc w:val="both"/>
              <w:rPr>
                <w:rFonts w:ascii="Arial" w:hAnsi="Arial"/>
                <w:sz w:val="16"/>
                <w:szCs w:val="20"/>
              </w:rPr>
            </w:pPr>
            <w:r>
              <w:rPr>
                <w:rFonts w:ascii="Arial" w:hAnsi="Arial"/>
                <w:sz w:val="16"/>
                <w:szCs w:val="20"/>
              </w:rPr>
              <w:t>Saturday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1A9D46" w14:textId="77777777" w:rsidR="008F40BA" w:rsidRPr="006A5C6A" w:rsidRDefault="008F40BA" w:rsidP="0032316F">
            <w:pPr>
              <w:jc w:val="both"/>
              <w:rPr>
                <w:rFonts w:ascii="Arial" w:hAnsi="Arial"/>
                <w:sz w:val="16"/>
                <w:szCs w:val="20"/>
              </w:rPr>
            </w:pPr>
            <w:r w:rsidRPr="006A5C6A">
              <w:rPr>
                <w:rFonts w:ascii="Arial" w:hAnsi="Arial"/>
                <w:sz w:val="16"/>
                <w:szCs w:val="20"/>
              </w:rPr>
              <w:t>1.128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104CB5" w14:textId="77777777" w:rsidR="008F40BA" w:rsidRPr="006A5C6A" w:rsidRDefault="008F40BA" w:rsidP="0032316F">
            <w:pPr>
              <w:jc w:val="both"/>
              <w:rPr>
                <w:rFonts w:ascii="Arial" w:hAnsi="Arial"/>
                <w:sz w:val="16"/>
                <w:szCs w:val="20"/>
              </w:rPr>
            </w:pPr>
            <w:r w:rsidRPr="006A5C6A">
              <w:rPr>
                <w:rFonts w:ascii="Arial" w:hAnsi="Arial"/>
                <w:sz w:val="16"/>
                <w:szCs w:val="20"/>
              </w:rPr>
              <w:t>0.710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5BCA7E" w14:textId="77777777" w:rsidR="008F40BA" w:rsidRPr="006A5C6A" w:rsidRDefault="008F40BA" w:rsidP="0032316F">
            <w:pPr>
              <w:jc w:val="both"/>
              <w:rPr>
                <w:rFonts w:ascii="Arial" w:hAnsi="Arial"/>
                <w:sz w:val="16"/>
                <w:szCs w:val="20"/>
              </w:rPr>
            </w:pPr>
            <w:r w:rsidRPr="006A5C6A">
              <w:rPr>
                <w:rFonts w:ascii="Arial" w:hAnsi="Arial"/>
                <w:sz w:val="16"/>
                <w:szCs w:val="20"/>
              </w:rPr>
              <w:t>1.793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741EAA" w14:textId="77777777" w:rsidR="008F40BA" w:rsidRPr="006A5C6A" w:rsidRDefault="008F40BA" w:rsidP="0032316F">
            <w:pPr>
              <w:jc w:val="both"/>
              <w:rPr>
                <w:rFonts w:ascii="Arial" w:hAnsi="Arial"/>
                <w:sz w:val="16"/>
                <w:szCs w:val="20"/>
              </w:rPr>
            </w:pPr>
            <w:r w:rsidRPr="006A5C6A">
              <w:rPr>
                <w:rFonts w:ascii="Arial" w:hAnsi="Arial"/>
                <w:sz w:val="16"/>
                <w:szCs w:val="20"/>
              </w:rPr>
              <w:t>0.611</w:t>
            </w:r>
          </w:p>
        </w:tc>
      </w:tr>
      <w:tr w:rsidR="008F40BA" w:rsidRPr="006A5C6A" w14:paraId="6B8E239D"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D9809C" w14:textId="77777777" w:rsidR="008F40BA" w:rsidRPr="006A5C6A" w:rsidRDefault="00A41750" w:rsidP="0032316F">
            <w:pPr>
              <w:jc w:val="both"/>
              <w:rPr>
                <w:rFonts w:ascii="Arial" w:hAnsi="Arial"/>
                <w:b/>
                <w:sz w:val="16"/>
                <w:szCs w:val="20"/>
              </w:rPr>
            </w:pPr>
            <w:r>
              <w:rPr>
                <w:rFonts w:ascii="Arial" w:hAnsi="Arial"/>
                <w:b/>
                <w:sz w:val="16"/>
                <w:szCs w:val="20"/>
              </w:rPr>
              <w:t>Co-incident Diseases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27DA81"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F66E30"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EE13C9"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79D285" w14:textId="77777777" w:rsidR="008F40BA" w:rsidRPr="006A5C6A" w:rsidRDefault="008F40BA" w:rsidP="0032316F">
            <w:pPr>
              <w:jc w:val="both"/>
              <w:rPr>
                <w:rFonts w:ascii="Arial" w:hAnsi="Arial"/>
                <w:sz w:val="16"/>
                <w:szCs w:val="20"/>
              </w:rPr>
            </w:pPr>
            <w:r w:rsidRPr="006A5C6A">
              <w:rPr>
                <w:rFonts w:ascii="Arial" w:hAnsi="Arial"/>
                <w:sz w:val="16"/>
                <w:szCs w:val="20"/>
              </w:rPr>
              <w:t> </w:t>
            </w:r>
          </w:p>
        </w:tc>
      </w:tr>
      <w:tr w:rsidR="008F40BA" w:rsidRPr="006A5C6A" w14:paraId="76BF0982"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F91C12" w14:textId="77777777" w:rsidR="008F40BA" w:rsidRPr="006A5C6A" w:rsidRDefault="00A41750" w:rsidP="0032316F">
            <w:pPr>
              <w:jc w:val="both"/>
              <w:rPr>
                <w:rFonts w:ascii="Arial" w:hAnsi="Arial"/>
                <w:sz w:val="16"/>
                <w:szCs w:val="20"/>
              </w:rPr>
            </w:pPr>
            <w:r>
              <w:rPr>
                <w:rFonts w:ascii="Arial" w:hAnsi="Arial"/>
                <w:sz w:val="16"/>
                <w:szCs w:val="20"/>
              </w:rPr>
              <w:t>Congestive Heart Failure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B6B6E1" w14:textId="77777777" w:rsidR="008F40BA" w:rsidRPr="006A5C6A" w:rsidRDefault="008F40BA" w:rsidP="0032316F">
            <w:pPr>
              <w:jc w:val="both"/>
              <w:rPr>
                <w:rFonts w:ascii="Arial" w:hAnsi="Arial"/>
                <w:sz w:val="16"/>
                <w:szCs w:val="20"/>
              </w:rPr>
            </w:pPr>
            <w:r w:rsidRPr="006A5C6A">
              <w:rPr>
                <w:rFonts w:ascii="Arial" w:hAnsi="Arial"/>
                <w:sz w:val="16"/>
                <w:szCs w:val="20"/>
              </w:rPr>
              <w:t>1.780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92B57F" w14:textId="77777777" w:rsidR="008F40BA" w:rsidRPr="006A5C6A" w:rsidRDefault="008F40BA" w:rsidP="0032316F">
            <w:pPr>
              <w:jc w:val="both"/>
              <w:rPr>
                <w:rFonts w:ascii="Arial" w:hAnsi="Arial"/>
                <w:sz w:val="16"/>
                <w:szCs w:val="20"/>
              </w:rPr>
            </w:pPr>
            <w:r w:rsidRPr="006A5C6A">
              <w:rPr>
                <w:rFonts w:ascii="Arial" w:hAnsi="Arial"/>
                <w:sz w:val="16"/>
                <w:szCs w:val="20"/>
              </w:rPr>
              <w:t>1.091</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49A839" w14:textId="77777777" w:rsidR="008F40BA" w:rsidRPr="006A5C6A" w:rsidRDefault="008F40BA" w:rsidP="0032316F">
            <w:pPr>
              <w:jc w:val="both"/>
              <w:rPr>
                <w:rFonts w:ascii="Arial" w:hAnsi="Arial"/>
                <w:sz w:val="16"/>
                <w:szCs w:val="20"/>
              </w:rPr>
            </w:pPr>
            <w:r w:rsidRPr="006A5C6A">
              <w:rPr>
                <w:rFonts w:ascii="Arial" w:hAnsi="Arial"/>
                <w:sz w:val="16"/>
                <w:szCs w:val="20"/>
              </w:rPr>
              <w:t>2.904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C75971" w14:textId="77777777" w:rsidR="008F40BA" w:rsidRPr="006A5C6A" w:rsidRDefault="008F40BA" w:rsidP="0032316F">
            <w:pPr>
              <w:jc w:val="both"/>
              <w:rPr>
                <w:rFonts w:ascii="Arial" w:hAnsi="Arial"/>
                <w:sz w:val="16"/>
                <w:szCs w:val="20"/>
              </w:rPr>
            </w:pPr>
            <w:r w:rsidRPr="006A5C6A">
              <w:rPr>
                <w:rFonts w:ascii="Arial" w:hAnsi="Arial"/>
                <w:sz w:val="16"/>
                <w:szCs w:val="20"/>
              </w:rPr>
              <w:t>0.021</w:t>
            </w:r>
          </w:p>
        </w:tc>
      </w:tr>
      <w:tr w:rsidR="008F40BA" w:rsidRPr="006A5C6A" w14:paraId="0B6FB83E"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DCA8AE" w14:textId="77777777" w:rsidR="008F40BA" w:rsidRPr="006A5C6A" w:rsidRDefault="00A41750" w:rsidP="0032316F">
            <w:pPr>
              <w:jc w:val="both"/>
              <w:rPr>
                <w:rFonts w:ascii="Arial" w:hAnsi="Arial"/>
                <w:sz w:val="16"/>
                <w:szCs w:val="20"/>
              </w:rPr>
            </w:pPr>
            <w:r>
              <w:rPr>
                <w:rFonts w:ascii="Arial" w:hAnsi="Arial"/>
                <w:sz w:val="16"/>
                <w:szCs w:val="20"/>
              </w:rPr>
              <w:t>Atrial fibrillation</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3FD6C7" w14:textId="77777777" w:rsidR="008F40BA" w:rsidRPr="006A5C6A" w:rsidRDefault="008F40BA" w:rsidP="0032316F">
            <w:pPr>
              <w:jc w:val="both"/>
              <w:rPr>
                <w:rFonts w:ascii="Arial" w:hAnsi="Arial"/>
                <w:sz w:val="16"/>
                <w:szCs w:val="20"/>
              </w:rPr>
            </w:pPr>
            <w:r w:rsidRPr="006A5C6A">
              <w:rPr>
                <w:rFonts w:ascii="Arial" w:hAnsi="Arial"/>
                <w:sz w:val="16"/>
                <w:szCs w:val="20"/>
              </w:rPr>
              <w:t>0.978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1F79A4" w14:textId="77777777" w:rsidR="008F40BA" w:rsidRPr="006A5C6A" w:rsidRDefault="008F40BA" w:rsidP="0032316F">
            <w:pPr>
              <w:jc w:val="both"/>
              <w:rPr>
                <w:rFonts w:ascii="Arial" w:hAnsi="Arial"/>
                <w:sz w:val="16"/>
                <w:szCs w:val="20"/>
              </w:rPr>
            </w:pPr>
            <w:r w:rsidRPr="006A5C6A">
              <w:rPr>
                <w:rFonts w:ascii="Arial" w:hAnsi="Arial"/>
                <w:sz w:val="16"/>
                <w:szCs w:val="20"/>
              </w:rPr>
              <w:t>0.623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8A7140" w14:textId="77777777" w:rsidR="008F40BA" w:rsidRPr="006A5C6A" w:rsidRDefault="008F40BA" w:rsidP="0032316F">
            <w:pPr>
              <w:jc w:val="both"/>
              <w:rPr>
                <w:rFonts w:ascii="Arial" w:hAnsi="Arial"/>
                <w:sz w:val="16"/>
                <w:szCs w:val="20"/>
              </w:rPr>
            </w:pPr>
            <w:r w:rsidRPr="006A5C6A">
              <w:rPr>
                <w:rFonts w:ascii="Arial" w:hAnsi="Arial"/>
                <w:sz w:val="16"/>
                <w:szCs w:val="20"/>
              </w:rPr>
              <w:t>1.535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279AEF" w14:textId="77777777" w:rsidR="008F40BA" w:rsidRPr="006A5C6A" w:rsidRDefault="008F40BA" w:rsidP="0032316F">
            <w:pPr>
              <w:jc w:val="both"/>
              <w:rPr>
                <w:rFonts w:ascii="Arial" w:hAnsi="Arial"/>
                <w:sz w:val="16"/>
                <w:szCs w:val="20"/>
              </w:rPr>
            </w:pPr>
            <w:r w:rsidRPr="006A5C6A">
              <w:rPr>
                <w:rFonts w:ascii="Arial" w:hAnsi="Arial"/>
                <w:sz w:val="16"/>
                <w:szCs w:val="20"/>
              </w:rPr>
              <w:t>0.922</w:t>
            </w:r>
          </w:p>
        </w:tc>
      </w:tr>
      <w:tr w:rsidR="008F40BA" w:rsidRPr="006A5C6A" w14:paraId="79D65A7B"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FBC7E9" w14:textId="77777777" w:rsidR="008F40BA" w:rsidRPr="006A5C6A" w:rsidRDefault="0083519A" w:rsidP="0032316F">
            <w:pPr>
              <w:jc w:val="both"/>
              <w:rPr>
                <w:rFonts w:ascii="Arial" w:hAnsi="Arial"/>
                <w:sz w:val="16"/>
                <w:szCs w:val="20"/>
              </w:rPr>
            </w:pPr>
            <w:r>
              <w:rPr>
                <w:rFonts w:ascii="Arial" w:hAnsi="Arial"/>
                <w:sz w:val="16"/>
                <w:szCs w:val="20"/>
              </w:rPr>
              <w:t xml:space="preserve">Chronic </w:t>
            </w:r>
            <w:r w:rsidR="008F40BA" w:rsidRPr="006A5C6A">
              <w:rPr>
                <w:rFonts w:ascii="Arial" w:hAnsi="Arial"/>
                <w:sz w:val="16"/>
                <w:szCs w:val="20"/>
              </w:rPr>
              <w:t>Renal</w:t>
            </w:r>
            <w:r>
              <w:rPr>
                <w:rFonts w:ascii="Arial" w:hAnsi="Arial"/>
                <w:sz w:val="16"/>
                <w:szCs w:val="20"/>
              </w:rPr>
              <w:t xml:space="preserve">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3127FC" w14:textId="77777777" w:rsidR="008F40BA" w:rsidRPr="006A5C6A" w:rsidRDefault="008F40BA" w:rsidP="0032316F">
            <w:pPr>
              <w:jc w:val="both"/>
              <w:rPr>
                <w:rFonts w:ascii="Arial" w:hAnsi="Arial"/>
                <w:sz w:val="16"/>
                <w:szCs w:val="20"/>
              </w:rPr>
            </w:pPr>
            <w:r w:rsidRPr="006A5C6A">
              <w:rPr>
                <w:rFonts w:ascii="Arial" w:hAnsi="Arial"/>
                <w:sz w:val="16"/>
                <w:szCs w:val="20"/>
              </w:rPr>
              <w:t>1.537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D7CF6F" w14:textId="77777777" w:rsidR="008F40BA" w:rsidRPr="006A5C6A" w:rsidRDefault="008F40BA" w:rsidP="0032316F">
            <w:pPr>
              <w:jc w:val="both"/>
              <w:rPr>
                <w:rFonts w:ascii="Arial" w:hAnsi="Arial"/>
                <w:sz w:val="16"/>
                <w:szCs w:val="20"/>
              </w:rPr>
            </w:pPr>
            <w:r w:rsidRPr="006A5C6A">
              <w:rPr>
                <w:rFonts w:ascii="Arial" w:hAnsi="Arial"/>
                <w:sz w:val="16"/>
                <w:szCs w:val="20"/>
              </w:rPr>
              <w:t>0.703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3D838E" w14:textId="77777777" w:rsidR="008F40BA" w:rsidRPr="006A5C6A" w:rsidRDefault="008F40BA" w:rsidP="0032316F">
            <w:pPr>
              <w:jc w:val="both"/>
              <w:rPr>
                <w:rFonts w:ascii="Arial" w:hAnsi="Arial"/>
                <w:sz w:val="16"/>
                <w:szCs w:val="20"/>
              </w:rPr>
            </w:pPr>
            <w:r w:rsidRPr="006A5C6A">
              <w:rPr>
                <w:rFonts w:ascii="Arial" w:hAnsi="Arial"/>
                <w:sz w:val="16"/>
                <w:szCs w:val="20"/>
              </w:rPr>
              <w:t>3.360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ECBB33" w14:textId="77777777" w:rsidR="008F40BA" w:rsidRPr="006A5C6A" w:rsidRDefault="008F40BA" w:rsidP="0032316F">
            <w:pPr>
              <w:jc w:val="both"/>
              <w:rPr>
                <w:rFonts w:ascii="Arial" w:hAnsi="Arial"/>
                <w:sz w:val="16"/>
                <w:szCs w:val="20"/>
              </w:rPr>
            </w:pPr>
            <w:r w:rsidRPr="006A5C6A">
              <w:rPr>
                <w:rFonts w:ascii="Arial" w:hAnsi="Arial"/>
                <w:sz w:val="16"/>
                <w:szCs w:val="20"/>
              </w:rPr>
              <w:t>0.281</w:t>
            </w:r>
          </w:p>
        </w:tc>
      </w:tr>
      <w:tr w:rsidR="008F40BA" w:rsidRPr="006A5C6A" w14:paraId="694A9E3D"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5A2169" w14:textId="77777777" w:rsidR="008F40BA" w:rsidRPr="006A5C6A" w:rsidRDefault="0083519A" w:rsidP="0032316F">
            <w:pPr>
              <w:jc w:val="both"/>
              <w:rPr>
                <w:rFonts w:ascii="Arial" w:hAnsi="Arial"/>
                <w:sz w:val="16"/>
                <w:szCs w:val="20"/>
              </w:rPr>
            </w:pPr>
            <w:r>
              <w:rPr>
                <w:rFonts w:ascii="Arial" w:hAnsi="Arial"/>
                <w:sz w:val="16"/>
                <w:szCs w:val="20"/>
              </w:rPr>
              <w:t>End-stage</w:t>
            </w:r>
            <w:r w:rsidR="008F40BA" w:rsidRPr="006A5C6A">
              <w:rPr>
                <w:rFonts w:ascii="Arial" w:hAnsi="Arial"/>
                <w:sz w:val="16"/>
                <w:szCs w:val="20"/>
              </w:rPr>
              <w:t xml:space="preserve"> Liver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C09562" w14:textId="77777777" w:rsidR="008F40BA" w:rsidRPr="006A5C6A" w:rsidRDefault="008F40BA" w:rsidP="0032316F">
            <w:pPr>
              <w:jc w:val="both"/>
              <w:rPr>
                <w:rFonts w:ascii="Arial" w:hAnsi="Arial"/>
                <w:sz w:val="16"/>
                <w:szCs w:val="20"/>
              </w:rPr>
            </w:pPr>
            <w:r w:rsidRPr="006A5C6A">
              <w:rPr>
                <w:rFonts w:ascii="Arial" w:hAnsi="Arial"/>
                <w:sz w:val="16"/>
                <w:szCs w:val="20"/>
              </w:rPr>
              <w:t>0.360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F9B15" w14:textId="77777777" w:rsidR="008F40BA" w:rsidRPr="006A5C6A" w:rsidRDefault="008F40BA" w:rsidP="0032316F">
            <w:pPr>
              <w:jc w:val="both"/>
              <w:rPr>
                <w:rFonts w:ascii="Arial" w:hAnsi="Arial"/>
                <w:sz w:val="16"/>
                <w:szCs w:val="20"/>
              </w:rPr>
            </w:pPr>
            <w:r w:rsidRPr="006A5C6A">
              <w:rPr>
                <w:rFonts w:ascii="Arial" w:hAnsi="Arial"/>
                <w:sz w:val="16"/>
                <w:szCs w:val="20"/>
              </w:rPr>
              <w:t>0.192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5D3D3C" w14:textId="77777777" w:rsidR="008F40BA" w:rsidRPr="006A5C6A" w:rsidRDefault="008F40BA" w:rsidP="0032316F">
            <w:pPr>
              <w:jc w:val="both"/>
              <w:rPr>
                <w:rFonts w:ascii="Arial" w:hAnsi="Arial"/>
                <w:sz w:val="16"/>
                <w:szCs w:val="20"/>
              </w:rPr>
            </w:pPr>
            <w:r w:rsidRPr="006A5C6A">
              <w:rPr>
                <w:rFonts w:ascii="Arial" w:hAnsi="Arial"/>
                <w:sz w:val="16"/>
                <w:szCs w:val="20"/>
              </w:rPr>
              <w:t>0.676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030103" w14:textId="77777777"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14:paraId="117C389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A5754E" w14:textId="77777777" w:rsidR="008F40BA" w:rsidRPr="006A5C6A" w:rsidRDefault="00A41750" w:rsidP="0032316F">
            <w:pPr>
              <w:jc w:val="both"/>
              <w:rPr>
                <w:rFonts w:ascii="Arial" w:hAnsi="Arial"/>
                <w:sz w:val="16"/>
                <w:szCs w:val="20"/>
              </w:rPr>
            </w:pPr>
            <w:r>
              <w:rPr>
                <w:rFonts w:ascii="Arial" w:hAnsi="Arial"/>
                <w:sz w:val="16"/>
                <w:szCs w:val="20"/>
              </w:rPr>
              <w:t>Chronic obstructive pulmonary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9227CC" w14:textId="77777777" w:rsidR="008F40BA" w:rsidRPr="006A5C6A" w:rsidRDefault="008F40BA" w:rsidP="0032316F">
            <w:pPr>
              <w:jc w:val="both"/>
              <w:rPr>
                <w:rFonts w:ascii="Arial" w:hAnsi="Arial"/>
                <w:sz w:val="16"/>
                <w:szCs w:val="20"/>
              </w:rPr>
            </w:pPr>
            <w:r w:rsidRPr="006A5C6A">
              <w:rPr>
                <w:rFonts w:ascii="Arial" w:hAnsi="Arial"/>
                <w:sz w:val="16"/>
                <w:szCs w:val="20"/>
              </w:rPr>
              <w:t>0.784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0D9DB1" w14:textId="77777777" w:rsidR="008F40BA" w:rsidRPr="006A5C6A" w:rsidRDefault="008F40BA" w:rsidP="0032316F">
            <w:pPr>
              <w:jc w:val="both"/>
              <w:rPr>
                <w:rFonts w:ascii="Arial" w:hAnsi="Arial"/>
                <w:sz w:val="16"/>
                <w:szCs w:val="20"/>
              </w:rPr>
            </w:pPr>
            <w:r w:rsidRPr="006A5C6A">
              <w:rPr>
                <w:rFonts w:ascii="Arial" w:hAnsi="Arial"/>
                <w:sz w:val="16"/>
                <w:szCs w:val="20"/>
              </w:rPr>
              <w:t>0.488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676E50" w14:textId="77777777" w:rsidR="008F40BA" w:rsidRPr="006A5C6A" w:rsidRDefault="008F40BA" w:rsidP="0032316F">
            <w:pPr>
              <w:jc w:val="both"/>
              <w:rPr>
                <w:rFonts w:ascii="Arial" w:hAnsi="Arial"/>
                <w:sz w:val="16"/>
                <w:szCs w:val="20"/>
              </w:rPr>
            </w:pPr>
            <w:r w:rsidRPr="006A5C6A">
              <w:rPr>
                <w:rFonts w:ascii="Arial" w:hAnsi="Arial"/>
                <w:sz w:val="16"/>
                <w:szCs w:val="20"/>
              </w:rPr>
              <w:t>1.259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FFB2D3" w14:textId="77777777" w:rsidR="008F40BA" w:rsidRPr="006A5C6A" w:rsidRDefault="008F40BA" w:rsidP="0032316F">
            <w:pPr>
              <w:jc w:val="both"/>
              <w:rPr>
                <w:rFonts w:ascii="Arial" w:hAnsi="Arial"/>
                <w:sz w:val="16"/>
                <w:szCs w:val="20"/>
              </w:rPr>
            </w:pPr>
            <w:r w:rsidRPr="006A5C6A">
              <w:rPr>
                <w:rFonts w:ascii="Arial" w:hAnsi="Arial"/>
                <w:sz w:val="16"/>
                <w:szCs w:val="20"/>
              </w:rPr>
              <w:t>0.314</w:t>
            </w:r>
          </w:p>
        </w:tc>
      </w:tr>
      <w:tr w:rsidR="008F40BA" w:rsidRPr="006A5C6A" w14:paraId="539E9E01"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94074B" w14:textId="77777777" w:rsidR="008F40BA" w:rsidRPr="006A5C6A" w:rsidRDefault="00A41750" w:rsidP="0032316F">
            <w:pPr>
              <w:jc w:val="both"/>
              <w:rPr>
                <w:rFonts w:ascii="Arial" w:hAnsi="Arial"/>
                <w:sz w:val="16"/>
                <w:szCs w:val="20"/>
              </w:rPr>
            </w:pPr>
            <w:r>
              <w:rPr>
                <w:rFonts w:ascii="Arial" w:hAnsi="Arial"/>
                <w:sz w:val="16"/>
                <w:szCs w:val="20"/>
              </w:rPr>
              <w:t>Coronary artery disease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E8AD8C" w14:textId="77777777" w:rsidR="008F40BA" w:rsidRPr="006A5C6A" w:rsidRDefault="008F40BA" w:rsidP="0032316F">
            <w:pPr>
              <w:jc w:val="both"/>
              <w:rPr>
                <w:rFonts w:ascii="Arial" w:hAnsi="Arial"/>
                <w:sz w:val="16"/>
                <w:szCs w:val="20"/>
              </w:rPr>
            </w:pPr>
            <w:r w:rsidRPr="006A5C6A">
              <w:rPr>
                <w:rFonts w:ascii="Arial" w:hAnsi="Arial"/>
                <w:sz w:val="16"/>
                <w:szCs w:val="20"/>
              </w:rPr>
              <w:t>0.958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56C3E0" w14:textId="77777777" w:rsidR="008F40BA" w:rsidRPr="006A5C6A" w:rsidRDefault="008F40BA" w:rsidP="0032316F">
            <w:pPr>
              <w:jc w:val="both"/>
              <w:rPr>
                <w:rFonts w:ascii="Arial" w:hAnsi="Arial"/>
                <w:sz w:val="16"/>
                <w:szCs w:val="20"/>
              </w:rPr>
            </w:pPr>
            <w:r w:rsidRPr="006A5C6A">
              <w:rPr>
                <w:rFonts w:ascii="Arial" w:hAnsi="Arial"/>
                <w:sz w:val="16"/>
                <w:szCs w:val="20"/>
              </w:rPr>
              <w:t>0.544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A5577E" w14:textId="77777777" w:rsidR="008F40BA" w:rsidRPr="006A5C6A" w:rsidRDefault="008F40BA" w:rsidP="0032316F">
            <w:pPr>
              <w:jc w:val="both"/>
              <w:rPr>
                <w:rFonts w:ascii="Arial" w:hAnsi="Arial"/>
                <w:sz w:val="16"/>
                <w:szCs w:val="20"/>
              </w:rPr>
            </w:pPr>
            <w:r w:rsidRPr="006A5C6A">
              <w:rPr>
                <w:rFonts w:ascii="Arial" w:hAnsi="Arial"/>
                <w:sz w:val="16"/>
                <w:szCs w:val="20"/>
              </w:rPr>
              <w:t>1.688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1A64ED" w14:textId="77777777" w:rsidR="008F40BA" w:rsidRPr="006A5C6A" w:rsidRDefault="008F40BA" w:rsidP="0032316F">
            <w:pPr>
              <w:jc w:val="both"/>
              <w:rPr>
                <w:rFonts w:ascii="Arial" w:hAnsi="Arial"/>
                <w:sz w:val="16"/>
                <w:szCs w:val="20"/>
              </w:rPr>
            </w:pPr>
            <w:r w:rsidRPr="006A5C6A">
              <w:rPr>
                <w:rFonts w:ascii="Arial" w:hAnsi="Arial"/>
                <w:sz w:val="16"/>
                <w:szCs w:val="20"/>
              </w:rPr>
              <w:t>0.883</w:t>
            </w:r>
          </w:p>
        </w:tc>
      </w:tr>
      <w:tr w:rsidR="008F40BA" w:rsidRPr="006A5C6A" w14:paraId="15089F7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207844" w14:textId="77777777" w:rsidR="008F40BA" w:rsidRPr="006A5C6A" w:rsidRDefault="008F40BA" w:rsidP="0032316F">
            <w:pPr>
              <w:jc w:val="both"/>
              <w:rPr>
                <w:rFonts w:ascii="Arial" w:hAnsi="Arial"/>
                <w:sz w:val="16"/>
                <w:szCs w:val="20"/>
              </w:rPr>
            </w:pPr>
            <w:r w:rsidRPr="006A5C6A">
              <w:rPr>
                <w:rFonts w:ascii="Arial" w:hAnsi="Arial"/>
                <w:sz w:val="16"/>
                <w:szCs w:val="20"/>
              </w:rPr>
              <w:t>Stroke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B26B66" w14:textId="77777777" w:rsidR="008F40BA" w:rsidRPr="006A5C6A" w:rsidRDefault="008F40BA" w:rsidP="0032316F">
            <w:pPr>
              <w:jc w:val="both"/>
              <w:rPr>
                <w:rFonts w:ascii="Arial" w:hAnsi="Arial"/>
                <w:sz w:val="16"/>
                <w:szCs w:val="20"/>
              </w:rPr>
            </w:pPr>
            <w:r w:rsidRPr="006A5C6A">
              <w:rPr>
                <w:rFonts w:ascii="Arial" w:hAnsi="Arial"/>
                <w:sz w:val="16"/>
                <w:szCs w:val="20"/>
              </w:rPr>
              <w:t>1.382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CEDF59" w14:textId="77777777" w:rsidR="008F40BA" w:rsidRPr="006A5C6A" w:rsidRDefault="008F40BA" w:rsidP="0032316F">
            <w:pPr>
              <w:jc w:val="both"/>
              <w:rPr>
                <w:rFonts w:ascii="Arial" w:hAnsi="Arial"/>
                <w:sz w:val="16"/>
                <w:szCs w:val="20"/>
              </w:rPr>
            </w:pPr>
            <w:r w:rsidRPr="006A5C6A">
              <w:rPr>
                <w:rFonts w:ascii="Arial" w:hAnsi="Arial"/>
                <w:sz w:val="16"/>
                <w:szCs w:val="20"/>
              </w:rPr>
              <w:t>0.873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5B5B7C" w14:textId="77777777" w:rsidR="008F40BA" w:rsidRPr="006A5C6A" w:rsidRDefault="008F40BA" w:rsidP="0032316F">
            <w:pPr>
              <w:jc w:val="both"/>
              <w:rPr>
                <w:rFonts w:ascii="Arial" w:hAnsi="Arial"/>
                <w:sz w:val="16"/>
                <w:szCs w:val="20"/>
              </w:rPr>
            </w:pPr>
            <w:r w:rsidRPr="006A5C6A">
              <w:rPr>
                <w:rFonts w:ascii="Arial" w:hAnsi="Arial"/>
                <w:sz w:val="16"/>
                <w:szCs w:val="20"/>
              </w:rPr>
              <w:t>2.189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D16B27" w14:textId="77777777" w:rsidR="008F40BA" w:rsidRPr="006A5C6A" w:rsidRDefault="008F40BA" w:rsidP="0032316F">
            <w:pPr>
              <w:jc w:val="both"/>
              <w:rPr>
                <w:rFonts w:ascii="Arial" w:hAnsi="Arial"/>
                <w:sz w:val="16"/>
                <w:szCs w:val="20"/>
              </w:rPr>
            </w:pPr>
            <w:r w:rsidRPr="006A5C6A">
              <w:rPr>
                <w:rFonts w:ascii="Arial" w:hAnsi="Arial"/>
                <w:sz w:val="16"/>
                <w:szCs w:val="20"/>
              </w:rPr>
              <w:t>0.168</w:t>
            </w:r>
          </w:p>
        </w:tc>
      </w:tr>
      <w:tr w:rsidR="008F40BA" w:rsidRPr="006A5C6A" w14:paraId="6829AF40"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A9271" w14:textId="77777777" w:rsidR="008F40BA" w:rsidRPr="006A5C6A" w:rsidRDefault="00AE29E6" w:rsidP="0032316F">
            <w:pPr>
              <w:jc w:val="both"/>
              <w:rPr>
                <w:rFonts w:ascii="Arial" w:hAnsi="Arial"/>
                <w:sz w:val="16"/>
                <w:szCs w:val="20"/>
              </w:rPr>
            </w:pPr>
            <w:r>
              <w:rPr>
                <w:rFonts w:ascii="Arial" w:hAnsi="Arial"/>
                <w:sz w:val="16"/>
                <w:szCs w:val="20"/>
              </w:rPr>
              <w:t>Malignancy</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30B659" w14:textId="77777777" w:rsidR="008F40BA" w:rsidRPr="006A5C6A" w:rsidRDefault="008F40BA" w:rsidP="0032316F">
            <w:pPr>
              <w:jc w:val="both"/>
              <w:rPr>
                <w:rFonts w:ascii="Arial" w:hAnsi="Arial"/>
                <w:sz w:val="16"/>
                <w:szCs w:val="20"/>
              </w:rPr>
            </w:pPr>
            <w:r w:rsidRPr="006A5C6A">
              <w:rPr>
                <w:rFonts w:ascii="Arial" w:hAnsi="Arial"/>
                <w:sz w:val="16"/>
                <w:szCs w:val="20"/>
              </w:rPr>
              <w:t>1.160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D017C7" w14:textId="77777777" w:rsidR="008F40BA" w:rsidRPr="006A5C6A" w:rsidRDefault="008F40BA" w:rsidP="0032316F">
            <w:pPr>
              <w:jc w:val="both"/>
              <w:rPr>
                <w:rFonts w:ascii="Arial" w:hAnsi="Arial"/>
                <w:sz w:val="16"/>
                <w:szCs w:val="20"/>
              </w:rPr>
            </w:pPr>
            <w:r w:rsidRPr="006A5C6A">
              <w:rPr>
                <w:rFonts w:ascii="Arial" w:hAnsi="Arial"/>
                <w:sz w:val="16"/>
                <w:szCs w:val="20"/>
              </w:rPr>
              <w:t>0.785</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2CDD8D" w14:textId="77777777" w:rsidR="008F40BA" w:rsidRPr="006A5C6A" w:rsidRDefault="008F40BA" w:rsidP="0032316F">
            <w:pPr>
              <w:jc w:val="both"/>
              <w:rPr>
                <w:rFonts w:ascii="Arial" w:hAnsi="Arial"/>
                <w:sz w:val="16"/>
                <w:szCs w:val="20"/>
              </w:rPr>
            </w:pPr>
            <w:r w:rsidRPr="006A5C6A">
              <w:rPr>
                <w:rFonts w:ascii="Arial" w:hAnsi="Arial"/>
                <w:sz w:val="16"/>
                <w:szCs w:val="20"/>
              </w:rPr>
              <w:t>1.713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3C1CCD" w14:textId="77777777" w:rsidR="008F40BA" w:rsidRPr="006A5C6A" w:rsidRDefault="008F40BA" w:rsidP="0032316F">
            <w:pPr>
              <w:jc w:val="both"/>
              <w:rPr>
                <w:rFonts w:ascii="Arial" w:hAnsi="Arial"/>
                <w:sz w:val="16"/>
                <w:szCs w:val="20"/>
              </w:rPr>
            </w:pPr>
            <w:r w:rsidRPr="006A5C6A">
              <w:rPr>
                <w:rFonts w:ascii="Arial" w:hAnsi="Arial"/>
                <w:sz w:val="16"/>
                <w:szCs w:val="20"/>
              </w:rPr>
              <w:t>0.456</w:t>
            </w:r>
          </w:p>
        </w:tc>
      </w:tr>
      <w:tr w:rsidR="008F40BA" w:rsidRPr="006A5C6A" w14:paraId="3ECCCA84"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350EBB" w14:textId="4C703966" w:rsidR="008F40BA" w:rsidRPr="00E70872" w:rsidRDefault="008F40BA" w:rsidP="0032316F">
            <w:pPr>
              <w:jc w:val="both"/>
              <w:rPr>
                <w:rFonts w:ascii="Arial" w:hAnsi="Arial"/>
                <w:sz w:val="16"/>
                <w:szCs w:val="20"/>
                <w:vertAlign w:val="superscript"/>
              </w:rPr>
            </w:pPr>
            <w:r w:rsidRPr="006A5C6A">
              <w:rPr>
                <w:rFonts w:ascii="Arial" w:hAnsi="Arial"/>
                <w:sz w:val="16"/>
                <w:szCs w:val="20"/>
              </w:rPr>
              <w:t xml:space="preserve">Respiratory </w:t>
            </w:r>
            <w:r w:rsidR="0083519A">
              <w:rPr>
                <w:rFonts w:ascii="Arial" w:hAnsi="Arial"/>
                <w:sz w:val="16"/>
                <w:szCs w:val="20"/>
              </w:rPr>
              <w:t>Failure</w:t>
            </w:r>
            <w:r w:rsidR="00752EF4">
              <w:rPr>
                <w:rFonts w:ascii="Arial" w:hAnsi="Arial"/>
                <w:sz w:val="16"/>
                <w:szCs w:val="20"/>
              </w:rPr>
              <w:t xml:space="preserve"> (non-COPD)</w:t>
            </w:r>
            <w:r w:rsidR="00E70872">
              <w:rPr>
                <w:rFonts w:ascii="Arial" w:hAnsi="Arial"/>
                <w:sz w:val="16"/>
                <w:szCs w:val="20"/>
                <w:vertAlign w:val="superscript"/>
              </w:rPr>
              <w:t>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82E5A9" w14:textId="77777777" w:rsidR="008F40BA" w:rsidRPr="006A5C6A" w:rsidRDefault="008F40BA" w:rsidP="0032316F">
            <w:pPr>
              <w:jc w:val="both"/>
              <w:rPr>
                <w:rFonts w:ascii="Arial" w:hAnsi="Arial"/>
                <w:sz w:val="16"/>
                <w:szCs w:val="20"/>
              </w:rPr>
            </w:pPr>
            <w:r w:rsidRPr="006A5C6A">
              <w:rPr>
                <w:rFonts w:ascii="Arial" w:hAnsi="Arial"/>
                <w:sz w:val="16"/>
                <w:szCs w:val="20"/>
              </w:rPr>
              <w:t>1.016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B17A69" w14:textId="77777777" w:rsidR="008F40BA" w:rsidRPr="006A5C6A" w:rsidRDefault="008F40BA" w:rsidP="0032316F">
            <w:pPr>
              <w:jc w:val="both"/>
              <w:rPr>
                <w:rFonts w:ascii="Arial" w:hAnsi="Arial"/>
                <w:sz w:val="16"/>
                <w:szCs w:val="20"/>
              </w:rPr>
            </w:pPr>
            <w:r w:rsidRPr="006A5C6A">
              <w:rPr>
                <w:rFonts w:ascii="Arial" w:hAnsi="Arial"/>
                <w:sz w:val="16"/>
                <w:szCs w:val="20"/>
              </w:rPr>
              <w:t>0.746</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B1C4D8" w14:textId="77777777" w:rsidR="008F40BA" w:rsidRPr="006A5C6A" w:rsidRDefault="008F40BA" w:rsidP="0032316F">
            <w:pPr>
              <w:jc w:val="both"/>
              <w:rPr>
                <w:rFonts w:ascii="Arial" w:hAnsi="Arial"/>
                <w:sz w:val="16"/>
                <w:szCs w:val="20"/>
              </w:rPr>
            </w:pPr>
            <w:r w:rsidRPr="006A5C6A">
              <w:rPr>
                <w:rFonts w:ascii="Arial" w:hAnsi="Arial"/>
                <w:sz w:val="16"/>
                <w:szCs w:val="20"/>
              </w:rPr>
              <w:t>1.385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D95CE0" w14:textId="77777777" w:rsidR="008F40BA" w:rsidRPr="006A5C6A" w:rsidRDefault="008F40BA" w:rsidP="0032316F">
            <w:pPr>
              <w:jc w:val="both"/>
              <w:rPr>
                <w:rFonts w:ascii="Arial" w:hAnsi="Arial"/>
                <w:sz w:val="16"/>
                <w:szCs w:val="20"/>
              </w:rPr>
            </w:pPr>
            <w:r w:rsidRPr="006A5C6A">
              <w:rPr>
                <w:rFonts w:ascii="Arial" w:hAnsi="Arial"/>
                <w:sz w:val="16"/>
                <w:szCs w:val="20"/>
              </w:rPr>
              <w:t>0.918</w:t>
            </w:r>
          </w:p>
        </w:tc>
      </w:tr>
      <w:tr w:rsidR="006A5C6A" w:rsidRPr="006A5C6A" w14:paraId="3F8B2D32"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81F089" w14:textId="77777777" w:rsidR="006A5C6A" w:rsidRPr="006A5C6A" w:rsidRDefault="006A5C6A" w:rsidP="0032316F">
            <w:pPr>
              <w:jc w:val="both"/>
              <w:rPr>
                <w:rFonts w:ascii="Arial" w:hAnsi="Arial"/>
                <w:b/>
                <w:sz w:val="16"/>
                <w:szCs w:val="20"/>
              </w:rPr>
            </w:pPr>
            <w:r w:rsidRPr="006A5C6A">
              <w:rPr>
                <w:rFonts w:ascii="Arial" w:hAnsi="Arial"/>
                <w:b/>
                <w:sz w:val="16"/>
                <w:szCs w:val="20"/>
              </w:rPr>
              <w:t>Vital Signs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F595A9" w14:textId="77777777"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7B185C" w14:textId="77777777"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626274" w14:textId="77777777"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67EA10" w14:textId="77777777" w:rsidR="006A5C6A" w:rsidRPr="006A5C6A" w:rsidRDefault="006A5C6A" w:rsidP="0032316F">
            <w:pPr>
              <w:jc w:val="both"/>
              <w:rPr>
                <w:rFonts w:ascii="Arial" w:hAnsi="Arial"/>
                <w:sz w:val="16"/>
                <w:szCs w:val="20"/>
              </w:rPr>
            </w:pPr>
          </w:p>
        </w:tc>
      </w:tr>
      <w:tr w:rsidR="008F40BA" w:rsidRPr="006A5C6A" w14:paraId="74663762"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51B8A5" w14:textId="77777777" w:rsidR="008F40BA" w:rsidRPr="006A5C6A" w:rsidRDefault="008F40BA" w:rsidP="0032316F">
            <w:pPr>
              <w:jc w:val="both"/>
              <w:rPr>
                <w:rFonts w:ascii="Arial" w:hAnsi="Arial"/>
                <w:sz w:val="16"/>
                <w:szCs w:val="20"/>
              </w:rPr>
            </w:pPr>
            <w:r w:rsidRPr="006A5C6A">
              <w:rPr>
                <w:rFonts w:ascii="Arial" w:hAnsi="Arial"/>
                <w:sz w:val="16"/>
                <w:szCs w:val="20"/>
              </w:rPr>
              <w:t>Mean Arterial Pressure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2577D8" w14:textId="77777777"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737482" w14:textId="77777777"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496D4E" w14:textId="77777777" w:rsidR="008F40BA" w:rsidRPr="006A5C6A" w:rsidRDefault="008F40BA" w:rsidP="0032316F">
            <w:pPr>
              <w:jc w:val="both"/>
              <w:rPr>
                <w:rFonts w:ascii="Arial" w:hAnsi="Arial"/>
                <w:sz w:val="16"/>
                <w:szCs w:val="20"/>
              </w:rPr>
            </w:pPr>
            <w:r w:rsidRPr="006A5C6A">
              <w:rPr>
                <w:rFonts w:ascii="Arial" w:hAnsi="Arial"/>
                <w:sz w:val="16"/>
                <w:szCs w:val="20"/>
              </w:rPr>
              <w:t>1.015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F30727" w14:textId="77777777" w:rsidR="008F40BA" w:rsidRPr="006A5C6A" w:rsidRDefault="008F40BA" w:rsidP="0032316F">
            <w:pPr>
              <w:jc w:val="both"/>
              <w:rPr>
                <w:rFonts w:ascii="Arial" w:hAnsi="Arial"/>
                <w:sz w:val="16"/>
                <w:szCs w:val="20"/>
              </w:rPr>
            </w:pPr>
            <w:r w:rsidRPr="006A5C6A">
              <w:rPr>
                <w:rFonts w:ascii="Arial" w:hAnsi="Arial"/>
                <w:sz w:val="16"/>
                <w:szCs w:val="20"/>
              </w:rPr>
              <w:t>0.054</w:t>
            </w:r>
          </w:p>
        </w:tc>
      </w:tr>
      <w:tr w:rsidR="008F40BA" w:rsidRPr="006A5C6A" w14:paraId="3983FD02"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67B11A" w14:textId="77777777" w:rsidR="008F40BA" w:rsidRPr="006A5C6A" w:rsidRDefault="008F40BA" w:rsidP="0032316F">
            <w:pPr>
              <w:jc w:val="both"/>
              <w:rPr>
                <w:rFonts w:ascii="Arial" w:hAnsi="Arial"/>
                <w:sz w:val="16"/>
                <w:szCs w:val="20"/>
              </w:rPr>
            </w:pPr>
            <w:r w:rsidRPr="006A5C6A">
              <w:rPr>
                <w:rFonts w:ascii="Arial" w:hAnsi="Arial"/>
                <w:sz w:val="16"/>
                <w:szCs w:val="20"/>
              </w:rPr>
              <w:t>Heart Rate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1E7B7" w14:textId="77777777"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235D4D" w14:textId="77777777" w:rsidR="008F40BA" w:rsidRPr="006A5C6A" w:rsidRDefault="008F40BA" w:rsidP="0032316F">
            <w:pPr>
              <w:jc w:val="both"/>
              <w:rPr>
                <w:rFonts w:ascii="Arial" w:hAnsi="Arial"/>
                <w:sz w:val="16"/>
                <w:szCs w:val="20"/>
              </w:rPr>
            </w:pPr>
            <w:r w:rsidRPr="006A5C6A">
              <w:rPr>
                <w:rFonts w:ascii="Arial" w:hAnsi="Arial"/>
                <w:sz w:val="16"/>
                <w:szCs w:val="20"/>
              </w:rPr>
              <w:t>0.999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BF3CB3" w14:textId="77777777" w:rsidR="008F40BA" w:rsidRPr="006A5C6A" w:rsidRDefault="008F40BA" w:rsidP="0032316F">
            <w:pPr>
              <w:jc w:val="both"/>
              <w:rPr>
                <w:rFonts w:ascii="Arial" w:hAnsi="Arial"/>
                <w:sz w:val="16"/>
                <w:szCs w:val="20"/>
              </w:rPr>
            </w:pPr>
            <w:r w:rsidRPr="006A5C6A">
              <w:rPr>
                <w:rFonts w:ascii="Arial" w:hAnsi="Arial"/>
                <w:sz w:val="16"/>
                <w:szCs w:val="20"/>
              </w:rPr>
              <w:t>1.014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885DD0" w14:textId="77777777" w:rsidR="008F40BA" w:rsidRPr="006A5C6A" w:rsidRDefault="008F40BA" w:rsidP="0032316F">
            <w:pPr>
              <w:jc w:val="both"/>
              <w:rPr>
                <w:rFonts w:ascii="Arial" w:hAnsi="Arial"/>
                <w:sz w:val="16"/>
                <w:szCs w:val="20"/>
              </w:rPr>
            </w:pPr>
            <w:r w:rsidRPr="006A5C6A">
              <w:rPr>
                <w:rFonts w:ascii="Arial" w:hAnsi="Arial"/>
                <w:sz w:val="16"/>
                <w:szCs w:val="20"/>
              </w:rPr>
              <w:t>0.098</w:t>
            </w:r>
          </w:p>
        </w:tc>
      </w:tr>
      <w:tr w:rsidR="008F40BA" w:rsidRPr="006A5C6A" w14:paraId="05BA034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8E06BA" w14:textId="77777777" w:rsidR="008F40BA" w:rsidRPr="00E70872" w:rsidRDefault="00E70872" w:rsidP="0032316F">
            <w:pPr>
              <w:jc w:val="both"/>
              <w:rPr>
                <w:rFonts w:ascii="Arial" w:hAnsi="Arial"/>
                <w:sz w:val="16"/>
                <w:szCs w:val="20"/>
                <w:vertAlign w:val="subscript"/>
              </w:rPr>
            </w:pPr>
            <w:r>
              <w:rPr>
                <w:rFonts w:ascii="Arial" w:hAnsi="Arial"/>
                <w:sz w:val="16"/>
                <w:szCs w:val="20"/>
              </w:rPr>
              <w:t>Sp</w:t>
            </w:r>
            <w:r w:rsidR="008F40BA" w:rsidRPr="006A5C6A">
              <w:rPr>
                <w:rFonts w:ascii="Arial" w:hAnsi="Arial"/>
                <w:sz w:val="16"/>
                <w:szCs w:val="20"/>
              </w:rPr>
              <w:t>O</w:t>
            </w:r>
            <w:r>
              <w:rPr>
                <w:rFonts w:ascii="Arial" w:hAnsi="Arial"/>
                <w:sz w:val="16"/>
                <w:szCs w:val="20"/>
                <w:vertAlign w:val="subscript"/>
              </w:rPr>
              <w:t>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A4CE9C" w14:textId="77777777" w:rsidR="008F40BA" w:rsidRPr="006A5C6A" w:rsidRDefault="008F40BA" w:rsidP="0032316F">
            <w:pPr>
              <w:jc w:val="both"/>
              <w:rPr>
                <w:rFonts w:ascii="Arial" w:hAnsi="Arial"/>
                <w:sz w:val="16"/>
                <w:szCs w:val="20"/>
              </w:rPr>
            </w:pPr>
            <w:r w:rsidRPr="006A5C6A">
              <w:rPr>
                <w:rFonts w:ascii="Arial" w:hAnsi="Arial"/>
                <w:sz w:val="16"/>
                <w:szCs w:val="20"/>
              </w:rPr>
              <w:t>0.974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97039F" w14:textId="77777777" w:rsidR="008F40BA" w:rsidRPr="006A5C6A" w:rsidRDefault="008F40BA" w:rsidP="0032316F">
            <w:pPr>
              <w:jc w:val="both"/>
              <w:rPr>
                <w:rFonts w:ascii="Arial" w:hAnsi="Arial"/>
                <w:sz w:val="16"/>
                <w:szCs w:val="20"/>
              </w:rPr>
            </w:pPr>
            <w:r w:rsidRPr="006A5C6A">
              <w:rPr>
                <w:rFonts w:ascii="Arial" w:hAnsi="Arial"/>
                <w:sz w:val="16"/>
                <w:szCs w:val="20"/>
              </w:rPr>
              <w:t>0.947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72D981" w14:textId="77777777"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0F1589" w14:textId="77777777" w:rsidR="008F40BA" w:rsidRPr="006A5C6A" w:rsidRDefault="008F40BA" w:rsidP="0032316F">
            <w:pPr>
              <w:jc w:val="both"/>
              <w:rPr>
                <w:rFonts w:ascii="Arial" w:hAnsi="Arial"/>
                <w:sz w:val="16"/>
                <w:szCs w:val="20"/>
              </w:rPr>
            </w:pPr>
            <w:r w:rsidRPr="006A5C6A">
              <w:rPr>
                <w:rFonts w:ascii="Arial" w:hAnsi="Arial"/>
                <w:sz w:val="16"/>
                <w:szCs w:val="20"/>
              </w:rPr>
              <w:t>0.063</w:t>
            </w:r>
          </w:p>
        </w:tc>
      </w:tr>
      <w:tr w:rsidR="008F40BA" w:rsidRPr="006A5C6A" w14:paraId="5BE2CADE"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1CCB2E" w14:textId="77777777" w:rsidR="008F40BA" w:rsidRPr="006A5C6A" w:rsidRDefault="008F40BA" w:rsidP="0032316F">
            <w:pPr>
              <w:jc w:val="both"/>
              <w:rPr>
                <w:rFonts w:ascii="Arial" w:hAnsi="Arial"/>
                <w:sz w:val="16"/>
                <w:szCs w:val="20"/>
              </w:rPr>
            </w:pPr>
            <w:r w:rsidRPr="006A5C6A">
              <w:rPr>
                <w:rFonts w:ascii="Arial" w:hAnsi="Arial"/>
                <w:sz w:val="16"/>
                <w:szCs w:val="20"/>
              </w:rPr>
              <w:t>Temperature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AB7E61" w14:textId="77777777"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1BFA79" w14:textId="77777777" w:rsidR="008F40BA" w:rsidRPr="006A5C6A" w:rsidRDefault="008F40BA" w:rsidP="0032316F">
            <w:pPr>
              <w:jc w:val="both"/>
              <w:rPr>
                <w:rFonts w:ascii="Arial" w:hAnsi="Arial"/>
                <w:sz w:val="16"/>
                <w:szCs w:val="20"/>
              </w:rPr>
            </w:pPr>
            <w:r w:rsidRPr="006A5C6A">
              <w:rPr>
                <w:rFonts w:ascii="Arial" w:hAnsi="Arial"/>
                <w:sz w:val="16"/>
                <w:szCs w:val="20"/>
              </w:rPr>
              <w:t>0.972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64C661" w14:textId="77777777" w:rsidR="008F40BA" w:rsidRPr="006A5C6A" w:rsidRDefault="008F40BA" w:rsidP="0032316F">
            <w:pPr>
              <w:jc w:val="both"/>
              <w:rPr>
                <w:rFonts w:ascii="Arial" w:hAnsi="Arial"/>
                <w:sz w:val="16"/>
                <w:szCs w:val="20"/>
              </w:rPr>
            </w:pPr>
            <w:r w:rsidRPr="006A5C6A">
              <w:rPr>
                <w:rFonts w:ascii="Arial" w:hAnsi="Arial"/>
                <w:sz w:val="16"/>
                <w:szCs w:val="20"/>
              </w:rPr>
              <w:t>1.029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1B4996" w14:textId="77777777" w:rsidR="008F40BA" w:rsidRPr="006A5C6A" w:rsidRDefault="008F40BA" w:rsidP="0032316F">
            <w:pPr>
              <w:jc w:val="both"/>
              <w:rPr>
                <w:rFonts w:ascii="Arial" w:hAnsi="Arial"/>
                <w:sz w:val="16"/>
                <w:szCs w:val="20"/>
              </w:rPr>
            </w:pPr>
            <w:r w:rsidRPr="006A5C6A">
              <w:rPr>
                <w:rFonts w:ascii="Arial" w:hAnsi="Arial"/>
                <w:sz w:val="16"/>
                <w:szCs w:val="20"/>
              </w:rPr>
              <w:t>0.988</w:t>
            </w:r>
          </w:p>
        </w:tc>
      </w:tr>
      <w:tr w:rsidR="006A5C6A" w:rsidRPr="006A5C6A" w14:paraId="5019337A"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8D9C83" w14:textId="77777777" w:rsidR="006A5C6A" w:rsidRPr="006A5C6A" w:rsidRDefault="00E70872" w:rsidP="0032316F">
            <w:pPr>
              <w:jc w:val="both"/>
              <w:rPr>
                <w:rFonts w:ascii="Arial" w:hAnsi="Arial"/>
                <w:b/>
                <w:sz w:val="16"/>
                <w:szCs w:val="20"/>
              </w:rPr>
            </w:pPr>
            <w:r>
              <w:rPr>
                <w:rFonts w:ascii="Arial" w:hAnsi="Arial"/>
                <w:b/>
                <w:sz w:val="16"/>
                <w:szCs w:val="20"/>
              </w:rPr>
              <w:t>Laboratory</w:t>
            </w:r>
            <w:r w:rsidR="006A5C6A" w:rsidRPr="006A5C6A">
              <w:rPr>
                <w:rFonts w:ascii="Arial" w:hAnsi="Arial"/>
                <w:b/>
                <w:sz w:val="16"/>
                <w:szCs w:val="20"/>
              </w:rPr>
              <w:t xml:space="preserve"> Tests</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BA1CB7" w14:textId="77777777"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EC6B1F" w14:textId="77777777" w:rsidR="006A5C6A" w:rsidRPr="006A5C6A" w:rsidRDefault="006A5C6A" w:rsidP="0032316F">
            <w:pPr>
              <w:jc w:val="both"/>
              <w:rPr>
                <w:rFonts w:ascii="Arial" w:hAnsi="Arial"/>
                <w:sz w:val="16"/>
                <w:szCs w:val="20"/>
              </w:rPr>
            </w:pP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D691E1" w14:textId="77777777" w:rsidR="006A5C6A" w:rsidRPr="006A5C6A" w:rsidRDefault="006A5C6A" w:rsidP="0032316F">
            <w:pPr>
              <w:jc w:val="both"/>
              <w:rPr>
                <w:rFonts w:ascii="Arial" w:hAnsi="Arial"/>
                <w:sz w:val="16"/>
                <w:szCs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A723E7" w14:textId="77777777" w:rsidR="006A5C6A" w:rsidRPr="006A5C6A" w:rsidRDefault="006A5C6A" w:rsidP="0032316F">
            <w:pPr>
              <w:jc w:val="both"/>
              <w:rPr>
                <w:rFonts w:ascii="Arial" w:hAnsi="Arial"/>
                <w:sz w:val="16"/>
                <w:szCs w:val="20"/>
              </w:rPr>
            </w:pPr>
          </w:p>
        </w:tc>
      </w:tr>
      <w:tr w:rsidR="008F40BA" w:rsidRPr="006A5C6A" w14:paraId="212B82ED"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D8B200" w14:textId="77777777" w:rsidR="008F40BA" w:rsidRPr="006A5C6A" w:rsidRDefault="008F40BA" w:rsidP="0032316F">
            <w:pPr>
              <w:jc w:val="both"/>
              <w:rPr>
                <w:rFonts w:ascii="Arial" w:hAnsi="Arial"/>
                <w:sz w:val="16"/>
                <w:szCs w:val="20"/>
              </w:rPr>
            </w:pPr>
            <w:r w:rsidRPr="006A5C6A">
              <w:rPr>
                <w:rFonts w:ascii="Arial" w:hAnsi="Arial"/>
                <w:sz w:val="16"/>
                <w:szCs w:val="20"/>
              </w:rPr>
              <w:t>White Blood Cell</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318C4F" w14:textId="77777777" w:rsidR="008F40BA" w:rsidRPr="006A5C6A" w:rsidRDefault="008F40BA" w:rsidP="0032316F">
            <w:pPr>
              <w:jc w:val="both"/>
              <w:rPr>
                <w:rFonts w:ascii="Arial" w:hAnsi="Arial"/>
                <w:sz w:val="16"/>
                <w:szCs w:val="20"/>
              </w:rPr>
            </w:pPr>
            <w:r w:rsidRPr="006A5C6A">
              <w:rPr>
                <w:rFonts w:ascii="Arial" w:hAnsi="Arial"/>
                <w:sz w:val="16"/>
                <w:szCs w:val="20"/>
              </w:rPr>
              <w:t>1.032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E0722B" w14:textId="77777777" w:rsidR="008F40BA" w:rsidRPr="006A5C6A" w:rsidRDefault="008F40BA" w:rsidP="0032316F">
            <w:pPr>
              <w:jc w:val="both"/>
              <w:rPr>
                <w:rFonts w:ascii="Arial" w:hAnsi="Arial"/>
                <w:sz w:val="16"/>
                <w:szCs w:val="20"/>
              </w:rPr>
            </w:pPr>
            <w:r w:rsidRPr="006A5C6A">
              <w:rPr>
                <w:rFonts w:ascii="Arial" w:hAnsi="Arial"/>
                <w:sz w:val="16"/>
                <w:szCs w:val="20"/>
              </w:rPr>
              <w:t>1.009</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888954" w14:textId="77777777" w:rsidR="008F40BA" w:rsidRPr="006A5C6A" w:rsidRDefault="008F40BA" w:rsidP="0032316F">
            <w:pPr>
              <w:jc w:val="both"/>
              <w:rPr>
                <w:rFonts w:ascii="Arial" w:hAnsi="Arial"/>
                <w:sz w:val="16"/>
                <w:szCs w:val="20"/>
              </w:rPr>
            </w:pPr>
            <w:r w:rsidRPr="006A5C6A">
              <w:rPr>
                <w:rFonts w:ascii="Arial" w:hAnsi="Arial"/>
                <w:sz w:val="16"/>
                <w:szCs w:val="20"/>
              </w:rPr>
              <w:t>1.056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092DB6" w14:textId="77777777" w:rsidR="008F40BA" w:rsidRPr="006A5C6A" w:rsidRDefault="008F40BA" w:rsidP="0032316F">
            <w:pPr>
              <w:jc w:val="both"/>
              <w:rPr>
                <w:rFonts w:ascii="Arial" w:hAnsi="Arial"/>
                <w:sz w:val="16"/>
                <w:szCs w:val="20"/>
              </w:rPr>
            </w:pPr>
            <w:r w:rsidRPr="006A5C6A">
              <w:rPr>
                <w:rFonts w:ascii="Arial" w:hAnsi="Arial"/>
                <w:sz w:val="16"/>
                <w:szCs w:val="20"/>
              </w:rPr>
              <w:t>0.006</w:t>
            </w:r>
          </w:p>
        </w:tc>
      </w:tr>
      <w:tr w:rsidR="008F40BA" w:rsidRPr="006A5C6A" w14:paraId="4069BCB7"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4A6F7A" w14:textId="77777777" w:rsidR="008F40BA" w:rsidRPr="006A5C6A" w:rsidRDefault="008F40BA" w:rsidP="0032316F">
            <w:pPr>
              <w:jc w:val="both"/>
              <w:rPr>
                <w:rFonts w:ascii="Arial" w:hAnsi="Arial"/>
                <w:sz w:val="16"/>
                <w:szCs w:val="20"/>
              </w:rPr>
            </w:pPr>
            <w:r w:rsidRPr="006A5C6A">
              <w:rPr>
                <w:rFonts w:ascii="Arial" w:hAnsi="Arial"/>
                <w:sz w:val="16"/>
                <w:szCs w:val="20"/>
              </w:rPr>
              <w:t>Hemoglobin</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A369B2" w14:textId="77777777" w:rsidR="008F40BA" w:rsidRPr="006A5C6A" w:rsidRDefault="008F40BA" w:rsidP="0032316F">
            <w:pPr>
              <w:jc w:val="both"/>
              <w:rPr>
                <w:rFonts w:ascii="Arial" w:hAnsi="Arial"/>
                <w:sz w:val="16"/>
                <w:szCs w:val="20"/>
              </w:rPr>
            </w:pPr>
            <w:r w:rsidRPr="006A5C6A">
              <w:rPr>
                <w:rFonts w:ascii="Arial" w:hAnsi="Arial"/>
                <w:sz w:val="16"/>
                <w:szCs w:val="20"/>
              </w:rPr>
              <w:t>0.954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1AAB5A" w14:textId="77777777" w:rsidR="008F40BA" w:rsidRPr="006A5C6A" w:rsidRDefault="008F40BA" w:rsidP="0032316F">
            <w:pPr>
              <w:jc w:val="both"/>
              <w:rPr>
                <w:rFonts w:ascii="Arial" w:hAnsi="Arial"/>
                <w:sz w:val="16"/>
                <w:szCs w:val="20"/>
              </w:rPr>
            </w:pPr>
            <w:r w:rsidRPr="006A5C6A">
              <w:rPr>
                <w:rFonts w:ascii="Arial" w:hAnsi="Arial"/>
                <w:sz w:val="16"/>
                <w:szCs w:val="20"/>
              </w:rPr>
              <w:t>0.888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2C85CB" w14:textId="77777777" w:rsidR="008F40BA" w:rsidRPr="006A5C6A" w:rsidRDefault="008F40BA" w:rsidP="0032316F">
            <w:pPr>
              <w:jc w:val="both"/>
              <w:rPr>
                <w:rFonts w:ascii="Arial" w:hAnsi="Arial"/>
                <w:sz w:val="16"/>
                <w:szCs w:val="20"/>
              </w:rPr>
            </w:pPr>
            <w:r w:rsidRPr="006A5C6A">
              <w:rPr>
                <w:rFonts w:ascii="Arial" w:hAnsi="Arial"/>
                <w:sz w:val="16"/>
                <w:szCs w:val="20"/>
              </w:rPr>
              <w:t>1.024</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159E62" w14:textId="77777777" w:rsidR="008F40BA" w:rsidRPr="006A5C6A" w:rsidRDefault="008F40BA" w:rsidP="0032316F">
            <w:pPr>
              <w:jc w:val="both"/>
              <w:rPr>
                <w:rFonts w:ascii="Arial" w:hAnsi="Arial"/>
                <w:sz w:val="16"/>
                <w:szCs w:val="20"/>
              </w:rPr>
            </w:pPr>
            <w:r w:rsidRPr="006A5C6A">
              <w:rPr>
                <w:rFonts w:ascii="Arial" w:hAnsi="Arial"/>
                <w:sz w:val="16"/>
                <w:szCs w:val="20"/>
              </w:rPr>
              <w:t>0.191</w:t>
            </w:r>
          </w:p>
        </w:tc>
      </w:tr>
      <w:tr w:rsidR="008F40BA" w:rsidRPr="006A5C6A" w14:paraId="7C8C11B6"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798B47" w14:textId="77777777" w:rsidR="008F40BA" w:rsidRPr="006A5C6A" w:rsidRDefault="006A5C6A" w:rsidP="0032316F">
            <w:pPr>
              <w:jc w:val="both"/>
              <w:rPr>
                <w:rFonts w:ascii="Arial" w:hAnsi="Arial"/>
                <w:sz w:val="16"/>
                <w:szCs w:val="20"/>
              </w:rPr>
            </w:pPr>
            <w:r>
              <w:rPr>
                <w:rFonts w:ascii="Arial" w:hAnsi="Arial"/>
                <w:sz w:val="16"/>
                <w:szCs w:val="20"/>
              </w:rPr>
              <w:t>Platelet</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E0F19E" w14:textId="77777777"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A21789" w14:textId="77777777" w:rsidR="008F40BA" w:rsidRPr="006A5C6A" w:rsidRDefault="008F40BA" w:rsidP="0032316F">
            <w:pPr>
              <w:jc w:val="both"/>
              <w:rPr>
                <w:rFonts w:ascii="Arial" w:hAnsi="Arial"/>
                <w:sz w:val="16"/>
                <w:szCs w:val="20"/>
              </w:rPr>
            </w:pPr>
            <w:r w:rsidRPr="006A5C6A">
              <w:rPr>
                <w:rFonts w:ascii="Arial" w:hAnsi="Arial"/>
                <w:sz w:val="16"/>
                <w:szCs w:val="20"/>
              </w:rPr>
              <w:t>0.998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6DB425" w14:textId="77777777"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A4ACF5" w14:textId="77777777" w:rsidR="008F40BA" w:rsidRPr="006A5C6A" w:rsidRDefault="008F40BA" w:rsidP="0032316F">
            <w:pPr>
              <w:jc w:val="both"/>
              <w:rPr>
                <w:rFonts w:ascii="Arial" w:hAnsi="Arial"/>
                <w:sz w:val="16"/>
                <w:szCs w:val="20"/>
              </w:rPr>
            </w:pPr>
            <w:r w:rsidRPr="006A5C6A">
              <w:rPr>
                <w:rFonts w:ascii="Arial" w:hAnsi="Arial"/>
                <w:sz w:val="16"/>
                <w:szCs w:val="20"/>
              </w:rPr>
              <w:t>0.726</w:t>
            </w:r>
          </w:p>
        </w:tc>
      </w:tr>
      <w:tr w:rsidR="008F40BA" w:rsidRPr="006A5C6A" w14:paraId="330D6AC0"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9063BD" w14:textId="77777777" w:rsidR="008F40BA" w:rsidRPr="006A5C6A" w:rsidRDefault="008F40BA" w:rsidP="0032316F">
            <w:pPr>
              <w:jc w:val="both"/>
              <w:rPr>
                <w:rFonts w:ascii="Arial" w:hAnsi="Arial"/>
                <w:sz w:val="16"/>
                <w:szCs w:val="20"/>
              </w:rPr>
            </w:pPr>
            <w:r w:rsidRPr="006A5C6A">
              <w:rPr>
                <w:rFonts w:ascii="Arial" w:hAnsi="Arial"/>
                <w:sz w:val="16"/>
                <w:szCs w:val="20"/>
              </w:rPr>
              <w:t>Sodium</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4EFD6F" w14:textId="77777777" w:rsidR="008F40BA" w:rsidRPr="006A5C6A" w:rsidRDefault="008F40BA" w:rsidP="0032316F">
            <w:pPr>
              <w:jc w:val="both"/>
              <w:rPr>
                <w:rFonts w:ascii="Arial" w:hAnsi="Arial"/>
                <w:sz w:val="16"/>
                <w:szCs w:val="20"/>
              </w:rPr>
            </w:pPr>
            <w:r w:rsidRPr="006A5C6A">
              <w:rPr>
                <w:rFonts w:ascii="Arial" w:hAnsi="Arial"/>
                <w:sz w:val="16"/>
                <w:szCs w:val="20"/>
              </w:rPr>
              <w:t>0.930</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5D78DF" w14:textId="77777777" w:rsidR="008F40BA" w:rsidRPr="006A5C6A" w:rsidRDefault="008F40BA" w:rsidP="0032316F">
            <w:pPr>
              <w:jc w:val="both"/>
              <w:rPr>
                <w:rFonts w:ascii="Arial" w:hAnsi="Arial"/>
                <w:sz w:val="16"/>
                <w:szCs w:val="20"/>
              </w:rPr>
            </w:pPr>
            <w:r w:rsidRPr="006A5C6A">
              <w:rPr>
                <w:rFonts w:ascii="Arial" w:hAnsi="Arial"/>
                <w:sz w:val="16"/>
                <w:szCs w:val="20"/>
              </w:rPr>
              <w:t>0.892</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F2CBEC" w14:textId="77777777" w:rsidR="008F40BA" w:rsidRPr="006A5C6A" w:rsidRDefault="008F40BA" w:rsidP="0032316F">
            <w:pPr>
              <w:jc w:val="both"/>
              <w:rPr>
                <w:rFonts w:ascii="Arial" w:hAnsi="Arial"/>
                <w:sz w:val="16"/>
                <w:szCs w:val="20"/>
              </w:rPr>
            </w:pPr>
            <w:r w:rsidRPr="006A5C6A">
              <w:rPr>
                <w:rFonts w:ascii="Arial" w:hAnsi="Arial"/>
                <w:sz w:val="16"/>
                <w:szCs w:val="20"/>
              </w:rPr>
              <w:t>0.969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85C617" w14:textId="77777777" w:rsidR="008F40BA" w:rsidRPr="006A5C6A" w:rsidRDefault="008F40BA" w:rsidP="0032316F">
            <w:pPr>
              <w:jc w:val="both"/>
              <w:rPr>
                <w:rFonts w:ascii="Arial" w:hAnsi="Arial"/>
                <w:sz w:val="16"/>
                <w:szCs w:val="20"/>
              </w:rPr>
            </w:pPr>
            <w:r w:rsidRPr="006A5C6A">
              <w:rPr>
                <w:rFonts w:ascii="Arial" w:hAnsi="Arial"/>
                <w:sz w:val="16"/>
                <w:szCs w:val="20"/>
              </w:rPr>
              <w:t>0.001</w:t>
            </w:r>
          </w:p>
        </w:tc>
      </w:tr>
      <w:tr w:rsidR="008F40BA" w:rsidRPr="006A5C6A" w14:paraId="504CFE33"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C50E1C" w14:textId="77777777" w:rsidR="008F40BA" w:rsidRPr="006A5C6A" w:rsidRDefault="008F40BA" w:rsidP="0032316F">
            <w:pPr>
              <w:jc w:val="both"/>
              <w:rPr>
                <w:rFonts w:ascii="Arial" w:hAnsi="Arial"/>
                <w:sz w:val="16"/>
                <w:szCs w:val="20"/>
              </w:rPr>
            </w:pPr>
            <w:r w:rsidRPr="006A5C6A">
              <w:rPr>
                <w:rFonts w:ascii="Arial" w:hAnsi="Arial"/>
                <w:sz w:val="16"/>
                <w:szCs w:val="20"/>
              </w:rPr>
              <w:t>Potassium</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BB1127" w14:textId="77777777" w:rsidR="008F40BA" w:rsidRPr="006A5C6A" w:rsidRDefault="008F40BA" w:rsidP="0032316F">
            <w:pPr>
              <w:jc w:val="both"/>
              <w:rPr>
                <w:rFonts w:ascii="Arial" w:hAnsi="Arial"/>
                <w:sz w:val="16"/>
                <w:szCs w:val="20"/>
              </w:rPr>
            </w:pPr>
            <w:r w:rsidRPr="006A5C6A">
              <w:rPr>
                <w:rFonts w:ascii="Arial" w:hAnsi="Arial"/>
                <w:sz w:val="16"/>
                <w:szCs w:val="20"/>
              </w:rPr>
              <w:t>1.022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8DDBDC" w14:textId="77777777" w:rsidR="008F40BA" w:rsidRPr="006A5C6A" w:rsidRDefault="008F40BA" w:rsidP="0032316F">
            <w:pPr>
              <w:jc w:val="both"/>
              <w:rPr>
                <w:rFonts w:ascii="Arial" w:hAnsi="Arial"/>
                <w:sz w:val="16"/>
                <w:szCs w:val="20"/>
              </w:rPr>
            </w:pPr>
            <w:r w:rsidRPr="006A5C6A">
              <w:rPr>
                <w:rFonts w:ascii="Arial" w:hAnsi="Arial"/>
                <w:sz w:val="16"/>
                <w:szCs w:val="20"/>
              </w:rPr>
              <w:t>0.863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3866D4" w14:textId="77777777" w:rsidR="008F40BA" w:rsidRPr="006A5C6A" w:rsidRDefault="008F40BA" w:rsidP="0032316F">
            <w:pPr>
              <w:jc w:val="both"/>
              <w:rPr>
                <w:rFonts w:ascii="Arial" w:hAnsi="Arial"/>
                <w:sz w:val="16"/>
                <w:szCs w:val="20"/>
              </w:rPr>
            </w:pPr>
            <w:r w:rsidRPr="006A5C6A">
              <w:rPr>
                <w:rFonts w:ascii="Arial" w:hAnsi="Arial"/>
                <w:sz w:val="16"/>
                <w:szCs w:val="20"/>
              </w:rPr>
              <w:t>1.211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CDC009" w14:textId="77777777" w:rsidR="008F40BA" w:rsidRPr="006A5C6A" w:rsidRDefault="008F40BA" w:rsidP="0032316F">
            <w:pPr>
              <w:jc w:val="both"/>
              <w:rPr>
                <w:rFonts w:ascii="Arial" w:hAnsi="Arial"/>
                <w:sz w:val="16"/>
                <w:szCs w:val="20"/>
              </w:rPr>
            </w:pPr>
            <w:r w:rsidRPr="006A5C6A">
              <w:rPr>
                <w:rFonts w:ascii="Arial" w:hAnsi="Arial"/>
                <w:sz w:val="16"/>
                <w:szCs w:val="20"/>
              </w:rPr>
              <w:t>0.799</w:t>
            </w:r>
          </w:p>
        </w:tc>
      </w:tr>
      <w:tr w:rsidR="008F40BA" w:rsidRPr="006A5C6A" w14:paraId="4E689CD7"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C0B7B4" w14:textId="77777777" w:rsidR="008F40BA" w:rsidRPr="006A5C6A" w:rsidRDefault="008F40BA" w:rsidP="0032316F">
            <w:pPr>
              <w:jc w:val="both"/>
              <w:rPr>
                <w:rFonts w:ascii="Arial" w:hAnsi="Arial"/>
                <w:sz w:val="16"/>
                <w:szCs w:val="20"/>
              </w:rPr>
            </w:pPr>
            <w:r w:rsidRPr="006A5C6A">
              <w:rPr>
                <w:rFonts w:ascii="Arial" w:hAnsi="Arial"/>
                <w:sz w:val="16"/>
                <w:szCs w:val="20"/>
              </w:rPr>
              <w:t>Bicarbonate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5451AD" w14:textId="77777777" w:rsidR="008F40BA" w:rsidRPr="006A5C6A" w:rsidRDefault="008F40BA" w:rsidP="0032316F">
            <w:pPr>
              <w:jc w:val="both"/>
              <w:rPr>
                <w:rFonts w:ascii="Arial" w:hAnsi="Arial"/>
                <w:sz w:val="16"/>
                <w:szCs w:val="20"/>
              </w:rPr>
            </w:pPr>
            <w:r w:rsidRPr="006A5C6A">
              <w:rPr>
                <w:rFonts w:ascii="Arial" w:hAnsi="Arial"/>
                <w:sz w:val="16"/>
                <w:szCs w:val="20"/>
              </w:rPr>
              <w:t>1.023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CE3929" w14:textId="77777777" w:rsidR="008F40BA" w:rsidRPr="006A5C6A" w:rsidRDefault="008F40BA" w:rsidP="0032316F">
            <w:pPr>
              <w:jc w:val="both"/>
              <w:rPr>
                <w:rFonts w:ascii="Arial" w:hAnsi="Arial"/>
                <w:sz w:val="16"/>
                <w:szCs w:val="20"/>
              </w:rPr>
            </w:pPr>
            <w:r w:rsidRPr="006A5C6A">
              <w:rPr>
                <w:rFonts w:ascii="Arial" w:hAnsi="Arial"/>
                <w:sz w:val="16"/>
                <w:szCs w:val="20"/>
              </w:rPr>
              <w:t>0.990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738F2C" w14:textId="77777777" w:rsidR="008F40BA" w:rsidRPr="006A5C6A" w:rsidRDefault="008F40BA" w:rsidP="0032316F">
            <w:pPr>
              <w:jc w:val="both"/>
              <w:rPr>
                <w:rFonts w:ascii="Arial" w:hAnsi="Arial"/>
                <w:sz w:val="16"/>
                <w:szCs w:val="20"/>
              </w:rPr>
            </w:pPr>
            <w:r w:rsidRPr="006A5C6A">
              <w:rPr>
                <w:rFonts w:ascii="Arial" w:hAnsi="Arial"/>
                <w:sz w:val="16"/>
                <w:szCs w:val="20"/>
              </w:rPr>
              <w:t>1.058</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484414" w14:textId="77777777" w:rsidR="008F40BA" w:rsidRPr="006A5C6A" w:rsidRDefault="008F40BA" w:rsidP="0032316F">
            <w:pPr>
              <w:jc w:val="both"/>
              <w:rPr>
                <w:rFonts w:ascii="Arial" w:hAnsi="Arial"/>
                <w:sz w:val="16"/>
                <w:szCs w:val="20"/>
              </w:rPr>
            </w:pPr>
            <w:r w:rsidRPr="006A5C6A">
              <w:rPr>
                <w:rFonts w:ascii="Arial" w:hAnsi="Arial"/>
                <w:sz w:val="16"/>
                <w:szCs w:val="20"/>
              </w:rPr>
              <w:t>0.177</w:t>
            </w:r>
          </w:p>
        </w:tc>
      </w:tr>
      <w:tr w:rsidR="008F40BA" w:rsidRPr="006A5C6A" w14:paraId="5921A33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55BB66" w14:textId="77777777" w:rsidR="008F40BA" w:rsidRPr="006A5C6A" w:rsidRDefault="008F40BA" w:rsidP="0032316F">
            <w:pPr>
              <w:jc w:val="both"/>
              <w:rPr>
                <w:rFonts w:ascii="Arial" w:hAnsi="Arial"/>
                <w:sz w:val="16"/>
                <w:szCs w:val="20"/>
              </w:rPr>
            </w:pPr>
            <w:r w:rsidRPr="006A5C6A">
              <w:rPr>
                <w:rFonts w:ascii="Arial" w:hAnsi="Arial"/>
                <w:sz w:val="16"/>
                <w:szCs w:val="20"/>
              </w:rPr>
              <w:t>Chloride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0302FB" w14:textId="77777777" w:rsidR="008F40BA" w:rsidRPr="006A5C6A" w:rsidRDefault="008F40BA" w:rsidP="0032316F">
            <w:pPr>
              <w:jc w:val="both"/>
              <w:rPr>
                <w:rFonts w:ascii="Arial" w:hAnsi="Arial"/>
                <w:sz w:val="16"/>
                <w:szCs w:val="20"/>
              </w:rPr>
            </w:pPr>
            <w:r w:rsidRPr="006A5C6A">
              <w:rPr>
                <w:rFonts w:ascii="Arial" w:hAnsi="Arial"/>
                <w:sz w:val="16"/>
                <w:szCs w:val="20"/>
              </w:rPr>
              <w:t>1.055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964999" w14:textId="77777777" w:rsidR="008F40BA" w:rsidRPr="006A5C6A" w:rsidRDefault="008F40BA" w:rsidP="0032316F">
            <w:pPr>
              <w:jc w:val="both"/>
              <w:rPr>
                <w:rFonts w:ascii="Arial" w:hAnsi="Arial"/>
                <w:sz w:val="16"/>
                <w:szCs w:val="20"/>
              </w:rPr>
            </w:pPr>
            <w:r w:rsidRPr="006A5C6A">
              <w:rPr>
                <w:rFonts w:ascii="Arial" w:hAnsi="Arial"/>
                <w:sz w:val="16"/>
                <w:szCs w:val="20"/>
              </w:rPr>
              <w:t>1.018</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925A6E" w14:textId="77777777" w:rsidR="008F40BA" w:rsidRPr="006A5C6A" w:rsidRDefault="008F40BA" w:rsidP="0032316F">
            <w:pPr>
              <w:jc w:val="both"/>
              <w:rPr>
                <w:rFonts w:ascii="Arial" w:hAnsi="Arial"/>
                <w:sz w:val="16"/>
                <w:szCs w:val="20"/>
              </w:rPr>
            </w:pPr>
            <w:r w:rsidRPr="006A5C6A">
              <w:rPr>
                <w:rFonts w:ascii="Arial" w:hAnsi="Arial"/>
                <w:sz w:val="16"/>
                <w:szCs w:val="20"/>
              </w:rPr>
              <w:t>1.093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A424B8" w14:textId="77777777"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14:paraId="128E30B1"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7FAFA0" w14:textId="77777777" w:rsidR="008F40BA" w:rsidRPr="006A5C6A" w:rsidRDefault="008F40BA" w:rsidP="0032316F">
            <w:pPr>
              <w:jc w:val="both"/>
              <w:rPr>
                <w:rFonts w:ascii="Arial" w:hAnsi="Arial"/>
                <w:sz w:val="16"/>
                <w:szCs w:val="20"/>
              </w:rPr>
            </w:pPr>
            <w:r w:rsidRPr="006A5C6A">
              <w:rPr>
                <w:rFonts w:ascii="Arial" w:hAnsi="Arial"/>
                <w:sz w:val="16"/>
                <w:szCs w:val="20"/>
              </w:rPr>
              <w:t>BUN</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8178E0" w14:textId="77777777" w:rsidR="008F40BA" w:rsidRPr="006A5C6A" w:rsidRDefault="008F40BA" w:rsidP="0032316F">
            <w:pPr>
              <w:jc w:val="both"/>
              <w:rPr>
                <w:rFonts w:ascii="Arial" w:hAnsi="Arial"/>
                <w:sz w:val="16"/>
                <w:szCs w:val="20"/>
              </w:rPr>
            </w:pPr>
            <w:r w:rsidRPr="006A5C6A">
              <w:rPr>
                <w:rFonts w:ascii="Arial" w:hAnsi="Arial"/>
                <w:sz w:val="16"/>
                <w:szCs w:val="20"/>
              </w:rPr>
              <w:t>1.006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6E4A4" w14:textId="77777777" w:rsidR="008F40BA" w:rsidRPr="006A5C6A" w:rsidRDefault="008F40BA" w:rsidP="0032316F">
            <w:pPr>
              <w:jc w:val="both"/>
              <w:rPr>
                <w:rFonts w:ascii="Arial" w:hAnsi="Arial"/>
                <w:sz w:val="16"/>
                <w:szCs w:val="20"/>
              </w:rPr>
            </w:pPr>
            <w:r w:rsidRPr="006A5C6A">
              <w:rPr>
                <w:rFonts w:ascii="Arial" w:hAnsi="Arial"/>
                <w:sz w:val="16"/>
                <w:szCs w:val="20"/>
              </w:rPr>
              <w:t>0.993</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7E5B6B" w14:textId="77777777" w:rsidR="008F40BA" w:rsidRPr="006A5C6A" w:rsidRDefault="008F40BA" w:rsidP="0032316F">
            <w:pPr>
              <w:jc w:val="both"/>
              <w:rPr>
                <w:rFonts w:ascii="Arial" w:hAnsi="Arial"/>
                <w:sz w:val="16"/>
                <w:szCs w:val="20"/>
              </w:rPr>
            </w:pPr>
            <w:r w:rsidRPr="006A5C6A">
              <w:rPr>
                <w:rFonts w:ascii="Arial" w:hAnsi="Arial"/>
                <w:sz w:val="16"/>
                <w:szCs w:val="20"/>
              </w:rPr>
              <w:t>1.019</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85EAD2" w14:textId="77777777" w:rsidR="008F40BA" w:rsidRPr="006A5C6A" w:rsidRDefault="008F40BA" w:rsidP="0032316F">
            <w:pPr>
              <w:jc w:val="both"/>
              <w:rPr>
                <w:rFonts w:ascii="Arial" w:hAnsi="Arial"/>
                <w:sz w:val="16"/>
                <w:szCs w:val="20"/>
              </w:rPr>
            </w:pPr>
            <w:r w:rsidRPr="006A5C6A">
              <w:rPr>
                <w:rFonts w:ascii="Arial" w:hAnsi="Arial"/>
                <w:sz w:val="16"/>
                <w:szCs w:val="20"/>
              </w:rPr>
              <w:t>0.376</w:t>
            </w:r>
          </w:p>
        </w:tc>
      </w:tr>
      <w:tr w:rsidR="008F40BA" w:rsidRPr="006A5C6A" w14:paraId="37E2067C"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EEA4D4" w14:textId="77777777" w:rsidR="008F40BA" w:rsidRPr="006A5C6A" w:rsidRDefault="008F40BA" w:rsidP="0032316F">
            <w:pPr>
              <w:jc w:val="both"/>
              <w:rPr>
                <w:rFonts w:ascii="Arial" w:hAnsi="Arial"/>
                <w:sz w:val="16"/>
                <w:szCs w:val="20"/>
              </w:rPr>
            </w:pPr>
            <w:r w:rsidRPr="006A5C6A">
              <w:rPr>
                <w:rFonts w:ascii="Arial" w:hAnsi="Arial"/>
                <w:sz w:val="16"/>
                <w:szCs w:val="20"/>
              </w:rPr>
              <w:t>Creatinine</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365181" w14:textId="77777777" w:rsidR="008F40BA" w:rsidRPr="006A5C6A" w:rsidRDefault="008F40BA" w:rsidP="0032316F">
            <w:pPr>
              <w:jc w:val="both"/>
              <w:rPr>
                <w:rFonts w:ascii="Arial" w:hAnsi="Arial"/>
                <w:sz w:val="16"/>
                <w:szCs w:val="20"/>
              </w:rPr>
            </w:pPr>
            <w:r w:rsidRPr="006A5C6A">
              <w:rPr>
                <w:rFonts w:ascii="Arial" w:hAnsi="Arial"/>
                <w:sz w:val="16"/>
                <w:szCs w:val="20"/>
              </w:rPr>
              <w:t>0.763</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E17856" w14:textId="77777777" w:rsidR="008F40BA" w:rsidRPr="006A5C6A" w:rsidRDefault="008F40BA" w:rsidP="0032316F">
            <w:pPr>
              <w:jc w:val="both"/>
              <w:rPr>
                <w:rFonts w:ascii="Arial" w:hAnsi="Arial"/>
                <w:sz w:val="16"/>
                <w:szCs w:val="20"/>
              </w:rPr>
            </w:pPr>
            <w:r w:rsidRPr="006A5C6A">
              <w:rPr>
                <w:rFonts w:ascii="Arial" w:hAnsi="Arial"/>
                <w:sz w:val="16"/>
                <w:szCs w:val="20"/>
              </w:rPr>
              <w:t>0.637</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D2571A" w14:textId="77777777" w:rsidR="008F40BA" w:rsidRPr="006A5C6A" w:rsidRDefault="008F40BA" w:rsidP="0032316F">
            <w:pPr>
              <w:jc w:val="both"/>
              <w:rPr>
                <w:rFonts w:ascii="Arial" w:hAnsi="Arial"/>
                <w:sz w:val="16"/>
                <w:szCs w:val="20"/>
              </w:rPr>
            </w:pPr>
            <w:r w:rsidRPr="006A5C6A">
              <w:rPr>
                <w:rFonts w:ascii="Arial" w:hAnsi="Arial"/>
                <w:sz w:val="16"/>
                <w:szCs w:val="20"/>
              </w:rPr>
              <w:t>0.915</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6474CF" w14:textId="77777777" w:rsidR="008F40BA" w:rsidRPr="006A5C6A" w:rsidRDefault="008F40BA" w:rsidP="0032316F">
            <w:pPr>
              <w:jc w:val="both"/>
              <w:rPr>
                <w:rFonts w:ascii="Arial" w:hAnsi="Arial"/>
                <w:sz w:val="16"/>
                <w:szCs w:val="20"/>
              </w:rPr>
            </w:pPr>
            <w:r w:rsidRPr="006A5C6A">
              <w:rPr>
                <w:rFonts w:ascii="Arial" w:hAnsi="Arial"/>
                <w:sz w:val="16"/>
                <w:szCs w:val="20"/>
              </w:rPr>
              <w:t>0.003</w:t>
            </w:r>
          </w:p>
        </w:tc>
      </w:tr>
      <w:tr w:rsidR="008F40BA" w:rsidRPr="006A5C6A" w14:paraId="70964B87"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1FA25A" w14:textId="77777777" w:rsidR="008F40BA" w:rsidRPr="00E70872" w:rsidRDefault="008F40BA" w:rsidP="0032316F">
            <w:pPr>
              <w:jc w:val="both"/>
              <w:rPr>
                <w:rFonts w:ascii="Arial" w:hAnsi="Arial"/>
                <w:sz w:val="16"/>
                <w:szCs w:val="20"/>
                <w:vertAlign w:val="subscript"/>
              </w:rPr>
            </w:pPr>
            <w:r w:rsidRPr="006A5C6A">
              <w:rPr>
                <w:rFonts w:ascii="Arial" w:hAnsi="Arial"/>
                <w:sz w:val="16"/>
                <w:szCs w:val="20"/>
              </w:rPr>
              <w:t>PO</w:t>
            </w:r>
            <w:r w:rsidR="00E70872">
              <w:rPr>
                <w:rFonts w:ascii="Arial" w:hAnsi="Arial"/>
                <w:sz w:val="16"/>
                <w:szCs w:val="20"/>
                <w:vertAlign w:val="subscript"/>
              </w:rPr>
              <w:t>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A458B2" w14:textId="77777777" w:rsidR="008F40BA" w:rsidRPr="006A5C6A" w:rsidRDefault="008F40BA" w:rsidP="0032316F">
            <w:pPr>
              <w:jc w:val="both"/>
              <w:rPr>
                <w:rFonts w:ascii="Arial" w:hAnsi="Arial"/>
                <w:sz w:val="16"/>
                <w:szCs w:val="20"/>
              </w:rPr>
            </w:pPr>
            <w:r w:rsidRPr="006A5C6A">
              <w:rPr>
                <w:rFonts w:ascii="Arial" w:hAnsi="Arial"/>
                <w:sz w:val="16"/>
                <w:szCs w:val="20"/>
              </w:rPr>
              <w:t>1.001</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EB8433" w14:textId="77777777" w:rsidR="008F40BA" w:rsidRPr="006A5C6A" w:rsidRDefault="008F40BA" w:rsidP="0032316F">
            <w:pPr>
              <w:jc w:val="both"/>
              <w:rPr>
                <w:rFonts w:ascii="Arial" w:hAnsi="Arial"/>
                <w:sz w:val="16"/>
                <w:szCs w:val="20"/>
              </w:rPr>
            </w:pPr>
            <w:r w:rsidRPr="006A5C6A">
              <w:rPr>
                <w:rFonts w:ascii="Arial" w:hAnsi="Arial"/>
                <w:sz w:val="16"/>
                <w:szCs w:val="20"/>
              </w:rPr>
              <w:t>1.000</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3B62B5" w14:textId="77777777" w:rsidR="008F40BA" w:rsidRPr="006A5C6A" w:rsidRDefault="008F40BA" w:rsidP="0032316F">
            <w:pPr>
              <w:jc w:val="both"/>
              <w:rPr>
                <w:rFonts w:ascii="Arial" w:hAnsi="Arial"/>
                <w:sz w:val="16"/>
                <w:szCs w:val="20"/>
              </w:rPr>
            </w:pPr>
            <w:r w:rsidRPr="006A5C6A">
              <w:rPr>
                <w:rFonts w:ascii="Arial" w:hAnsi="Arial"/>
                <w:sz w:val="16"/>
                <w:szCs w:val="20"/>
              </w:rPr>
              <w:t>1.002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468CDA" w14:textId="77777777" w:rsidR="008F40BA" w:rsidRPr="006A5C6A" w:rsidRDefault="008F40BA" w:rsidP="0032316F">
            <w:pPr>
              <w:jc w:val="both"/>
              <w:rPr>
                <w:rFonts w:ascii="Arial" w:hAnsi="Arial"/>
                <w:sz w:val="16"/>
                <w:szCs w:val="20"/>
              </w:rPr>
            </w:pPr>
            <w:r w:rsidRPr="006A5C6A">
              <w:rPr>
                <w:rFonts w:ascii="Arial" w:hAnsi="Arial"/>
                <w:sz w:val="16"/>
                <w:szCs w:val="20"/>
              </w:rPr>
              <w:t>0.134</w:t>
            </w:r>
          </w:p>
        </w:tc>
      </w:tr>
      <w:tr w:rsidR="008F40BA" w:rsidRPr="006A5C6A" w14:paraId="79643D29" w14:textId="77777777">
        <w:trPr>
          <w:trHeight w:val="29"/>
        </w:trPr>
        <w:tc>
          <w:tcPr>
            <w:tcW w:w="17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DC6D0F" w14:textId="77777777" w:rsidR="008F40BA" w:rsidRPr="00E70872" w:rsidRDefault="008F40BA" w:rsidP="004D07FC">
            <w:pPr>
              <w:jc w:val="both"/>
              <w:rPr>
                <w:rFonts w:ascii="Arial" w:hAnsi="Arial"/>
                <w:sz w:val="16"/>
                <w:szCs w:val="20"/>
                <w:vertAlign w:val="subscript"/>
              </w:rPr>
            </w:pPr>
            <w:r w:rsidRPr="006A5C6A">
              <w:rPr>
                <w:rFonts w:ascii="Arial" w:hAnsi="Arial"/>
                <w:sz w:val="16"/>
                <w:szCs w:val="20"/>
              </w:rPr>
              <w:t>PCO</w:t>
            </w:r>
            <w:r w:rsidR="00E70872">
              <w:rPr>
                <w:rFonts w:ascii="Arial" w:hAnsi="Arial"/>
                <w:sz w:val="16"/>
                <w:szCs w:val="20"/>
                <w:vertAlign w:val="subscript"/>
              </w:rPr>
              <w:t>2</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50AB65" w14:textId="77777777" w:rsidR="008F40BA" w:rsidRPr="006A5C6A" w:rsidRDefault="008F40BA" w:rsidP="0032316F">
            <w:pPr>
              <w:jc w:val="both"/>
              <w:rPr>
                <w:rFonts w:ascii="Arial" w:hAnsi="Arial"/>
                <w:sz w:val="16"/>
                <w:szCs w:val="20"/>
              </w:rPr>
            </w:pPr>
            <w:r w:rsidRPr="006A5C6A">
              <w:rPr>
                <w:rFonts w:ascii="Arial" w:hAnsi="Arial"/>
                <w:sz w:val="16"/>
                <w:szCs w:val="20"/>
              </w:rPr>
              <w:t>0.996</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CC1E74" w14:textId="77777777" w:rsidR="008F40BA" w:rsidRPr="006A5C6A" w:rsidRDefault="008F40BA" w:rsidP="0032316F">
            <w:pPr>
              <w:jc w:val="both"/>
              <w:rPr>
                <w:rFonts w:ascii="Arial" w:hAnsi="Arial"/>
                <w:sz w:val="16"/>
                <w:szCs w:val="20"/>
              </w:rPr>
            </w:pPr>
            <w:r w:rsidRPr="006A5C6A">
              <w:rPr>
                <w:rFonts w:ascii="Arial" w:hAnsi="Arial"/>
                <w:sz w:val="16"/>
                <w:szCs w:val="20"/>
              </w:rPr>
              <w:t>0.984</w:t>
            </w:r>
          </w:p>
        </w:tc>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B91D0A" w14:textId="77777777" w:rsidR="008F40BA" w:rsidRPr="006A5C6A" w:rsidRDefault="008F40BA" w:rsidP="0032316F">
            <w:pPr>
              <w:jc w:val="both"/>
              <w:rPr>
                <w:rFonts w:ascii="Arial" w:hAnsi="Arial"/>
                <w:sz w:val="16"/>
                <w:szCs w:val="20"/>
              </w:rPr>
            </w:pPr>
            <w:r w:rsidRPr="006A5C6A">
              <w:rPr>
                <w:rFonts w:ascii="Arial" w:hAnsi="Arial"/>
                <w:sz w:val="16"/>
                <w:szCs w:val="20"/>
              </w:rPr>
              <w:t>1.007</w:t>
            </w:r>
          </w:p>
        </w:tc>
        <w:tc>
          <w:tcPr>
            <w:tcW w:w="79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9BB465" w14:textId="77777777" w:rsidR="008F40BA" w:rsidRPr="006A5C6A" w:rsidRDefault="008F40BA" w:rsidP="0032316F">
            <w:pPr>
              <w:jc w:val="both"/>
              <w:rPr>
                <w:rFonts w:ascii="Arial" w:hAnsi="Arial"/>
                <w:sz w:val="16"/>
                <w:szCs w:val="20"/>
              </w:rPr>
            </w:pPr>
            <w:r w:rsidRPr="006A5C6A">
              <w:rPr>
                <w:rFonts w:ascii="Arial" w:hAnsi="Arial"/>
                <w:sz w:val="16"/>
                <w:szCs w:val="20"/>
              </w:rPr>
              <w:t>0.462</w:t>
            </w:r>
          </w:p>
        </w:tc>
      </w:tr>
    </w:tbl>
    <w:p w14:paraId="2DFB806A" w14:textId="09574BF5" w:rsidR="003530A4" w:rsidRDefault="00A41750" w:rsidP="00BF2A85">
      <w:pPr>
        <w:spacing w:line="480" w:lineRule="auto"/>
        <w:rPr>
          <w:rFonts w:ascii="Times" w:hAnsi="Times" w:cs="Times New Roman"/>
          <w:vertAlign w:val="superscript"/>
        </w:rPr>
      </w:pPr>
      <w:r w:rsidRPr="00C02B8E">
        <w:rPr>
          <w:rFonts w:ascii="Times" w:hAnsi="Times" w:cs="Times New Roman"/>
          <w:vertAlign w:val="superscript"/>
        </w:rPr>
        <w:t>1 ICD-9-CM code 518*, which includes acute respiratory distress syndrome (ARDS)</w:t>
      </w:r>
    </w:p>
    <w:p w14:paraId="47E1DAD0" w14:textId="77777777" w:rsidR="00996C19" w:rsidRDefault="00996C19">
      <w:pPr>
        <w:rPr>
          <w:rFonts w:ascii="Arial" w:hAnsi="Arial" w:cs="Arial"/>
          <w:sz w:val="20"/>
          <w:szCs w:val="20"/>
        </w:rPr>
      </w:pPr>
      <w:r>
        <w:rPr>
          <w:rFonts w:ascii="Arial" w:hAnsi="Arial" w:cs="Arial"/>
          <w:sz w:val="20"/>
          <w:szCs w:val="20"/>
        </w:rPr>
        <w:br w:type="page"/>
      </w:r>
    </w:p>
    <w:p w14:paraId="0F753B47" w14:textId="6A025529" w:rsidR="00961F88" w:rsidRDefault="00BA1089" w:rsidP="00961F88">
      <w:pPr>
        <w:rPr>
          <w:rFonts w:ascii="Arial" w:hAnsi="Arial" w:cs="Arial"/>
          <w:vertAlign w:val="superscript"/>
        </w:rPr>
      </w:pPr>
      <w:r w:rsidRPr="00F243D1">
        <w:rPr>
          <w:rFonts w:ascii="Arial" w:hAnsi="Arial" w:cs="Arial"/>
          <w:sz w:val="20"/>
          <w:szCs w:val="20"/>
        </w:rPr>
        <w:t xml:space="preserve">eTable 2. </w:t>
      </w:r>
      <w:r w:rsidR="0065581A">
        <w:rPr>
          <w:rFonts w:ascii="Arial" w:hAnsi="Arial" w:cs="Arial"/>
          <w:sz w:val="20"/>
          <w:szCs w:val="20"/>
        </w:rPr>
        <w:t>C</w:t>
      </w:r>
      <w:r w:rsidR="00AF4048">
        <w:rPr>
          <w:rFonts w:ascii="Arial" w:hAnsi="Arial" w:cs="Arial"/>
          <w:sz w:val="20"/>
          <w:szCs w:val="20"/>
        </w:rPr>
        <w:t>andidate c</w:t>
      </w:r>
      <w:r w:rsidR="00F243D1" w:rsidRPr="00F243D1">
        <w:rPr>
          <w:rFonts w:ascii="Arial" w:hAnsi="Arial" w:cs="Arial"/>
          <w:sz w:val="20"/>
          <w:szCs w:val="20"/>
        </w:rPr>
        <w:t xml:space="preserve">ovariates </w:t>
      </w:r>
      <w:r w:rsidR="00AF4048">
        <w:rPr>
          <w:rFonts w:ascii="Arial" w:hAnsi="Arial" w:cs="Arial"/>
          <w:sz w:val="20"/>
          <w:szCs w:val="20"/>
        </w:rPr>
        <w:t xml:space="preserve">considered </w:t>
      </w:r>
      <w:r w:rsidR="0065581A">
        <w:rPr>
          <w:rFonts w:ascii="Arial" w:hAnsi="Arial" w:cs="Arial"/>
          <w:sz w:val="20"/>
          <w:szCs w:val="20"/>
        </w:rPr>
        <w:t>in</w:t>
      </w:r>
      <w:r w:rsidR="00AF4048">
        <w:rPr>
          <w:rFonts w:ascii="Arial" w:hAnsi="Arial" w:cs="Arial"/>
          <w:sz w:val="20"/>
          <w:szCs w:val="20"/>
        </w:rPr>
        <w:t xml:space="preserve"> propensity model</w:t>
      </w:r>
      <w:r w:rsidR="0065581A">
        <w:rPr>
          <w:rFonts w:ascii="Arial" w:hAnsi="Arial" w:cs="Arial"/>
          <w:sz w:val="20"/>
          <w:szCs w:val="20"/>
        </w:rPr>
        <w:t xml:space="preserve"> </w:t>
      </w:r>
      <w:r w:rsidR="00CF31EB">
        <w:rPr>
          <w:rFonts w:ascii="Arial" w:hAnsi="Arial" w:cs="Arial"/>
          <w:sz w:val="20"/>
          <w:szCs w:val="20"/>
        </w:rPr>
        <w:t>building</w:t>
      </w:r>
      <w:r w:rsidR="00AF4048">
        <w:rPr>
          <w:rFonts w:ascii="Arial" w:hAnsi="Arial" w:cs="Arial"/>
          <w:sz w:val="20"/>
          <w:szCs w:val="20"/>
        </w:rPr>
        <w:t xml:space="preserve"> </w:t>
      </w:r>
    </w:p>
    <w:tbl>
      <w:tblPr>
        <w:tblW w:w="7935" w:type="dxa"/>
        <w:tblInd w:w="93" w:type="dxa"/>
        <w:tblLayout w:type="fixed"/>
        <w:tblLook w:val="04A0" w:firstRow="1" w:lastRow="0" w:firstColumn="1" w:lastColumn="0" w:noHBand="0" w:noVBand="1"/>
        <w:tblPrChange w:id="2" w:author="Douglas Hsu" w:date="2015-06-26T16:31:00Z">
          <w:tblPr>
            <w:tblW w:w="7845" w:type="dxa"/>
            <w:tblInd w:w="93" w:type="dxa"/>
            <w:tblLayout w:type="fixed"/>
            <w:tblLook w:val="04A0" w:firstRow="1" w:lastRow="0" w:firstColumn="1" w:lastColumn="0" w:noHBand="0" w:noVBand="1"/>
          </w:tblPr>
        </w:tblPrChange>
      </w:tblPr>
      <w:tblGrid>
        <w:gridCol w:w="1275"/>
        <w:gridCol w:w="1260"/>
        <w:gridCol w:w="1080"/>
        <w:gridCol w:w="990"/>
        <w:gridCol w:w="1260"/>
        <w:gridCol w:w="1080"/>
        <w:gridCol w:w="990"/>
        <w:tblGridChange w:id="3">
          <w:tblGrid>
            <w:gridCol w:w="1275"/>
            <w:gridCol w:w="1260"/>
            <w:gridCol w:w="1080"/>
            <w:gridCol w:w="990"/>
            <w:gridCol w:w="1260"/>
            <w:gridCol w:w="1080"/>
            <w:gridCol w:w="900"/>
            <w:gridCol w:w="900"/>
          </w:tblGrid>
        </w:tblGridChange>
      </w:tblGrid>
      <w:tr w:rsidR="00295EC6" w:rsidRPr="00F243D1" w14:paraId="2C6B2EB6" w14:textId="77777777" w:rsidTr="00295EC6">
        <w:trPr>
          <w:trHeight w:val="260"/>
          <w:trPrChange w:id="4" w:author="Douglas Hsu" w:date="2015-06-26T16:31:00Z">
            <w:trPr>
              <w:gridAfter w:val="0"/>
              <w:trHeight w:val="260"/>
            </w:trPr>
          </w:trPrChange>
        </w:trPr>
        <w:tc>
          <w:tcPr>
            <w:tcW w:w="1275" w:type="dxa"/>
            <w:vMerge w:val="restart"/>
            <w:tcBorders>
              <w:top w:val="single" w:sz="4" w:space="0" w:color="auto"/>
              <w:left w:val="single" w:sz="4" w:space="0" w:color="auto"/>
              <w:bottom w:val="nil"/>
              <w:right w:val="single" w:sz="4" w:space="0" w:color="auto"/>
            </w:tcBorders>
            <w:shd w:val="clear" w:color="auto" w:fill="auto"/>
            <w:vAlign w:val="bottom"/>
            <w:hideMark/>
            <w:tcPrChange w:id="5" w:author="Douglas Hsu" w:date="2015-06-26T16:31:00Z">
              <w:tcPr>
                <w:tcW w:w="1275" w:type="dxa"/>
                <w:vMerge w:val="restart"/>
                <w:tcBorders>
                  <w:top w:val="single" w:sz="4" w:space="0" w:color="auto"/>
                  <w:left w:val="single" w:sz="4" w:space="0" w:color="auto"/>
                  <w:bottom w:val="nil"/>
                  <w:right w:val="single" w:sz="4" w:space="0" w:color="auto"/>
                </w:tcBorders>
                <w:shd w:val="clear" w:color="auto" w:fill="auto"/>
                <w:vAlign w:val="bottom"/>
                <w:hideMark/>
              </w:tcPr>
            </w:tcPrChange>
          </w:tcPr>
          <w:p w14:paraId="1F6FCA9E" w14:textId="77777777" w:rsidR="00961F88" w:rsidRPr="00961F88" w:rsidRDefault="00961F88" w:rsidP="00996C19">
            <w:pPr>
              <w:spacing w:after="0"/>
              <w:rPr>
                <w:rFonts w:ascii="Arial" w:eastAsia="Times New Roman" w:hAnsi="Arial" w:cs="Arial"/>
                <w:b/>
                <w:bCs/>
                <w:sz w:val="16"/>
                <w:szCs w:val="16"/>
              </w:rPr>
            </w:pPr>
            <w:r w:rsidRPr="00961F88">
              <w:rPr>
                <w:rFonts w:ascii="Arial" w:eastAsia="Times New Roman" w:hAnsi="Arial" w:cs="Arial"/>
                <w:b/>
                <w:bCs/>
                <w:sz w:val="16"/>
                <w:szCs w:val="16"/>
              </w:rPr>
              <w:t>Variables</w:t>
            </w:r>
          </w:p>
        </w:tc>
        <w:tc>
          <w:tcPr>
            <w:tcW w:w="3330" w:type="dxa"/>
            <w:gridSpan w:val="3"/>
            <w:tcBorders>
              <w:top w:val="single" w:sz="4" w:space="0" w:color="auto"/>
              <w:left w:val="nil"/>
              <w:bottom w:val="single" w:sz="4" w:space="0" w:color="auto"/>
              <w:right w:val="single" w:sz="4" w:space="0" w:color="auto"/>
            </w:tcBorders>
            <w:shd w:val="clear" w:color="auto" w:fill="auto"/>
            <w:vAlign w:val="bottom"/>
            <w:hideMark/>
            <w:tcPrChange w:id="6" w:author="Douglas Hsu" w:date="2015-06-26T16:31:00Z">
              <w:tcPr>
                <w:tcW w:w="3330" w:type="dxa"/>
                <w:gridSpan w:val="3"/>
                <w:tcBorders>
                  <w:top w:val="single" w:sz="4" w:space="0" w:color="auto"/>
                  <w:left w:val="nil"/>
                  <w:bottom w:val="single" w:sz="4" w:space="0" w:color="auto"/>
                  <w:right w:val="single" w:sz="4" w:space="0" w:color="auto"/>
                </w:tcBorders>
                <w:shd w:val="clear" w:color="auto" w:fill="auto"/>
                <w:vAlign w:val="bottom"/>
                <w:hideMark/>
              </w:tcPr>
            </w:tcPrChange>
          </w:tcPr>
          <w:p w14:paraId="1EBCCF3D" w14:textId="77777777" w:rsidR="00961F88" w:rsidRPr="00961F88" w:rsidRDefault="00961F88" w:rsidP="00996C19">
            <w:pPr>
              <w:spacing w:after="0"/>
              <w:jc w:val="center"/>
              <w:rPr>
                <w:rFonts w:ascii="Arial" w:eastAsia="Times New Roman" w:hAnsi="Arial" w:cs="Arial"/>
                <w:b/>
                <w:bCs/>
                <w:sz w:val="16"/>
                <w:szCs w:val="16"/>
              </w:rPr>
            </w:pPr>
            <w:r w:rsidRPr="00961F88">
              <w:rPr>
                <w:rFonts w:ascii="Arial" w:eastAsia="Times New Roman" w:hAnsi="Arial" w:cs="Arial"/>
                <w:b/>
                <w:bCs/>
                <w:sz w:val="16"/>
                <w:szCs w:val="16"/>
              </w:rPr>
              <w:t>Entire Cohort (1776)</w:t>
            </w:r>
          </w:p>
        </w:tc>
        <w:tc>
          <w:tcPr>
            <w:tcW w:w="3330" w:type="dxa"/>
            <w:gridSpan w:val="3"/>
            <w:tcBorders>
              <w:top w:val="single" w:sz="4" w:space="0" w:color="auto"/>
              <w:left w:val="nil"/>
              <w:bottom w:val="single" w:sz="4" w:space="0" w:color="auto"/>
              <w:right w:val="single" w:sz="4" w:space="0" w:color="auto"/>
            </w:tcBorders>
            <w:tcPrChange w:id="7" w:author="Douglas Hsu" w:date="2015-06-26T16:31:00Z">
              <w:tcPr>
                <w:tcW w:w="3240" w:type="dxa"/>
                <w:gridSpan w:val="3"/>
                <w:tcBorders>
                  <w:top w:val="single" w:sz="4" w:space="0" w:color="auto"/>
                  <w:left w:val="nil"/>
                  <w:bottom w:val="single" w:sz="4" w:space="0" w:color="auto"/>
                  <w:right w:val="single" w:sz="4" w:space="0" w:color="auto"/>
                </w:tcBorders>
              </w:tcPr>
            </w:tcPrChange>
          </w:tcPr>
          <w:p w14:paraId="4C6727B5" w14:textId="77777777" w:rsidR="00961F88" w:rsidRPr="00961F88" w:rsidRDefault="00961F88" w:rsidP="00996C19">
            <w:pPr>
              <w:spacing w:after="0"/>
              <w:jc w:val="center"/>
              <w:rPr>
                <w:rFonts w:ascii="Arial" w:eastAsia="Times New Roman" w:hAnsi="Arial" w:cs="Arial"/>
                <w:b/>
                <w:bCs/>
                <w:sz w:val="16"/>
                <w:szCs w:val="16"/>
              </w:rPr>
            </w:pPr>
            <w:r w:rsidRPr="00961F88">
              <w:rPr>
                <w:rFonts w:ascii="Arial" w:eastAsia="Times New Roman" w:hAnsi="Arial" w:cs="Arial"/>
                <w:b/>
                <w:bCs/>
                <w:sz w:val="16"/>
                <w:szCs w:val="16"/>
              </w:rPr>
              <w:t>Matched Cohort (696)</w:t>
            </w:r>
          </w:p>
        </w:tc>
      </w:tr>
      <w:tr w:rsidR="00295EC6" w:rsidRPr="00334D9D" w14:paraId="44BAD721" w14:textId="77777777" w:rsidTr="00295EC6">
        <w:tblPrEx>
          <w:tblPrExChange w:id="8" w:author="Douglas Hsu" w:date="2015-06-26T16:31:00Z">
            <w:tblPrEx>
              <w:tblW w:w="8745" w:type="dxa"/>
            </w:tblPrEx>
          </w:tblPrExChange>
        </w:tblPrEx>
        <w:trPr>
          <w:trHeight w:val="260"/>
          <w:trPrChange w:id="9" w:author="Douglas Hsu" w:date="2015-06-26T16:31:00Z">
            <w:trPr>
              <w:trHeight w:val="260"/>
            </w:trPr>
          </w:trPrChange>
        </w:trPr>
        <w:tc>
          <w:tcPr>
            <w:tcW w:w="1275" w:type="dxa"/>
            <w:vMerge/>
            <w:tcBorders>
              <w:top w:val="single" w:sz="4" w:space="0" w:color="auto"/>
              <w:left w:val="single" w:sz="4" w:space="0" w:color="auto"/>
              <w:bottom w:val="single" w:sz="4" w:space="0" w:color="auto"/>
              <w:right w:val="single" w:sz="4" w:space="0" w:color="auto"/>
            </w:tcBorders>
            <w:vAlign w:val="center"/>
            <w:hideMark/>
            <w:tcPrChange w:id="10" w:author="Douglas Hsu" w:date="2015-06-26T16:31:00Z">
              <w:tcPr>
                <w:tcW w:w="1275" w:type="dxa"/>
                <w:vMerge/>
                <w:tcBorders>
                  <w:top w:val="single" w:sz="4" w:space="0" w:color="auto"/>
                  <w:left w:val="single" w:sz="4" w:space="0" w:color="auto"/>
                  <w:bottom w:val="single" w:sz="4" w:space="0" w:color="auto"/>
                  <w:right w:val="single" w:sz="4" w:space="0" w:color="auto"/>
                </w:tcBorders>
                <w:vAlign w:val="center"/>
                <w:hideMark/>
              </w:tcPr>
            </w:tcPrChange>
          </w:tcPr>
          <w:p w14:paraId="26EBBB6F" w14:textId="77777777" w:rsidR="00961F88" w:rsidRPr="004A468E" w:rsidRDefault="00961F88" w:rsidP="00996C19">
            <w:pPr>
              <w:spacing w:after="0"/>
              <w:rPr>
                <w:rFonts w:ascii="Arial" w:eastAsia="Times New Roman" w:hAnsi="Arial" w:cs="Arial"/>
                <w:b/>
                <w:bCs/>
                <w:sz w:val="16"/>
                <w:szCs w:val="16"/>
              </w:rPr>
            </w:pPr>
          </w:p>
        </w:tc>
        <w:tc>
          <w:tcPr>
            <w:tcW w:w="1260" w:type="dxa"/>
            <w:tcBorders>
              <w:top w:val="nil"/>
              <w:left w:val="nil"/>
              <w:bottom w:val="single" w:sz="4" w:space="0" w:color="auto"/>
              <w:right w:val="single" w:sz="4" w:space="0" w:color="auto"/>
            </w:tcBorders>
            <w:shd w:val="clear" w:color="auto" w:fill="auto"/>
            <w:vAlign w:val="bottom"/>
            <w:hideMark/>
            <w:tcPrChange w:id="11" w:author="Douglas Hsu" w:date="2015-06-26T16:31:00Z">
              <w:tcPr>
                <w:tcW w:w="1260" w:type="dxa"/>
                <w:tcBorders>
                  <w:top w:val="nil"/>
                  <w:left w:val="nil"/>
                  <w:bottom w:val="single" w:sz="4" w:space="0" w:color="auto"/>
                  <w:right w:val="single" w:sz="4" w:space="0" w:color="auto"/>
                </w:tcBorders>
                <w:shd w:val="clear" w:color="auto" w:fill="auto"/>
                <w:vAlign w:val="bottom"/>
                <w:hideMark/>
              </w:tcPr>
            </w:tcPrChange>
          </w:tcPr>
          <w:p w14:paraId="3C825775"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Non-IAC (n=984)</w:t>
            </w:r>
          </w:p>
        </w:tc>
        <w:tc>
          <w:tcPr>
            <w:tcW w:w="1080" w:type="dxa"/>
            <w:tcBorders>
              <w:top w:val="nil"/>
              <w:left w:val="nil"/>
              <w:bottom w:val="single" w:sz="4" w:space="0" w:color="auto"/>
              <w:right w:val="single" w:sz="4" w:space="0" w:color="auto"/>
            </w:tcBorders>
            <w:shd w:val="clear" w:color="auto" w:fill="auto"/>
            <w:vAlign w:val="bottom"/>
            <w:hideMark/>
            <w:tcPrChange w:id="12" w:author="Douglas Hsu" w:date="2015-06-26T16:31:00Z">
              <w:tcPr>
                <w:tcW w:w="1080" w:type="dxa"/>
                <w:tcBorders>
                  <w:top w:val="nil"/>
                  <w:left w:val="nil"/>
                  <w:bottom w:val="single" w:sz="4" w:space="0" w:color="auto"/>
                  <w:right w:val="single" w:sz="4" w:space="0" w:color="auto"/>
                </w:tcBorders>
                <w:shd w:val="clear" w:color="auto" w:fill="auto"/>
                <w:vAlign w:val="bottom"/>
                <w:hideMark/>
              </w:tcPr>
            </w:tcPrChange>
          </w:tcPr>
          <w:p w14:paraId="6F61FDF1"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IAC (n=792)</w:t>
            </w:r>
          </w:p>
        </w:tc>
        <w:tc>
          <w:tcPr>
            <w:tcW w:w="990" w:type="dxa"/>
            <w:tcBorders>
              <w:top w:val="nil"/>
              <w:left w:val="nil"/>
              <w:bottom w:val="single" w:sz="4" w:space="0" w:color="auto"/>
              <w:right w:val="single" w:sz="4" w:space="0" w:color="auto"/>
            </w:tcBorders>
            <w:shd w:val="clear" w:color="auto" w:fill="auto"/>
            <w:vAlign w:val="center"/>
            <w:hideMark/>
            <w:tcPrChange w:id="13"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1D57E99C"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p-value</w:t>
            </w:r>
          </w:p>
        </w:tc>
        <w:tc>
          <w:tcPr>
            <w:tcW w:w="1260" w:type="dxa"/>
            <w:tcBorders>
              <w:top w:val="nil"/>
              <w:left w:val="nil"/>
              <w:bottom w:val="single" w:sz="4" w:space="0" w:color="auto"/>
              <w:right w:val="single" w:sz="4" w:space="0" w:color="auto"/>
            </w:tcBorders>
            <w:vAlign w:val="bottom"/>
            <w:tcPrChange w:id="14" w:author="Douglas Hsu" w:date="2015-06-26T16:31:00Z">
              <w:tcPr>
                <w:tcW w:w="1260" w:type="dxa"/>
                <w:tcBorders>
                  <w:top w:val="nil"/>
                  <w:left w:val="nil"/>
                  <w:bottom w:val="single" w:sz="4" w:space="0" w:color="auto"/>
                  <w:right w:val="single" w:sz="4" w:space="0" w:color="auto"/>
                </w:tcBorders>
                <w:vAlign w:val="bottom"/>
              </w:tcPr>
            </w:tcPrChange>
          </w:tcPr>
          <w:p w14:paraId="50A9BE3E"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Non-IAC (n=348)</w:t>
            </w:r>
          </w:p>
        </w:tc>
        <w:tc>
          <w:tcPr>
            <w:tcW w:w="1080" w:type="dxa"/>
            <w:tcBorders>
              <w:top w:val="nil"/>
              <w:left w:val="single" w:sz="4" w:space="0" w:color="auto"/>
              <w:bottom w:val="single" w:sz="4" w:space="0" w:color="auto"/>
              <w:right w:val="single" w:sz="4" w:space="0" w:color="auto"/>
            </w:tcBorders>
            <w:shd w:val="clear" w:color="auto" w:fill="auto"/>
            <w:vAlign w:val="bottom"/>
            <w:tcPrChange w:id="15" w:author="Douglas Hsu" w:date="2015-06-26T16:31:00Z">
              <w:tcPr>
                <w:tcW w:w="1080" w:type="dxa"/>
                <w:tcBorders>
                  <w:top w:val="nil"/>
                  <w:left w:val="single" w:sz="4" w:space="0" w:color="auto"/>
                  <w:bottom w:val="single" w:sz="4" w:space="0" w:color="auto"/>
                  <w:right w:val="single" w:sz="4" w:space="0" w:color="auto"/>
                </w:tcBorders>
                <w:shd w:val="clear" w:color="auto" w:fill="auto"/>
                <w:vAlign w:val="bottom"/>
              </w:tcPr>
            </w:tcPrChange>
          </w:tcPr>
          <w:p w14:paraId="1AF42FAF"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IAC (n=348)</w:t>
            </w:r>
          </w:p>
        </w:tc>
        <w:tc>
          <w:tcPr>
            <w:tcW w:w="990" w:type="dxa"/>
            <w:tcBorders>
              <w:top w:val="nil"/>
              <w:left w:val="nil"/>
              <w:bottom w:val="single" w:sz="4" w:space="0" w:color="auto"/>
              <w:right w:val="single" w:sz="4" w:space="0" w:color="auto"/>
            </w:tcBorders>
            <w:shd w:val="clear" w:color="auto" w:fill="auto"/>
            <w:vAlign w:val="center"/>
            <w:tcPrChange w:id="16"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4D61A47" w14:textId="77777777" w:rsidR="00961F88" w:rsidRPr="00CF31EB" w:rsidRDefault="00961F88" w:rsidP="00996C19">
            <w:pPr>
              <w:keepNext/>
              <w:keepLines/>
              <w:spacing w:before="200" w:after="0"/>
              <w:jc w:val="center"/>
              <w:outlineLvl w:val="8"/>
              <w:rPr>
                <w:rFonts w:ascii="Arial" w:eastAsia="Times New Roman" w:hAnsi="Arial" w:cs="Arial"/>
                <w:b/>
                <w:bCs/>
                <w:sz w:val="16"/>
                <w:szCs w:val="16"/>
              </w:rPr>
            </w:pPr>
            <w:r w:rsidRPr="00CF31EB">
              <w:rPr>
                <w:rFonts w:ascii="Arial" w:eastAsia="Times New Roman" w:hAnsi="Arial" w:cs="Arial"/>
                <w:b/>
                <w:bCs/>
                <w:sz w:val="16"/>
                <w:szCs w:val="16"/>
              </w:rPr>
              <w:t>p-value</w:t>
            </w:r>
          </w:p>
        </w:tc>
      </w:tr>
      <w:tr w:rsidR="00295EC6" w:rsidRPr="00F243D1" w14:paraId="1EBB0B4F" w14:textId="77777777" w:rsidTr="00295EC6">
        <w:tblPrEx>
          <w:tblPrExChange w:id="17" w:author="Douglas Hsu" w:date="2015-06-26T16:31:00Z">
            <w:tblPrEx>
              <w:tblW w:w="8745" w:type="dxa"/>
            </w:tblPrEx>
          </w:tblPrExChange>
        </w:tblPrEx>
        <w:trPr>
          <w:trHeight w:val="260"/>
          <w:trPrChange w:id="18" w:author="Douglas Hsu" w:date="2015-06-26T16:31:00Z">
            <w:trPr>
              <w:trHeight w:val="260"/>
            </w:trPr>
          </w:trPrChange>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Change w:id="19" w:author="Douglas Hsu" w:date="2015-06-26T16:31:00Z">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4EDBF5D0" w14:textId="77777777" w:rsidR="00961F88" w:rsidRPr="00961F88" w:rsidRDefault="00961F88" w:rsidP="00AF52D9">
            <w:pPr>
              <w:spacing w:after="0"/>
              <w:rPr>
                <w:rFonts w:ascii="Arial" w:eastAsia="Times New Roman" w:hAnsi="Arial" w:cs="Arial"/>
                <w:bCs/>
                <w:sz w:val="16"/>
                <w:szCs w:val="16"/>
              </w:rPr>
            </w:pPr>
            <w:r w:rsidRPr="00961F88">
              <w:rPr>
                <w:rFonts w:ascii="Arial" w:eastAsia="Times New Roman" w:hAnsi="Arial" w:cs="Arial"/>
                <w:bCs/>
                <w:sz w:val="16"/>
                <w:szCs w:val="16"/>
              </w:rPr>
              <w:t>Age (year)</w:t>
            </w:r>
          </w:p>
        </w:tc>
        <w:tc>
          <w:tcPr>
            <w:tcW w:w="1260" w:type="dxa"/>
            <w:tcBorders>
              <w:top w:val="single" w:sz="4" w:space="0" w:color="auto"/>
              <w:left w:val="nil"/>
              <w:bottom w:val="single" w:sz="4" w:space="0" w:color="auto"/>
              <w:right w:val="single" w:sz="4" w:space="0" w:color="auto"/>
            </w:tcBorders>
            <w:shd w:val="clear" w:color="auto" w:fill="auto"/>
            <w:vAlign w:val="center"/>
            <w:hideMark/>
            <w:tcPrChange w:id="20" w:author="Douglas Hsu" w:date="2015-06-26T16:31:00Z">
              <w:tcPr>
                <w:tcW w:w="1260" w:type="dxa"/>
                <w:tcBorders>
                  <w:top w:val="single" w:sz="4" w:space="0" w:color="auto"/>
                  <w:left w:val="nil"/>
                  <w:bottom w:val="single" w:sz="4" w:space="0" w:color="auto"/>
                  <w:right w:val="single" w:sz="4" w:space="0" w:color="auto"/>
                </w:tcBorders>
                <w:shd w:val="clear" w:color="auto" w:fill="auto"/>
                <w:vAlign w:val="center"/>
                <w:hideMark/>
              </w:tcPr>
            </w:tcPrChange>
          </w:tcPr>
          <w:p w14:paraId="67720AD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51 (35-72)</w:t>
            </w:r>
          </w:p>
        </w:tc>
        <w:tc>
          <w:tcPr>
            <w:tcW w:w="1080" w:type="dxa"/>
            <w:tcBorders>
              <w:top w:val="single" w:sz="4" w:space="0" w:color="auto"/>
              <w:left w:val="nil"/>
              <w:bottom w:val="single" w:sz="4" w:space="0" w:color="auto"/>
              <w:right w:val="single" w:sz="4" w:space="0" w:color="auto"/>
            </w:tcBorders>
            <w:shd w:val="clear" w:color="auto" w:fill="auto"/>
            <w:vAlign w:val="center"/>
            <w:hideMark/>
            <w:tcPrChange w:id="21" w:author="Douglas Hsu" w:date="2015-06-26T16:31:00Z">
              <w:tcPr>
                <w:tcW w:w="1080" w:type="dxa"/>
                <w:tcBorders>
                  <w:top w:val="single" w:sz="4" w:space="0" w:color="auto"/>
                  <w:left w:val="nil"/>
                  <w:bottom w:val="single" w:sz="4" w:space="0" w:color="auto"/>
                  <w:right w:val="single" w:sz="4" w:space="0" w:color="auto"/>
                </w:tcBorders>
                <w:shd w:val="clear" w:color="auto" w:fill="auto"/>
                <w:vAlign w:val="center"/>
                <w:hideMark/>
              </w:tcPr>
            </w:tcPrChange>
          </w:tcPr>
          <w:p w14:paraId="1D160776"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56 (40-73)</w:t>
            </w:r>
          </w:p>
        </w:tc>
        <w:tc>
          <w:tcPr>
            <w:tcW w:w="990" w:type="dxa"/>
            <w:tcBorders>
              <w:top w:val="single" w:sz="4" w:space="0" w:color="auto"/>
              <w:left w:val="nil"/>
              <w:bottom w:val="single" w:sz="4" w:space="0" w:color="auto"/>
              <w:right w:val="single" w:sz="4" w:space="0" w:color="auto"/>
            </w:tcBorders>
            <w:shd w:val="clear" w:color="auto" w:fill="auto"/>
            <w:vAlign w:val="center"/>
            <w:hideMark/>
            <w:tcPrChange w:id="22" w:author="Douglas Hsu" w:date="2015-06-26T16:31:00Z">
              <w:tcPr>
                <w:tcW w:w="990" w:type="dxa"/>
                <w:tcBorders>
                  <w:top w:val="single" w:sz="4" w:space="0" w:color="auto"/>
                  <w:left w:val="nil"/>
                  <w:bottom w:val="single" w:sz="4" w:space="0" w:color="auto"/>
                  <w:right w:val="single" w:sz="4" w:space="0" w:color="auto"/>
                </w:tcBorders>
                <w:shd w:val="clear" w:color="auto" w:fill="auto"/>
                <w:vAlign w:val="center"/>
                <w:hideMark/>
              </w:tcPr>
            </w:tcPrChange>
          </w:tcPr>
          <w:p w14:paraId="7129064B"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0.009</w:t>
            </w:r>
          </w:p>
        </w:tc>
        <w:tc>
          <w:tcPr>
            <w:tcW w:w="1260" w:type="dxa"/>
            <w:tcBorders>
              <w:top w:val="single" w:sz="4" w:space="0" w:color="auto"/>
              <w:left w:val="nil"/>
              <w:bottom w:val="single" w:sz="4" w:space="0" w:color="auto"/>
              <w:right w:val="single" w:sz="4" w:space="0" w:color="auto"/>
            </w:tcBorders>
            <w:vAlign w:val="center"/>
            <w:tcPrChange w:id="23" w:author="Douglas Hsu" w:date="2015-06-26T16:31:00Z">
              <w:tcPr>
                <w:tcW w:w="1260" w:type="dxa"/>
                <w:tcBorders>
                  <w:top w:val="single" w:sz="4" w:space="0" w:color="auto"/>
                  <w:left w:val="nil"/>
                  <w:bottom w:val="single" w:sz="4" w:space="0" w:color="auto"/>
                  <w:right w:val="single" w:sz="4" w:space="0" w:color="auto"/>
                </w:tcBorders>
                <w:vAlign w:val="center"/>
              </w:tcPr>
            </w:tcPrChange>
          </w:tcPr>
          <w:p w14:paraId="4DE34F93"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53  (35-72)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24" w:author="Douglas Hsu" w:date="2015-06-26T16:31: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4709CA3"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54 (38-73)</w:t>
            </w:r>
          </w:p>
        </w:tc>
        <w:tc>
          <w:tcPr>
            <w:tcW w:w="990" w:type="dxa"/>
            <w:tcBorders>
              <w:top w:val="single" w:sz="4" w:space="0" w:color="auto"/>
              <w:left w:val="nil"/>
              <w:bottom w:val="single" w:sz="4" w:space="0" w:color="auto"/>
              <w:right w:val="single" w:sz="4" w:space="0" w:color="auto"/>
            </w:tcBorders>
            <w:shd w:val="clear" w:color="auto" w:fill="auto"/>
            <w:vAlign w:val="center"/>
            <w:tcPrChange w:id="25" w:author="Douglas Hsu" w:date="2015-06-26T16:31:00Z">
              <w:tcPr>
                <w:tcW w:w="1800" w:type="dxa"/>
                <w:gridSpan w:val="2"/>
                <w:tcBorders>
                  <w:top w:val="single" w:sz="4" w:space="0" w:color="auto"/>
                  <w:left w:val="nil"/>
                  <w:bottom w:val="single" w:sz="4" w:space="0" w:color="auto"/>
                  <w:right w:val="single" w:sz="4" w:space="0" w:color="auto"/>
                </w:tcBorders>
                <w:shd w:val="clear" w:color="auto" w:fill="auto"/>
                <w:vAlign w:val="center"/>
              </w:tcPr>
            </w:tcPrChange>
          </w:tcPr>
          <w:p w14:paraId="0F35D1B7"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0.8</w:t>
            </w:r>
          </w:p>
        </w:tc>
      </w:tr>
      <w:tr w:rsidR="00295EC6" w:rsidRPr="00F243D1" w14:paraId="1A637CEC" w14:textId="77777777" w:rsidTr="00295EC6">
        <w:tblPrEx>
          <w:tblPrExChange w:id="26" w:author="Douglas Hsu" w:date="2015-06-26T16:31:00Z">
            <w:tblPrEx>
              <w:tblW w:w="8745" w:type="dxa"/>
            </w:tblPrEx>
          </w:tblPrExChange>
        </w:tblPrEx>
        <w:trPr>
          <w:trHeight w:val="260"/>
          <w:trPrChange w:id="27"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28"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08ADA786" w14:textId="77777777" w:rsidR="00961F88" w:rsidRPr="00961F88" w:rsidRDefault="00961F88" w:rsidP="00AF52D9">
            <w:pPr>
              <w:spacing w:after="0"/>
              <w:rPr>
                <w:rFonts w:ascii="Arial" w:eastAsia="Times New Roman" w:hAnsi="Arial" w:cs="Arial"/>
                <w:bCs/>
                <w:sz w:val="16"/>
                <w:szCs w:val="16"/>
              </w:rPr>
            </w:pPr>
            <w:r w:rsidRPr="00961F88">
              <w:rPr>
                <w:rFonts w:ascii="Arial" w:eastAsia="Times New Roman" w:hAnsi="Arial" w:cs="Arial"/>
                <w:bCs/>
                <w:sz w:val="16"/>
                <w:szCs w:val="16"/>
              </w:rPr>
              <w:t>Female</w:t>
            </w:r>
          </w:p>
        </w:tc>
        <w:tc>
          <w:tcPr>
            <w:tcW w:w="1260" w:type="dxa"/>
            <w:tcBorders>
              <w:top w:val="nil"/>
              <w:left w:val="nil"/>
              <w:bottom w:val="single" w:sz="4" w:space="0" w:color="auto"/>
              <w:right w:val="single" w:sz="4" w:space="0" w:color="auto"/>
            </w:tcBorders>
            <w:shd w:val="clear" w:color="auto" w:fill="auto"/>
            <w:vAlign w:val="center"/>
            <w:hideMark/>
            <w:tcPrChange w:id="29"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090080A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344 (43.5%)</w:t>
            </w:r>
          </w:p>
        </w:tc>
        <w:tc>
          <w:tcPr>
            <w:tcW w:w="1080" w:type="dxa"/>
            <w:tcBorders>
              <w:top w:val="nil"/>
              <w:left w:val="nil"/>
              <w:bottom w:val="single" w:sz="4" w:space="0" w:color="auto"/>
              <w:right w:val="single" w:sz="4" w:space="0" w:color="auto"/>
            </w:tcBorders>
            <w:shd w:val="clear" w:color="auto" w:fill="auto"/>
            <w:vAlign w:val="center"/>
            <w:hideMark/>
            <w:tcPrChange w:id="30"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7353FFEC"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406 (41.3%)</w:t>
            </w:r>
          </w:p>
        </w:tc>
        <w:tc>
          <w:tcPr>
            <w:tcW w:w="990" w:type="dxa"/>
            <w:tcBorders>
              <w:top w:val="nil"/>
              <w:left w:val="nil"/>
              <w:bottom w:val="single" w:sz="4" w:space="0" w:color="auto"/>
              <w:right w:val="single" w:sz="4" w:space="0" w:color="auto"/>
            </w:tcBorders>
            <w:shd w:val="clear" w:color="auto" w:fill="auto"/>
            <w:vAlign w:val="center"/>
            <w:hideMark/>
            <w:tcPrChange w:id="31"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788DF39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0.36</w:t>
            </w:r>
          </w:p>
        </w:tc>
        <w:tc>
          <w:tcPr>
            <w:tcW w:w="1260" w:type="dxa"/>
            <w:tcBorders>
              <w:top w:val="nil"/>
              <w:left w:val="nil"/>
              <w:bottom w:val="single" w:sz="4" w:space="0" w:color="auto"/>
              <w:right w:val="single" w:sz="4" w:space="0" w:color="auto"/>
            </w:tcBorders>
            <w:vAlign w:val="center"/>
            <w:tcPrChange w:id="32" w:author="Douglas Hsu" w:date="2015-06-26T16:31:00Z">
              <w:tcPr>
                <w:tcW w:w="1260" w:type="dxa"/>
                <w:tcBorders>
                  <w:top w:val="nil"/>
                  <w:left w:val="nil"/>
                  <w:bottom w:val="single" w:sz="4" w:space="0" w:color="auto"/>
                  <w:right w:val="single" w:sz="4" w:space="0" w:color="auto"/>
                </w:tcBorders>
                <w:vAlign w:val="center"/>
              </w:tcPr>
            </w:tcPrChange>
          </w:tcPr>
          <w:p w14:paraId="78C71FF3"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205 (58.9%)</w:t>
            </w:r>
          </w:p>
        </w:tc>
        <w:tc>
          <w:tcPr>
            <w:tcW w:w="1080" w:type="dxa"/>
            <w:tcBorders>
              <w:top w:val="nil"/>
              <w:left w:val="single" w:sz="4" w:space="0" w:color="auto"/>
              <w:bottom w:val="single" w:sz="4" w:space="0" w:color="auto"/>
              <w:right w:val="single" w:sz="4" w:space="0" w:color="auto"/>
            </w:tcBorders>
            <w:shd w:val="clear" w:color="auto" w:fill="auto"/>
            <w:vAlign w:val="center"/>
            <w:tcPrChange w:id="33"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0A21B8B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192 (55.2%)</w:t>
            </w:r>
          </w:p>
        </w:tc>
        <w:tc>
          <w:tcPr>
            <w:tcW w:w="990" w:type="dxa"/>
            <w:tcBorders>
              <w:top w:val="nil"/>
              <w:left w:val="nil"/>
              <w:bottom w:val="single" w:sz="4" w:space="0" w:color="auto"/>
              <w:right w:val="single" w:sz="4" w:space="0" w:color="auto"/>
            </w:tcBorders>
            <w:shd w:val="clear" w:color="auto" w:fill="auto"/>
            <w:vAlign w:val="center"/>
            <w:tcPrChange w:id="34"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4AB84608"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0.6</w:t>
            </w:r>
          </w:p>
        </w:tc>
      </w:tr>
      <w:tr w:rsidR="00295EC6" w:rsidRPr="00F243D1" w14:paraId="16E5AC80" w14:textId="77777777" w:rsidTr="00295EC6">
        <w:tblPrEx>
          <w:tblPrExChange w:id="35" w:author="Douglas Hsu" w:date="2015-06-26T16:31:00Z">
            <w:tblPrEx>
              <w:tblW w:w="8745" w:type="dxa"/>
            </w:tblPrEx>
          </w:tblPrExChange>
        </w:tblPrEx>
        <w:trPr>
          <w:trHeight w:val="260"/>
          <w:trPrChange w:id="3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37"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75BC1F4E"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White race</w:t>
            </w:r>
          </w:p>
        </w:tc>
        <w:tc>
          <w:tcPr>
            <w:tcW w:w="1260" w:type="dxa"/>
            <w:tcBorders>
              <w:top w:val="nil"/>
              <w:left w:val="nil"/>
              <w:bottom w:val="single" w:sz="4" w:space="0" w:color="auto"/>
              <w:right w:val="single" w:sz="4" w:space="0" w:color="auto"/>
            </w:tcBorders>
            <w:shd w:val="clear" w:color="auto" w:fill="auto"/>
            <w:vAlign w:val="center"/>
            <w:hideMark/>
            <w:tcPrChange w:id="38"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4D09EEA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558 (70.5%)</w:t>
            </w:r>
          </w:p>
        </w:tc>
        <w:tc>
          <w:tcPr>
            <w:tcW w:w="1080" w:type="dxa"/>
            <w:tcBorders>
              <w:top w:val="nil"/>
              <w:left w:val="nil"/>
              <w:bottom w:val="single" w:sz="4" w:space="0" w:color="auto"/>
              <w:right w:val="single" w:sz="4" w:space="0" w:color="auto"/>
            </w:tcBorders>
            <w:shd w:val="clear" w:color="auto" w:fill="auto"/>
            <w:vAlign w:val="center"/>
            <w:hideMark/>
            <w:tcPrChange w:id="39"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1115EF5D"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690 (70.1%)</w:t>
            </w:r>
          </w:p>
        </w:tc>
        <w:tc>
          <w:tcPr>
            <w:tcW w:w="990" w:type="dxa"/>
            <w:tcBorders>
              <w:top w:val="nil"/>
              <w:left w:val="nil"/>
              <w:bottom w:val="single" w:sz="4" w:space="0" w:color="auto"/>
              <w:right w:val="single" w:sz="4" w:space="0" w:color="auto"/>
            </w:tcBorders>
            <w:shd w:val="clear" w:color="auto" w:fill="auto"/>
            <w:vAlign w:val="center"/>
            <w:hideMark/>
            <w:tcPrChange w:id="40"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118C8314"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0.9</w:t>
            </w:r>
          </w:p>
        </w:tc>
        <w:tc>
          <w:tcPr>
            <w:tcW w:w="1260" w:type="dxa"/>
            <w:tcBorders>
              <w:top w:val="nil"/>
              <w:left w:val="nil"/>
              <w:bottom w:val="single" w:sz="4" w:space="0" w:color="auto"/>
              <w:right w:val="single" w:sz="4" w:space="0" w:color="auto"/>
            </w:tcBorders>
            <w:vAlign w:val="center"/>
            <w:tcPrChange w:id="41" w:author="Douglas Hsu" w:date="2015-06-26T16:31:00Z">
              <w:tcPr>
                <w:tcW w:w="1260" w:type="dxa"/>
                <w:tcBorders>
                  <w:top w:val="nil"/>
                  <w:left w:val="nil"/>
                  <w:bottom w:val="single" w:sz="4" w:space="0" w:color="auto"/>
                  <w:right w:val="single" w:sz="4" w:space="0" w:color="auto"/>
                </w:tcBorders>
                <w:vAlign w:val="center"/>
              </w:tcPr>
            </w:tcPrChange>
          </w:tcPr>
          <w:p w14:paraId="568D43E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225 (64.7%)</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2"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047299C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234 (67.3%)</w:t>
            </w:r>
          </w:p>
        </w:tc>
        <w:tc>
          <w:tcPr>
            <w:tcW w:w="990" w:type="dxa"/>
            <w:tcBorders>
              <w:top w:val="nil"/>
              <w:left w:val="nil"/>
              <w:bottom w:val="single" w:sz="4" w:space="0" w:color="auto"/>
              <w:right w:val="single" w:sz="4" w:space="0" w:color="auto"/>
            </w:tcBorders>
            <w:shd w:val="clear" w:color="auto" w:fill="auto"/>
            <w:noWrap/>
            <w:vAlign w:val="center"/>
            <w:tcPrChange w:id="43"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3B827595"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0.5</w:t>
            </w:r>
          </w:p>
        </w:tc>
      </w:tr>
      <w:tr w:rsidR="00295EC6" w:rsidRPr="00F243D1" w14:paraId="46A3D8F5" w14:textId="77777777" w:rsidTr="00295EC6">
        <w:tblPrEx>
          <w:tblPrExChange w:id="44" w:author="Douglas Hsu" w:date="2015-06-26T16:31:00Z">
            <w:tblPrEx>
              <w:tblW w:w="8745" w:type="dxa"/>
            </w:tblPrEx>
          </w:tblPrExChange>
        </w:tblPrEx>
        <w:trPr>
          <w:trHeight w:val="480"/>
          <w:trPrChange w:id="45"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46"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0417560A"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Daytime admission  (7am-7pm)</w:t>
            </w:r>
          </w:p>
        </w:tc>
        <w:tc>
          <w:tcPr>
            <w:tcW w:w="1260" w:type="dxa"/>
            <w:tcBorders>
              <w:top w:val="nil"/>
              <w:left w:val="nil"/>
              <w:bottom w:val="single" w:sz="4" w:space="0" w:color="auto"/>
              <w:right w:val="single" w:sz="4" w:space="0" w:color="auto"/>
            </w:tcBorders>
            <w:shd w:val="clear" w:color="auto" w:fill="auto"/>
            <w:vAlign w:val="center"/>
            <w:hideMark/>
            <w:tcPrChange w:id="47"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0E4C5F34"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240 (30.3%)</w:t>
            </w:r>
          </w:p>
        </w:tc>
        <w:tc>
          <w:tcPr>
            <w:tcW w:w="1080" w:type="dxa"/>
            <w:tcBorders>
              <w:top w:val="nil"/>
              <w:left w:val="nil"/>
              <w:bottom w:val="single" w:sz="4" w:space="0" w:color="auto"/>
              <w:right w:val="single" w:sz="4" w:space="0" w:color="auto"/>
            </w:tcBorders>
            <w:shd w:val="clear" w:color="auto" w:fill="auto"/>
            <w:vAlign w:val="center"/>
            <w:hideMark/>
            <w:tcPrChange w:id="48"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22ED0FC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287 (29.2%)</w:t>
            </w:r>
          </w:p>
        </w:tc>
        <w:tc>
          <w:tcPr>
            <w:tcW w:w="990" w:type="dxa"/>
            <w:tcBorders>
              <w:top w:val="nil"/>
              <w:left w:val="nil"/>
              <w:bottom w:val="single" w:sz="4" w:space="0" w:color="auto"/>
              <w:right w:val="single" w:sz="4" w:space="0" w:color="auto"/>
            </w:tcBorders>
            <w:shd w:val="clear" w:color="auto" w:fill="auto"/>
            <w:vAlign w:val="center"/>
            <w:hideMark/>
            <w:tcPrChange w:id="49"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7B822BFD"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0.6</w:t>
            </w:r>
          </w:p>
        </w:tc>
        <w:tc>
          <w:tcPr>
            <w:tcW w:w="1260" w:type="dxa"/>
            <w:tcBorders>
              <w:top w:val="nil"/>
              <w:left w:val="nil"/>
              <w:bottom w:val="single" w:sz="4" w:space="0" w:color="auto"/>
              <w:right w:val="single" w:sz="4" w:space="0" w:color="auto"/>
            </w:tcBorders>
            <w:vAlign w:val="center"/>
            <w:tcPrChange w:id="50" w:author="Douglas Hsu" w:date="2015-06-26T16:31:00Z">
              <w:tcPr>
                <w:tcW w:w="1260" w:type="dxa"/>
                <w:tcBorders>
                  <w:top w:val="nil"/>
                  <w:left w:val="nil"/>
                  <w:bottom w:val="single" w:sz="4" w:space="0" w:color="auto"/>
                  <w:right w:val="single" w:sz="4" w:space="0" w:color="auto"/>
                </w:tcBorders>
                <w:vAlign w:val="center"/>
              </w:tcPr>
            </w:tcPrChange>
          </w:tcPr>
          <w:p w14:paraId="4BDE70AF"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92 (26.4%)</w:t>
            </w:r>
          </w:p>
        </w:tc>
        <w:tc>
          <w:tcPr>
            <w:tcW w:w="1080" w:type="dxa"/>
            <w:tcBorders>
              <w:top w:val="nil"/>
              <w:left w:val="single" w:sz="4" w:space="0" w:color="auto"/>
              <w:bottom w:val="single" w:sz="4" w:space="0" w:color="auto"/>
              <w:right w:val="single" w:sz="4" w:space="0" w:color="auto"/>
            </w:tcBorders>
            <w:shd w:val="clear" w:color="auto" w:fill="auto"/>
            <w:vAlign w:val="center"/>
            <w:tcPrChange w:id="51"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F95D97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97 (27.9%)</w:t>
            </w:r>
          </w:p>
        </w:tc>
        <w:tc>
          <w:tcPr>
            <w:tcW w:w="990" w:type="dxa"/>
            <w:tcBorders>
              <w:top w:val="nil"/>
              <w:left w:val="nil"/>
              <w:bottom w:val="single" w:sz="4" w:space="0" w:color="auto"/>
              <w:right w:val="single" w:sz="4" w:space="0" w:color="auto"/>
            </w:tcBorders>
            <w:shd w:val="clear" w:color="auto" w:fill="auto"/>
            <w:vAlign w:val="center"/>
            <w:tcPrChange w:id="52"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2C3A529"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0.7</w:t>
            </w:r>
          </w:p>
        </w:tc>
      </w:tr>
      <w:tr w:rsidR="00295EC6" w:rsidRPr="00F243D1" w14:paraId="5B76471E" w14:textId="77777777" w:rsidTr="00295EC6">
        <w:tblPrEx>
          <w:tblPrExChange w:id="53" w:author="Douglas Hsu" w:date="2015-06-26T16:31:00Z">
            <w:tblPrEx>
              <w:tblW w:w="8745" w:type="dxa"/>
            </w:tblPrEx>
          </w:tblPrExChange>
        </w:tblPrEx>
        <w:trPr>
          <w:trHeight w:val="480"/>
          <w:trPrChange w:id="54"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55"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16C6F849"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Weekend admission</w:t>
            </w:r>
          </w:p>
        </w:tc>
        <w:tc>
          <w:tcPr>
            <w:tcW w:w="1260" w:type="dxa"/>
            <w:tcBorders>
              <w:top w:val="nil"/>
              <w:left w:val="nil"/>
              <w:bottom w:val="single" w:sz="4" w:space="0" w:color="auto"/>
              <w:right w:val="single" w:sz="4" w:space="0" w:color="auto"/>
            </w:tcBorders>
            <w:shd w:val="clear" w:color="auto" w:fill="auto"/>
            <w:vAlign w:val="center"/>
            <w:hideMark/>
            <w:tcPrChange w:id="56"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6A2FD4B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252 (31.8%)</w:t>
            </w:r>
          </w:p>
        </w:tc>
        <w:tc>
          <w:tcPr>
            <w:tcW w:w="1080" w:type="dxa"/>
            <w:tcBorders>
              <w:top w:val="nil"/>
              <w:left w:val="nil"/>
              <w:bottom w:val="single" w:sz="4" w:space="0" w:color="auto"/>
              <w:right w:val="single" w:sz="4" w:space="0" w:color="auto"/>
            </w:tcBorders>
            <w:shd w:val="clear" w:color="auto" w:fill="auto"/>
            <w:vAlign w:val="center"/>
            <w:hideMark/>
            <w:tcPrChange w:id="57"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48008CA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256 (26%)</w:t>
            </w:r>
          </w:p>
        </w:tc>
        <w:tc>
          <w:tcPr>
            <w:tcW w:w="990" w:type="dxa"/>
            <w:tcBorders>
              <w:top w:val="nil"/>
              <w:left w:val="nil"/>
              <w:bottom w:val="single" w:sz="4" w:space="0" w:color="auto"/>
              <w:right w:val="single" w:sz="4" w:space="0" w:color="auto"/>
            </w:tcBorders>
            <w:shd w:val="clear" w:color="auto" w:fill="auto"/>
            <w:vAlign w:val="center"/>
            <w:hideMark/>
            <w:tcPrChange w:id="58"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581FEB02"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0.008</w:t>
            </w:r>
          </w:p>
        </w:tc>
        <w:tc>
          <w:tcPr>
            <w:tcW w:w="1260" w:type="dxa"/>
            <w:tcBorders>
              <w:top w:val="nil"/>
              <w:left w:val="nil"/>
              <w:bottom w:val="single" w:sz="4" w:space="0" w:color="auto"/>
              <w:right w:val="single" w:sz="4" w:space="0" w:color="auto"/>
            </w:tcBorders>
            <w:vAlign w:val="center"/>
            <w:tcPrChange w:id="59" w:author="Douglas Hsu" w:date="2015-06-26T16:31:00Z">
              <w:tcPr>
                <w:tcW w:w="1260" w:type="dxa"/>
                <w:tcBorders>
                  <w:top w:val="nil"/>
                  <w:left w:val="nil"/>
                  <w:bottom w:val="single" w:sz="4" w:space="0" w:color="auto"/>
                  <w:right w:val="single" w:sz="4" w:space="0" w:color="auto"/>
                </w:tcBorders>
                <w:vAlign w:val="center"/>
              </w:tcPr>
            </w:tcPrChange>
          </w:tcPr>
          <w:p w14:paraId="5B87827E"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112 (32.2%)</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60"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8A602A6"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95 (27.3%)</w:t>
            </w:r>
          </w:p>
        </w:tc>
        <w:tc>
          <w:tcPr>
            <w:tcW w:w="990" w:type="dxa"/>
            <w:tcBorders>
              <w:top w:val="nil"/>
              <w:left w:val="nil"/>
              <w:bottom w:val="single" w:sz="4" w:space="0" w:color="auto"/>
              <w:right w:val="single" w:sz="4" w:space="0" w:color="auto"/>
            </w:tcBorders>
            <w:shd w:val="clear" w:color="auto" w:fill="auto"/>
            <w:vAlign w:val="center"/>
            <w:tcPrChange w:id="61"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13C08335"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0.2</w:t>
            </w:r>
          </w:p>
        </w:tc>
      </w:tr>
      <w:tr w:rsidR="00295EC6" w:rsidRPr="00F243D1" w14:paraId="19499E3F" w14:textId="77777777" w:rsidTr="00295EC6">
        <w:tblPrEx>
          <w:tblPrExChange w:id="62" w:author="Douglas Hsu" w:date="2015-06-26T16:31:00Z">
            <w:tblPrEx>
              <w:tblW w:w="8745" w:type="dxa"/>
            </w:tblPrEx>
          </w:tblPrExChange>
        </w:tblPrEx>
        <w:trPr>
          <w:trHeight w:val="260"/>
          <w:trPrChange w:id="63"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64"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639332F2" w14:textId="77777777" w:rsidR="00961F88" w:rsidRPr="00961F88" w:rsidRDefault="00961F88" w:rsidP="00AF52D9">
            <w:pPr>
              <w:spacing w:after="0"/>
              <w:rPr>
                <w:rFonts w:ascii="Arial" w:eastAsia="Times New Roman" w:hAnsi="Arial" w:cs="Arial"/>
                <w:bCs/>
                <w:sz w:val="16"/>
                <w:szCs w:val="16"/>
              </w:rPr>
            </w:pPr>
            <w:r w:rsidRPr="00961F88">
              <w:rPr>
                <w:rFonts w:ascii="Arial" w:eastAsia="Times New Roman" w:hAnsi="Arial" w:cs="Arial"/>
                <w:bCs/>
                <w:sz w:val="16"/>
                <w:szCs w:val="16"/>
              </w:rPr>
              <w:t>SOFA Score</w:t>
            </w:r>
          </w:p>
        </w:tc>
        <w:tc>
          <w:tcPr>
            <w:tcW w:w="1260" w:type="dxa"/>
            <w:tcBorders>
              <w:top w:val="nil"/>
              <w:left w:val="nil"/>
              <w:bottom w:val="single" w:sz="4" w:space="0" w:color="auto"/>
              <w:right w:val="single" w:sz="4" w:space="0" w:color="auto"/>
            </w:tcBorders>
            <w:shd w:val="clear" w:color="auto" w:fill="auto"/>
            <w:vAlign w:val="center"/>
            <w:hideMark/>
            <w:tcPrChange w:id="65"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2116611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 (4-6)</w:t>
            </w:r>
          </w:p>
        </w:tc>
        <w:tc>
          <w:tcPr>
            <w:tcW w:w="1080" w:type="dxa"/>
            <w:tcBorders>
              <w:top w:val="nil"/>
              <w:left w:val="nil"/>
              <w:bottom w:val="single" w:sz="4" w:space="0" w:color="auto"/>
              <w:right w:val="single" w:sz="4" w:space="0" w:color="auto"/>
            </w:tcBorders>
            <w:shd w:val="clear" w:color="auto" w:fill="auto"/>
            <w:vAlign w:val="center"/>
            <w:hideMark/>
            <w:tcPrChange w:id="66"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72971D1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 (5-8)</w:t>
            </w:r>
          </w:p>
        </w:tc>
        <w:tc>
          <w:tcPr>
            <w:tcW w:w="990" w:type="dxa"/>
            <w:tcBorders>
              <w:top w:val="nil"/>
              <w:left w:val="nil"/>
              <w:bottom w:val="single" w:sz="4" w:space="0" w:color="auto"/>
              <w:right w:val="single" w:sz="4" w:space="0" w:color="auto"/>
            </w:tcBorders>
            <w:shd w:val="clear" w:color="auto" w:fill="auto"/>
            <w:vAlign w:val="center"/>
            <w:hideMark/>
            <w:tcPrChange w:id="67"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2A432F74"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68" w:author="Douglas Hsu" w:date="2015-06-26T16:31:00Z">
              <w:tcPr>
                <w:tcW w:w="1260" w:type="dxa"/>
                <w:tcBorders>
                  <w:top w:val="nil"/>
                  <w:left w:val="nil"/>
                  <w:bottom w:val="single" w:sz="4" w:space="0" w:color="auto"/>
                  <w:right w:val="single" w:sz="4" w:space="0" w:color="auto"/>
                </w:tcBorders>
                <w:vAlign w:val="center"/>
              </w:tcPr>
            </w:tcPrChange>
          </w:tcPr>
          <w:p w14:paraId="6E804EFA"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 (4-7)</w:t>
            </w:r>
          </w:p>
        </w:tc>
        <w:tc>
          <w:tcPr>
            <w:tcW w:w="1080" w:type="dxa"/>
            <w:tcBorders>
              <w:top w:val="nil"/>
              <w:left w:val="single" w:sz="4" w:space="0" w:color="auto"/>
              <w:bottom w:val="single" w:sz="4" w:space="0" w:color="auto"/>
              <w:right w:val="single" w:sz="4" w:space="0" w:color="auto"/>
            </w:tcBorders>
            <w:shd w:val="clear" w:color="auto" w:fill="auto"/>
            <w:vAlign w:val="center"/>
            <w:tcPrChange w:id="69"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4B62C4D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 (4-7)</w:t>
            </w:r>
          </w:p>
        </w:tc>
        <w:tc>
          <w:tcPr>
            <w:tcW w:w="990" w:type="dxa"/>
            <w:tcBorders>
              <w:top w:val="nil"/>
              <w:left w:val="nil"/>
              <w:bottom w:val="single" w:sz="4" w:space="0" w:color="auto"/>
              <w:right w:val="single" w:sz="4" w:space="0" w:color="auto"/>
            </w:tcBorders>
            <w:shd w:val="clear" w:color="auto" w:fill="auto"/>
            <w:vAlign w:val="center"/>
            <w:tcPrChange w:id="70"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726DF1A"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0.5</w:t>
            </w:r>
          </w:p>
        </w:tc>
      </w:tr>
      <w:tr w:rsidR="00295EC6" w:rsidRPr="00F243D1" w14:paraId="2D30C7A8" w14:textId="77777777" w:rsidTr="00295EC6">
        <w:tblPrEx>
          <w:tblPrExChange w:id="71" w:author="Douglas Hsu" w:date="2015-06-26T16:31:00Z">
            <w:tblPrEx>
              <w:tblW w:w="8745" w:type="dxa"/>
            </w:tblPrEx>
          </w:tblPrExChange>
        </w:tblPrEx>
        <w:trPr>
          <w:trHeight w:val="260"/>
          <w:trPrChange w:id="72"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73"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38489A66" w14:textId="77777777" w:rsidR="00961F88" w:rsidRPr="00961F88" w:rsidRDefault="00961F88" w:rsidP="00AF52D9">
            <w:pPr>
              <w:spacing w:after="0"/>
              <w:rPr>
                <w:rFonts w:ascii="Arial" w:eastAsia="Times New Roman" w:hAnsi="Arial" w:cs="Arial"/>
                <w:b/>
                <w:bCs/>
                <w:sz w:val="16"/>
                <w:szCs w:val="16"/>
              </w:rPr>
            </w:pPr>
            <w:r w:rsidRPr="00961F88">
              <w:rPr>
                <w:rFonts w:ascii="Arial" w:eastAsia="Times New Roman" w:hAnsi="Arial" w:cs="Arial"/>
                <w:b/>
                <w:bCs/>
                <w:sz w:val="16"/>
                <w:szCs w:val="16"/>
              </w:rPr>
              <w:t>Service Unit</w:t>
            </w:r>
          </w:p>
        </w:tc>
        <w:tc>
          <w:tcPr>
            <w:tcW w:w="1260" w:type="dxa"/>
            <w:tcBorders>
              <w:top w:val="nil"/>
              <w:left w:val="nil"/>
              <w:bottom w:val="single" w:sz="4" w:space="0" w:color="auto"/>
              <w:right w:val="single" w:sz="4" w:space="0" w:color="auto"/>
            </w:tcBorders>
            <w:shd w:val="clear" w:color="auto" w:fill="auto"/>
            <w:vAlign w:val="center"/>
            <w:hideMark/>
            <w:tcPrChange w:id="74"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545807C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 </w:t>
            </w:r>
          </w:p>
        </w:tc>
        <w:tc>
          <w:tcPr>
            <w:tcW w:w="1080" w:type="dxa"/>
            <w:tcBorders>
              <w:top w:val="nil"/>
              <w:left w:val="nil"/>
              <w:bottom w:val="single" w:sz="4" w:space="0" w:color="auto"/>
              <w:right w:val="single" w:sz="4" w:space="0" w:color="auto"/>
            </w:tcBorders>
            <w:shd w:val="clear" w:color="auto" w:fill="auto"/>
            <w:vAlign w:val="center"/>
            <w:hideMark/>
            <w:tcPrChange w:id="75"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502F5D7F"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 </w:t>
            </w:r>
          </w:p>
        </w:tc>
        <w:tc>
          <w:tcPr>
            <w:tcW w:w="990" w:type="dxa"/>
            <w:vMerge w:val="restart"/>
            <w:tcBorders>
              <w:top w:val="nil"/>
              <w:left w:val="single" w:sz="4" w:space="0" w:color="auto"/>
              <w:bottom w:val="single" w:sz="4" w:space="0" w:color="auto"/>
              <w:right w:val="single" w:sz="4" w:space="0" w:color="auto"/>
            </w:tcBorders>
            <w:shd w:val="clear" w:color="auto" w:fill="auto"/>
            <w:vAlign w:val="center"/>
            <w:hideMark/>
            <w:tcPrChange w:id="76" w:author="Douglas Hsu" w:date="2015-06-26T16:31:00Z">
              <w:tcPr>
                <w:tcW w:w="990" w:type="dxa"/>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4422A2CF"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77" w:author="Douglas Hsu" w:date="2015-06-26T16:31:00Z">
              <w:tcPr>
                <w:tcW w:w="1260" w:type="dxa"/>
                <w:tcBorders>
                  <w:top w:val="nil"/>
                  <w:left w:val="nil"/>
                  <w:bottom w:val="single" w:sz="4" w:space="0" w:color="auto"/>
                  <w:right w:val="single" w:sz="4" w:space="0" w:color="auto"/>
                </w:tcBorders>
                <w:vAlign w:val="center"/>
              </w:tcPr>
            </w:tcPrChange>
          </w:tcPr>
          <w:p w14:paraId="7FCCB896"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 </w:t>
            </w:r>
          </w:p>
        </w:tc>
        <w:tc>
          <w:tcPr>
            <w:tcW w:w="1080" w:type="dxa"/>
            <w:tcBorders>
              <w:top w:val="nil"/>
              <w:left w:val="single" w:sz="4" w:space="0" w:color="auto"/>
              <w:bottom w:val="single" w:sz="4" w:space="0" w:color="auto"/>
              <w:right w:val="single" w:sz="4" w:space="0" w:color="auto"/>
            </w:tcBorders>
            <w:shd w:val="clear" w:color="auto" w:fill="auto"/>
            <w:vAlign w:val="center"/>
            <w:tcPrChange w:id="78"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6BD24714"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 </w:t>
            </w:r>
          </w:p>
        </w:tc>
        <w:tc>
          <w:tcPr>
            <w:tcW w:w="990" w:type="dxa"/>
            <w:tcBorders>
              <w:top w:val="nil"/>
              <w:left w:val="nil"/>
              <w:bottom w:val="single" w:sz="4" w:space="0" w:color="auto"/>
              <w:right w:val="single" w:sz="4" w:space="0" w:color="auto"/>
            </w:tcBorders>
            <w:shd w:val="clear" w:color="auto" w:fill="auto"/>
            <w:vAlign w:val="center"/>
            <w:tcPrChange w:id="79"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7CFDBC61" w14:textId="77777777" w:rsidR="00961F88" w:rsidRPr="00961F88" w:rsidRDefault="00961F88" w:rsidP="002A12AF">
            <w:pPr>
              <w:jc w:val="center"/>
              <w:rPr>
                <w:rFonts w:ascii="Arial" w:eastAsia="Times New Roman" w:hAnsi="Arial" w:cs="Times New Roman"/>
                <w:sz w:val="16"/>
                <w:szCs w:val="16"/>
              </w:rPr>
            </w:pPr>
          </w:p>
        </w:tc>
      </w:tr>
      <w:tr w:rsidR="00295EC6" w:rsidRPr="00F243D1" w14:paraId="396BDA9D" w14:textId="77777777" w:rsidTr="00295EC6">
        <w:tblPrEx>
          <w:tblPrExChange w:id="80" w:author="Douglas Hsu" w:date="2015-06-26T16:31:00Z">
            <w:tblPrEx>
              <w:tblW w:w="8745" w:type="dxa"/>
            </w:tblPrEx>
          </w:tblPrExChange>
        </w:tblPrEx>
        <w:trPr>
          <w:trHeight w:val="260"/>
          <w:trPrChange w:id="81"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82"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43683998"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MICU</w:t>
            </w:r>
          </w:p>
        </w:tc>
        <w:tc>
          <w:tcPr>
            <w:tcW w:w="1260" w:type="dxa"/>
            <w:tcBorders>
              <w:top w:val="nil"/>
              <w:left w:val="nil"/>
              <w:bottom w:val="single" w:sz="4" w:space="0" w:color="auto"/>
              <w:right w:val="single" w:sz="4" w:space="0" w:color="auto"/>
            </w:tcBorders>
            <w:shd w:val="clear" w:color="auto" w:fill="auto"/>
            <w:vAlign w:val="center"/>
            <w:hideMark/>
            <w:tcPrChange w:id="83"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10765397"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504 (63.6%)</w:t>
            </w:r>
          </w:p>
        </w:tc>
        <w:tc>
          <w:tcPr>
            <w:tcW w:w="1080" w:type="dxa"/>
            <w:tcBorders>
              <w:top w:val="nil"/>
              <w:left w:val="nil"/>
              <w:bottom w:val="single" w:sz="4" w:space="0" w:color="auto"/>
              <w:right w:val="single" w:sz="4" w:space="0" w:color="auto"/>
            </w:tcBorders>
            <w:shd w:val="clear" w:color="auto" w:fill="auto"/>
            <w:vAlign w:val="center"/>
            <w:hideMark/>
            <w:tcPrChange w:id="84"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26717364"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290 (29.5%)</w:t>
            </w:r>
          </w:p>
        </w:tc>
        <w:tc>
          <w:tcPr>
            <w:tcW w:w="990" w:type="dxa"/>
            <w:vMerge/>
            <w:tcBorders>
              <w:top w:val="nil"/>
              <w:left w:val="single" w:sz="4" w:space="0" w:color="auto"/>
              <w:bottom w:val="single" w:sz="4" w:space="0" w:color="auto"/>
              <w:right w:val="single" w:sz="4" w:space="0" w:color="auto"/>
            </w:tcBorders>
            <w:vAlign w:val="center"/>
            <w:hideMark/>
            <w:tcPrChange w:id="85" w:author="Douglas Hsu" w:date="2015-06-26T16:31:00Z">
              <w:tcPr>
                <w:tcW w:w="990" w:type="dxa"/>
                <w:vMerge/>
                <w:tcBorders>
                  <w:top w:val="nil"/>
                  <w:left w:val="single" w:sz="4" w:space="0" w:color="auto"/>
                  <w:bottom w:val="single" w:sz="4" w:space="0" w:color="auto"/>
                  <w:right w:val="single" w:sz="4" w:space="0" w:color="auto"/>
                </w:tcBorders>
                <w:vAlign w:val="center"/>
                <w:hideMark/>
              </w:tcPr>
            </w:tcPrChange>
          </w:tcPr>
          <w:p w14:paraId="69648B42" w14:textId="77777777" w:rsidR="00961F88" w:rsidRPr="00961F88" w:rsidRDefault="00961F88" w:rsidP="00996C19">
            <w:pPr>
              <w:spacing w:after="0"/>
              <w:rPr>
                <w:rFonts w:ascii="Arial" w:eastAsia="Times New Roman" w:hAnsi="Arial" w:cs="Arial"/>
                <w:bCs/>
                <w:sz w:val="16"/>
                <w:szCs w:val="16"/>
              </w:rPr>
            </w:pPr>
          </w:p>
        </w:tc>
        <w:tc>
          <w:tcPr>
            <w:tcW w:w="1260" w:type="dxa"/>
            <w:tcBorders>
              <w:top w:val="nil"/>
              <w:left w:val="nil"/>
              <w:bottom w:val="single" w:sz="4" w:space="0" w:color="auto"/>
              <w:right w:val="single" w:sz="4" w:space="0" w:color="auto"/>
            </w:tcBorders>
            <w:vAlign w:val="center"/>
            <w:tcPrChange w:id="86" w:author="Douglas Hsu" w:date="2015-06-26T16:31:00Z">
              <w:tcPr>
                <w:tcW w:w="1260" w:type="dxa"/>
                <w:tcBorders>
                  <w:top w:val="nil"/>
                  <w:left w:val="nil"/>
                  <w:bottom w:val="single" w:sz="4" w:space="0" w:color="auto"/>
                  <w:right w:val="single" w:sz="4" w:space="0" w:color="auto"/>
                </w:tcBorders>
                <w:vAlign w:val="center"/>
              </w:tcPr>
            </w:tcPrChange>
          </w:tcPr>
          <w:p w14:paraId="513F4B33"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184 (52.9%)</w:t>
            </w:r>
          </w:p>
        </w:tc>
        <w:tc>
          <w:tcPr>
            <w:tcW w:w="1080" w:type="dxa"/>
            <w:tcBorders>
              <w:top w:val="nil"/>
              <w:left w:val="single" w:sz="4" w:space="0" w:color="auto"/>
              <w:bottom w:val="single" w:sz="4" w:space="0" w:color="auto"/>
              <w:right w:val="single" w:sz="4" w:space="0" w:color="auto"/>
            </w:tcBorders>
            <w:shd w:val="clear" w:color="auto" w:fill="auto"/>
            <w:vAlign w:val="center"/>
            <w:tcPrChange w:id="87"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0434D6C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192 (55.2%)</w:t>
            </w:r>
          </w:p>
        </w:tc>
        <w:tc>
          <w:tcPr>
            <w:tcW w:w="990" w:type="dxa"/>
            <w:vMerge w:val="restart"/>
            <w:tcBorders>
              <w:top w:val="single" w:sz="4" w:space="0" w:color="auto"/>
              <w:left w:val="nil"/>
              <w:right w:val="single" w:sz="4" w:space="0" w:color="auto"/>
            </w:tcBorders>
            <w:shd w:val="clear" w:color="auto" w:fill="auto"/>
            <w:vAlign w:val="center"/>
            <w:tcPrChange w:id="88" w:author="Douglas Hsu" w:date="2015-06-26T16:31:00Z">
              <w:tcPr>
                <w:tcW w:w="1800" w:type="dxa"/>
                <w:gridSpan w:val="2"/>
                <w:vMerge w:val="restart"/>
                <w:tcBorders>
                  <w:top w:val="single" w:sz="4" w:space="0" w:color="auto"/>
                  <w:left w:val="nil"/>
                  <w:right w:val="single" w:sz="4" w:space="0" w:color="auto"/>
                </w:tcBorders>
                <w:shd w:val="clear" w:color="auto" w:fill="auto"/>
                <w:vAlign w:val="center"/>
              </w:tcPr>
            </w:tcPrChange>
          </w:tcPr>
          <w:p w14:paraId="7A2004FA"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0.3</w:t>
            </w:r>
          </w:p>
        </w:tc>
      </w:tr>
      <w:tr w:rsidR="00295EC6" w:rsidRPr="00F243D1" w14:paraId="483EF36F" w14:textId="77777777" w:rsidTr="00295EC6">
        <w:tblPrEx>
          <w:tblPrExChange w:id="89" w:author="Douglas Hsu" w:date="2015-06-26T16:31:00Z">
            <w:tblPrEx>
              <w:tblW w:w="8745" w:type="dxa"/>
            </w:tblPrEx>
          </w:tblPrExChange>
        </w:tblPrEx>
        <w:trPr>
          <w:trHeight w:val="260"/>
          <w:trPrChange w:id="90"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91"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79AE932C"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SICU</w:t>
            </w:r>
          </w:p>
        </w:tc>
        <w:tc>
          <w:tcPr>
            <w:tcW w:w="1260" w:type="dxa"/>
            <w:tcBorders>
              <w:top w:val="nil"/>
              <w:left w:val="nil"/>
              <w:bottom w:val="single" w:sz="4" w:space="0" w:color="auto"/>
              <w:right w:val="single" w:sz="4" w:space="0" w:color="auto"/>
            </w:tcBorders>
            <w:shd w:val="clear" w:color="auto" w:fill="auto"/>
            <w:vAlign w:val="center"/>
            <w:hideMark/>
            <w:tcPrChange w:id="92"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3950EC8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288 (26.4%)</w:t>
            </w:r>
          </w:p>
        </w:tc>
        <w:tc>
          <w:tcPr>
            <w:tcW w:w="1080" w:type="dxa"/>
            <w:tcBorders>
              <w:top w:val="nil"/>
              <w:left w:val="nil"/>
              <w:bottom w:val="single" w:sz="4" w:space="0" w:color="auto"/>
              <w:right w:val="single" w:sz="4" w:space="0" w:color="auto"/>
            </w:tcBorders>
            <w:shd w:val="clear" w:color="auto" w:fill="auto"/>
            <w:vAlign w:val="center"/>
            <w:hideMark/>
            <w:tcPrChange w:id="93"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708EE67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694 (70.5)</w:t>
            </w:r>
          </w:p>
        </w:tc>
        <w:tc>
          <w:tcPr>
            <w:tcW w:w="990" w:type="dxa"/>
            <w:vMerge/>
            <w:tcBorders>
              <w:top w:val="nil"/>
              <w:left w:val="single" w:sz="4" w:space="0" w:color="auto"/>
              <w:bottom w:val="single" w:sz="4" w:space="0" w:color="auto"/>
              <w:right w:val="single" w:sz="4" w:space="0" w:color="auto"/>
            </w:tcBorders>
            <w:vAlign w:val="center"/>
            <w:hideMark/>
            <w:tcPrChange w:id="94" w:author="Douglas Hsu" w:date="2015-06-26T16:31:00Z">
              <w:tcPr>
                <w:tcW w:w="990" w:type="dxa"/>
                <w:vMerge/>
                <w:tcBorders>
                  <w:top w:val="nil"/>
                  <w:left w:val="single" w:sz="4" w:space="0" w:color="auto"/>
                  <w:bottom w:val="single" w:sz="4" w:space="0" w:color="auto"/>
                  <w:right w:val="single" w:sz="4" w:space="0" w:color="auto"/>
                </w:tcBorders>
                <w:vAlign w:val="center"/>
                <w:hideMark/>
              </w:tcPr>
            </w:tcPrChange>
          </w:tcPr>
          <w:p w14:paraId="352C1A87" w14:textId="77777777" w:rsidR="00961F88" w:rsidRPr="00961F88" w:rsidRDefault="00961F88" w:rsidP="00996C19">
            <w:pPr>
              <w:spacing w:after="0"/>
              <w:rPr>
                <w:rFonts w:ascii="Arial" w:eastAsia="Times New Roman" w:hAnsi="Arial" w:cs="Arial"/>
                <w:bCs/>
                <w:sz w:val="16"/>
                <w:szCs w:val="16"/>
              </w:rPr>
            </w:pPr>
          </w:p>
        </w:tc>
        <w:tc>
          <w:tcPr>
            <w:tcW w:w="1260" w:type="dxa"/>
            <w:tcBorders>
              <w:top w:val="nil"/>
              <w:left w:val="nil"/>
              <w:bottom w:val="single" w:sz="4" w:space="0" w:color="auto"/>
              <w:right w:val="single" w:sz="4" w:space="0" w:color="auto"/>
            </w:tcBorders>
            <w:vAlign w:val="center"/>
            <w:tcPrChange w:id="95" w:author="Douglas Hsu" w:date="2015-06-26T16:31:00Z">
              <w:tcPr>
                <w:tcW w:w="1260" w:type="dxa"/>
                <w:tcBorders>
                  <w:top w:val="nil"/>
                  <w:left w:val="nil"/>
                  <w:bottom w:val="single" w:sz="4" w:space="0" w:color="auto"/>
                  <w:right w:val="single" w:sz="4" w:space="0" w:color="auto"/>
                </w:tcBorders>
                <w:vAlign w:val="center"/>
              </w:tcPr>
            </w:tcPrChange>
          </w:tcPr>
          <w:p w14:paraId="780288FA"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164 (47.1%)</w:t>
            </w:r>
          </w:p>
        </w:tc>
        <w:tc>
          <w:tcPr>
            <w:tcW w:w="1080" w:type="dxa"/>
            <w:tcBorders>
              <w:top w:val="nil"/>
              <w:left w:val="single" w:sz="4" w:space="0" w:color="auto"/>
              <w:bottom w:val="single" w:sz="4" w:space="0" w:color="auto"/>
              <w:right w:val="single" w:sz="4" w:space="0" w:color="auto"/>
            </w:tcBorders>
            <w:shd w:val="clear" w:color="auto" w:fill="auto"/>
            <w:vAlign w:val="center"/>
            <w:tcPrChange w:id="96"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144DDA2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156 (44.8%)</w:t>
            </w:r>
          </w:p>
        </w:tc>
        <w:tc>
          <w:tcPr>
            <w:tcW w:w="990" w:type="dxa"/>
            <w:vMerge/>
            <w:tcBorders>
              <w:left w:val="nil"/>
              <w:bottom w:val="single" w:sz="4" w:space="0" w:color="auto"/>
              <w:right w:val="single" w:sz="4" w:space="0" w:color="auto"/>
            </w:tcBorders>
            <w:shd w:val="clear" w:color="auto" w:fill="auto"/>
            <w:vAlign w:val="center"/>
            <w:tcPrChange w:id="97" w:author="Douglas Hsu" w:date="2015-06-26T16:31:00Z">
              <w:tcPr>
                <w:tcW w:w="1800" w:type="dxa"/>
                <w:gridSpan w:val="2"/>
                <w:vMerge/>
                <w:tcBorders>
                  <w:left w:val="nil"/>
                  <w:bottom w:val="single" w:sz="4" w:space="0" w:color="auto"/>
                  <w:right w:val="single" w:sz="4" w:space="0" w:color="auto"/>
                </w:tcBorders>
                <w:shd w:val="clear" w:color="auto" w:fill="auto"/>
                <w:vAlign w:val="center"/>
              </w:tcPr>
            </w:tcPrChange>
          </w:tcPr>
          <w:p w14:paraId="09B6E369" w14:textId="77777777" w:rsidR="00961F88" w:rsidRPr="004A468E" w:rsidRDefault="00961F88" w:rsidP="004A468E">
            <w:pPr>
              <w:jc w:val="center"/>
              <w:rPr>
                <w:rFonts w:ascii="Arial" w:eastAsia="Times New Roman" w:hAnsi="Arial" w:cs="Times New Roman"/>
                <w:sz w:val="16"/>
                <w:szCs w:val="16"/>
              </w:rPr>
            </w:pPr>
          </w:p>
        </w:tc>
      </w:tr>
      <w:tr w:rsidR="00295EC6" w:rsidRPr="00F243D1" w14:paraId="248475DA" w14:textId="77777777" w:rsidTr="00295EC6">
        <w:tblPrEx>
          <w:tblPrExChange w:id="98" w:author="Douglas Hsu" w:date="2015-06-26T16:31:00Z">
            <w:tblPrEx>
              <w:tblW w:w="8745" w:type="dxa"/>
            </w:tblPrEx>
          </w:tblPrExChange>
        </w:tblPrEx>
        <w:trPr>
          <w:trHeight w:val="260"/>
          <w:trPrChange w:id="99"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00"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320DBD52" w14:textId="77777777" w:rsidR="00961F88" w:rsidRPr="00961F88" w:rsidRDefault="00961F88" w:rsidP="00AF52D9">
            <w:pPr>
              <w:spacing w:after="0"/>
              <w:rPr>
                <w:rFonts w:ascii="Arial" w:eastAsia="Times New Roman" w:hAnsi="Arial" w:cs="Arial"/>
                <w:b/>
                <w:bCs/>
                <w:sz w:val="16"/>
                <w:szCs w:val="16"/>
              </w:rPr>
            </w:pPr>
            <w:r w:rsidRPr="00961F88">
              <w:rPr>
                <w:rFonts w:ascii="Arial" w:eastAsia="Times New Roman" w:hAnsi="Arial" w:cs="Arial"/>
                <w:b/>
                <w:bCs/>
                <w:sz w:val="16"/>
                <w:szCs w:val="16"/>
              </w:rPr>
              <w:t>Co-incident Diseases</w:t>
            </w:r>
          </w:p>
        </w:tc>
        <w:tc>
          <w:tcPr>
            <w:tcW w:w="1260" w:type="dxa"/>
            <w:tcBorders>
              <w:top w:val="nil"/>
              <w:left w:val="nil"/>
              <w:bottom w:val="single" w:sz="4" w:space="0" w:color="auto"/>
              <w:right w:val="single" w:sz="4" w:space="0" w:color="auto"/>
            </w:tcBorders>
            <w:shd w:val="clear" w:color="auto" w:fill="auto"/>
            <w:vAlign w:val="center"/>
            <w:hideMark/>
            <w:tcPrChange w:id="101"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5424BE04" w14:textId="77777777" w:rsidR="00961F88" w:rsidRPr="00961F88" w:rsidRDefault="00961F88" w:rsidP="00996C19">
            <w:pPr>
              <w:spacing w:after="0"/>
              <w:jc w:val="center"/>
              <w:rPr>
                <w:rFonts w:ascii="Arial" w:eastAsia="Times New Roman" w:hAnsi="Arial" w:cs="Arial"/>
                <w:sz w:val="16"/>
                <w:szCs w:val="16"/>
              </w:rPr>
            </w:pPr>
          </w:p>
        </w:tc>
        <w:tc>
          <w:tcPr>
            <w:tcW w:w="1080" w:type="dxa"/>
            <w:tcBorders>
              <w:top w:val="nil"/>
              <w:left w:val="nil"/>
              <w:bottom w:val="single" w:sz="4" w:space="0" w:color="auto"/>
              <w:right w:val="single" w:sz="4" w:space="0" w:color="auto"/>
            </w:tcBorders>
            <w:shd w:val="clear" w:color="auto" w:fill="auto"/>
            <w:vAlign w:val="center"/>
            <w:hideMark/>
            <w:tcPrChange w:id="102"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209A8762" w14:textId="77777777" w:rsidR="00961F88" w:rsidRPr="00961F88" w:rsidRDefault="00961F88"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vAlign w:val="center"/>
            <w:hideMark/>
            <w:tcPrChange w:id="103"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63486B9A" w14:textId="77777777" w:rsidR="00961F88" w:rsidRPr="00961F88" w:rsidRDefault="00961F88" w:rsidP="00996C19">
            <w:pPr>
              <w:spacing w:after="0"/>
              <w:jc w:val="center"/>
              <w:rPr>
                <w:rFonts w:ascii="Arial" w:eastAsia="Times New Roman" w:hAnsi="Arial" w:cs="Arial"/>
                <w:sz w:val="16"/>
                <w:szCs w:val="16"/>
              </w:rPr>
            </w:pPr>
          </w:p>
        </w:tc>
        <w:tc>
          <w:tcPr>
            <w:tcW w:w="1260" w:type="dxa"/>
            <w:tcBorders>
              <w:top w:val="nil"/>
              <w:left w:val="nil"/>
              <w:bottom w:val="single" w:sz="4" w:space="0" w:color="auto"/>
              <w:right w:val="single" w:sz="4" w:space="0" w:color="auto"/>
            </w:tcBorders>
            <w:vAlign w:val="center"/>
            <w:tcPrChange w:id="104" w:author="Douglas Hsu" w:date="2015-06-26T16:31:00Z">
              <w:tcPr>
                <w:tcW w:w="1260" w:type="dxa"/>
                <w:tcBorders>
                  <w:top w:val="nil"/>
                  <w:left w:val="nil"/>
                  <w:bottom w:val="single" w:sz="4" w:space="0" w:color="auto"/>
                  <w:right w:val="single" w:sz="4" w:space="0" w:color="auto"/>
                </w:tcBorders>
                <w:vAlign w:val="center"/>
              </w:tcPr>
            </w:tcPrChange>
          </w:tcPr>
          <w:p w14:paraId="6C54EB34" w14:textId="77777777" w:rsidR="00961F88" w:rsidRPr="00961F88" w:rsidRDefault="00961F88" w:rsidP="00996C19">
            <w:pPr>
              <w:spacing w:after="0"/>
              <w:jc w:val="center"/>
              <w:rPr>
                <w:rFonts w:ascii="Arial" w:eastAsia="Times New Roman" w:hAnsi="Arial" w:cs="Arial"/>
                <w:sz w:val="16"/>
                <w:szCs w:val="16"/>
              </w:rPr>
            </w:pPr>
          </w:p>
        </w:tc>
        <w:tc>
          <w:tcPr>
            <w:tcW w:w="1080" w:type="dxa"/>
            <w:tcBorders>
              <w:top w:val="nil"/>
              <w:left w:val="single" w:sz="4" w:space="0" w:color="auto"/>
              <w:bottom w:val="single" w:sz="4" w:space="0" w:color="auto"/>
              <w:right w:val="single" w:sz="4" w:space="0" w:color="auto"/>
            </w:tcBorders>
            <w:shd w:val="clear" w:color="auto" w:fill="auto"/>
            <w:vAlign w:val="center"/>
            <w:tcPrChange w:id="105"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10D01830" w14:textId="77777777" w:rsidR="00961F88" w:rsidRPr="00961F88" w:rsidRDefault="00961F88"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vAlign w:val="center"/>
            <w:tcPrChange w:id="106"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1A3CAB4D" w14:textId="723585C2" w:rsidR="00961F88" w:rsidRPr="00961F88" w:rsidRDefault="00961F88" w:rsidP="002A12AF">
            <w:pPr>
              <w:jc w:val="center"/>
              <w:rPr>
                <w:rFonts w:ascii="Arial" w:eastAsia="Times New Roman" w:hAnsi="Arial" w:cs="Times New Roman"/>
                <w:sz w:val="16"/>
                <w:szCs w:val="16"/>
              </w:rPr>
            </w:pPr>
          </w:p>
        </w:tc>
      </w:tr>
      <w:tr w:rsidR="00295EC6" w:rsidRPr="00F243D1" w14:paraId="6DEA1594" w14:textId="77777777" w:rsidTr="00295EC6">
        <w:tblPrEx>
          <w:tblPrExChange w:id="107" w:author="Douglas Hsu" w:date="2015-06-26T16:31:00Z">
            <w:tblPrEx>
              <w:tblW w:w="8745" w:type="dxa"/>
            </w:tblPrEx>
          </w:tblPrExChange>
        </w:tblPrEx>
        <w:trPr>
          <w:trHeight w:val="260"/>
          <w:trPrChange w:id="108"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09"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08A9ED9D"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Congestive heart failure</w:t>
            </w:r>
          </w:p>
        </w:tc>
        <w:tc>
          <w:tcPr>
            <w:tcW w:w="1260" w:type="dxa"/>
            <w:tcBorders>
              <w:top w:val="nil"/>
              <w:left w:val="nil"/>
              <w:bottom w:val="single" w:sz="4" w:space="0" w:color="auto"/>
              <w:right w:val="single" w:sz="4" w:space="0" w:color="auto"/>
            </w:tcBorders>
            <w:shd w:val="clear" w:color="auto" w:fill="auto"/>
            <w:vAlign w:val="center"/>
            <w:hideMark/>
            <w:tcPrChange w:id="110"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7A0D431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97 (12.5%)</w:t>
            </w:r>
          </w:p>
        </w:tc>
        <w:tc>
          <w:tcPr>
            <w:tcW w:w="1080" w:type="dxa"/>
            <w:tcBorders>
              <w:top w:val="nil"/>
              <w:left w:val="nil"/>
              <w:bottom w:val="single" w:sz="4" w:space="0" w:color="auto"/>
              <w:right w:val="single" w:sz="4" w:space="0" w:color="auto"/>
            </w:tcBorders>
            <w:shd w:val="clear" w:color="auto" w:fill="auto"/>
            <w:vAlign w:val="center"/>
            <w:hideMark/>
            <w:tcPrChange w:id="111"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69D4169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116 (11.8%)</w:t>
            </w:r>
          </w:p>
        </w:tc>
        <w:tc>
          <w:tcPr>
            <w:tcW w:w="990" w:type="dxa"/>
            <w:tcBorders>
              <w:top w:val="nil"/>
              <w:left w:val="nil"/>
              <w:bottom w:val="single" w:sz="4" w:space="0" w:color="auto"/>
              <w:right w:val="single" w:sz="4" w:space="0" w:color="auto"/>
            </w:tcBorders>
            <w:shd w:val="clear" w:color="auto" w:fill="auto"/>
            <w:vAlign w:val="center"/>
            <w:hideMark/>
            <w:tcPrChange w:id="112"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08733FC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0.7</w:t>
            </w:r>
          </w:p>
        </w:tc>
        <w:tc>
          <w:tcPr>
            <w:tcW w:w="1260" w:type="dxa"/>
            <w:tcBorders>
              <w:top w:val="nil"/>
              <w:left w:val="nil"/>
              <w:bottom w:val="single" w:sz="4" w:space="0" w:color="auto"/>
              <w:right w:val="single" w:sz="4" w:space="0" w:color="auto"/>
            </w:tcBorders>
            <w:vAlign w:val="center"/>
            <w:tcPrChange w:id="113" w:author="Douglas Hsu" w:date="2015-06-26T16:31:00Z">
              <w:tcPr>
                <w:tcW w:w="1260" w:type="dxa"/>
                <w:tcBorders>
                  <w:top w:val="nil"/>
                  <w:left w:val="nil"/>
                  <w:bottom w:val="single" w:sz="4" w:space="0" w:color="auto"/>
                  <w:right w:val="single" w:sz="4" w:space="0" w:color="auto"/>
                </w:tcBorders>
                <w:vAlign w:val="center"/>
              </w:tcPr>
            </w:tcPrChange>
          </w:tcPr>
          <w:p w14:paraId="486178A0"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44 (12.6%)</w:t>
            </w:r>
          </w:p>
        </w:tc>
        <w:tc>
          <w:tcPr>
            <w:tcW w:w="1080" w:type="dxa"/>
            <w:tcBorders>
              <w:top w:val="nil"/>
              <w:left w:val="single" w:sz="4" w:space="0" w:color="auto"/>
              <w:bottom w:val="single" w:sz="4" w:space="0" w:color="auto"/>
              <w:right w:val="single" w:sz="4" w:space="0" w:color="auto"/>
            </w:tcBorders>
            <w:shd w:val="clear" w:color="auto" w:fill="auto"/>
            <w:vAlign w:val="center"/>
            <w:tcPrChange w:id="114"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5E5D5DBA"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36 (10.3%)</w:t>
            </w:r>
          </w:p>
        </w:tc>
        <w:tc>
          <w:tcPr>
            <w:tcW w:w="990" w:type="dxa"/>
            <w:tcBorders>
              <w:top w:val="nil"/>
              <w:left w:val="nil"/>
              <w:bottom w:val="single" w:sz="4" w:space="0" w:color="auto"/>
              <w:right w:val="single" w:sz="4" w:space="0" w:color="auto"/>
            </w:tcBorders>
            <w:shd w:val="clear" w:color="auto" w:fill="auto"/>
            <w:vAlign w:val="center"/>
            <w:tcPrChange w:id="115"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3EE18CFA"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0.6</w:t>
            </w:r>
          </w:p>
        </w:tc>
      </w:tr>
      <w:tr w:rsidR="00295EC6" w:rsidRPr="00F243D1" w14:paraId="55672806" w14:textId="77777777" w:rsidTr="00295EC6">
        <w:tblPrEx>
          <w:tblPrExChange w:id="116" w:author="Douglas Hsu" w:date="2015-06-26T16:31:00Z">
            <w:tblPrEx>
              <w:tblW w:w="8745" w:type="dxa"/>
            </w:tblPrEx>
          </w:tblPrExChange>
        </w:tblPrEx>
        <w:trPr>
          <w:trHeight w:val="260"/>
          <w:trPrChange w:id="117"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18"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484AC8E6"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Atrial fibrillation</w:t>
            </w:r>
          </w:p>
        </w:tc>
        <w:tc>
          <w:tcPr>
            <w:tcW w:w="1260" w:type="dxa"/>
            <w:tcBorders>
              <w:top w:val="nil"/>
              <w:left w:val="nil"/>
              <w:bottom w:val="single" w:sz="4" w:space="0" w:color="auto"/>
              <w:right w:val="single" w:sz="4" w:space="0" w:color="auto"/>
            </w:tcBorders>
            <w:shd w:val="clear" w:color="auto" w:fill="auto"/>
            <w:vAlign w:val="center"/>
            <w:hideMark/>
            <w:tcPrChange w:id="119"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7809FC63"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82 (10.4%)</w:t>
            </w:r>
          </w:p>
        </w:tc>
        <w:tc>
          <w:tcPr>
            <w:tcW w:w="1080" w:type="dxa"/>
            <w:tcBorders>
              <w:top w:val="nil"/>
              <w:left w:val="nil"/>
              <w:bottom w:val="single" w:sz="4" w:space="0" w:color="auto"/>
              <w:right w:val="single" w:sz="4" w:space="0" w:color="auto"/>
            </w:tcBorders>
            <w:shd w:val="clear" w:color="auto" w:fill="auto"/>
            <w:vAlign w:val="center"/>
            <w:hideMark/>
            <w:tcPrChange w:id="120"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3224643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125 (12.7%)</w:t>
            </w:r>
          </w:p>
        </w:tc>
        <w:tc>
          <w:tcPr>
            <w:tcW w:w="990" w:type="dxa"/>
            <w:tcBorders>
              <w:top w:val="nil"/>
              <w:left w:val="nil"/>
              <w:bottom w:val="single" w:sz="4" w:space="0" w:color="auto"/>
              <w:right w:val="single" w:sz="4" w:space="0" w:color="auto"/>
            </w:tcBorders>
            <w:shd w:val="clear" w:color="auto" w:fill="auto"/>
            <w:vAlign w:val="center"/>
            <w:hideMark/>
            <w:tcPrChange w:id="121"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392479F4"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0.1</w:t>
            </w:r>
          </w:p>
        </w:tc>
        <w:tc>
          <w:tcPr>
            <w:tcW w:w="1260" w:type="dxa"/>
            <w:tcBorders>
              <w:top w:val="nil"/>
              <w:left w:val="nil"/>
              <w:bottom w:val="single" w:sz="4" w:space="0" w:color="auto"/>
              <w:right w:val="single" w:sz="4" w:space="0" w:color="auto"/>
            </w:tcBorders>
            <w:vAlign w:val="center"/>
            <w:tcPrChange w:id="122" w:author="Douglas Hsu" w:date="2015-06-26T16:31:00Z">
              <w:tcPr>
                <w:tcW w:w="1260" w:type="dxa"/>
                <w:tcBorders>
                  <w:top w:val="nil"/>
                  <w:left w:val="nil"/>
                  <w:bottom w:val="single" w:sz="4" w:space="0" w:color="auto"/>
                  <w:right w:val="single" w:sz="4" w:space="0" w:color="auto"/>
                </w:tcBorders>
                <w:vAlign w:val="center"/>
              </w:tcPr>
            </w:tcPrChange>
          </w:tcPr>
          <w:p w14:paraId="47674A6D"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36 (10.3%)</w:t>
            </w:r>
          </w:p>
        </w:tc>
        <w:tc>
          <w:tcPr>
            <w:tcW w:w="1080" w:type="dxa"/>
            <w:tcBorders>
              <w:top w:val="nil"/>
              <w:left w:val="single" w:sz="4" w:space="0" w:color="auto"/>
              <w:bottom w:val="single" w:sz="4" w:space="0" w:color="auto"/>
              <w:right w:val="single" w:sz="4" w:space="0" w:color="auto"/>
            </w:tcBorders>
            <w:shd w:val="clear" w:color="auto" w:fill="auto"/>
            <w:vAlign w:val="center"/>
            <w:tcPrChange w:id="123"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609F07B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32 (9.2%)</w:t>
            </w:r>
          </w:p>
        </w:tc>
        <w:tc>
          <w:tcPr>
            <w:tcW w:w="990" w:type="dxa"/>
            <w:tcBorders>
              <w:top w:val="nil"/>
              <w:left w:val="nil"/>
              <w:bottom w:val="single" w:sz="4" w:space="0" w:color="auto"/>
              <w:right w:val="single" w:sz="4" w:space="0" w:color="auto"/>
            </w:tcBorders>
            <w:shd w:val="clear" w:color="auto" w:fill="auto"/>
            <w:vAlign w:val="center"/>
            <w:tcPrChange w:id="124"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4FF7182C"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1.0</w:t>
            </w:r>
          </w:p>
        </w:tc>
      </w:tr>
      <w:tr w:rsidR="00295EC6" w:rsidRPr="00F243D1" w14:paraId="4641D1E2" w14:textId="77777777" w:rsidTr="00295EC6">
        <w:tblPrEx>
          <w:tblPrExChange w:id="125" w:author="Douglas Hsu" w:date="2015-06-26T16:31:00Z">
            <w:tblPrEx>
              <w:tblW w:w="8745" w:type="dxa"/>
            </w:tblPrEx>
          </w:tblPrExChange>
        </w:tblPrEx>
        <w:trPr>
          <w:trHeight w:val="260"/>
          <w:trPrChange w:id="12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27"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7177586D"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Chronic kidney disease</w:t>
            </w:r>
          </w:p>
        </w:tc>
        <w:tc>
          <w:tcPr>
            <w:tcW w:w="1260" w:type="dxa"/>
            <w:tcBorders>
              <w:top w:val="nil"/>
              <w:left w:val="nil"/>
              <w:bottom w:val="single" w:sz="4" w:space="0" w:color="auto"/>
              <w:right w:val="single" w:sz="4" w:space="0" w:color="auto"/>
            </w:tcBorders>
            <w:shd w:val="clear" w:color="auto" w:fill="auto"/>
            <w:vAlign w:val="center"/>
            <w:hideMark/>
            <w:tcPrChange w:id="128"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0A883D2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 (3.5%)</w:t>
            </w:r>
          </w:p>
        </w:tc>
        <w:tc>
          <w:tcPr>
            <w:tcW w:w="1080" w:type="dxa"/>
            <w:tcBorders>
              <w:top w:val="nil"/>
              <w:left w:val="nil"/>
              <w:bottom w:val="single" w:sz="4" w:space="0" w:color="auto"/>
              <w:right w:val="single" w:sz="4" w:space="0" w:color="auto"/>
            </w:tcBorders>
            <w:shd w:val="clear" w:color="auto" w:fill="auto"/>
            <w:vAlign w:val="center"/>
            <w:hideMark/>
            <w:tcPrChange w:id="129"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279F5FEE"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32 (3.3%)</w:t>
            </w:r>
          </w:p>
        </w:tc>
        <w:tc>
          <w:tcPr>
            <w:tcW w:w="990" w:type="dxa"/>
            <w:tcBorders>
              <w:top w:val="nil"/>
              <w:left w:val="nil"/>
              <w:bottom w:val="single" w:sz="4" w:space="0" w:color="auto"/>
              <w:right w:val="single" w:sz="4" w:space="0" w:color="auto"/>
            </w:tcBorders>
            <w:shd w:val="clear" w:color="auto" w:fill="auto"/>
            <w:vAlign w:val="center"/>
            <w:hideMark/>
            <w:tcPrChange w:id="130"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283007FA"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0.8</w:t>
            </w:r>
          </w:p>
        </w:tc>
        <w:tc>
          <w:tcPr>
            <w:tcW w:w="1260" w:type="dxa"/>
            <w:tcBorders>
              <w:top w:val="nil"/>
              <w:left w:val="nil"/>
              <w:bottom w:val="single" w:sz="4" w:space="0" w:color="auto"/>
              <w:right w:val="single" w:sz="4" w:space="0" w:color="auto"/>
            </w:tcBorders>
            <w:vAlign w:val="center"/>
            <w:tcPrChange w:id="131" w:author="Douglas Hsu" w:date="2015-06-26T16:31:00Z">
              <w:tcPr>
                <w:tcW w:w="1260" w:type="dxa"/>
                <w:tcBorders>
                  <w:top w:val="nil"/>
                  <w:left w:val="nil"/>
                  <w:bottom w:val="single" w:sz="4" w:space="0" w:color="auto"/>
                  <w:right w:val="single" w:sz="4" w:space="0" w:color="auto"/>
                </w:tcBorders>
                <w:vAlign w:val="center"/>
              </w:tcPr>
            </w:tcPrChange>
          </w:tcPr>
          <w:p w14:paraId="55AEC57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13 (3.8%)</w:t>
            </w:r>
          </w:p>
        </w:tc>
        <w:tc>
          <w:tcPr>
            <w:tcW w:w="1080" w:type="dxa"/>
            <w:tcBorders>
              <w:top w:val="nil"/>
              <w:left w:val="single" w:sz="4" w:space="0" w:color="auto"/>
              <w:bottom w:val="single" w:sz="4" w:space="0" w:color="auto"/>
              <w:right w:val="single" w:sz="4" w:space="0" w:color="auto"/>
            </w:tcBorders>
            <w:shd w:val="clear" w:color="auto" w:fill="auto"/>
            <w:vAlign w:val="center"/>
            <w:tcPrChange w:id="132"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CDADA5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 (2.9%)</w:t>
            </w:r>
          </w:p>
        </w:tc>
        <w:tc>
          <w:tcPr>
            <w:tcW w:w="990" w:type="dxa"/>
            <w:tcBorders>
              <w:top w:val="nil"/>
              <w:left w:val="nil"/>
              <w:bottom w:val="single" w:sz="4" w:space="0" w:color="auto"/>
              <w:right w:val="single" w:sz="4" w:space="0" w:color="auto"/>
            </w:tcBorders>
            <w:shd w:val="clear" w:color="auto" w:fill="auto"/>
            <w:vAlign w:val="center"/>
            <w:tcPrChange w:id="133"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62F759ED"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1.0</w:t>
            </w:r>
          </w:p>
        </w:tc>
      </w:tr>
      <w:tr w:rsidR="00295EC6" w:rsidRPr="00F243D1" w14:paraId="0DEBF1C2" w14:textId="77777777" w:rsidTr="00295EC6">
        <w:tblPrEx>
          <w:tblPrExChange w:id="134" w:author="Douglas Hsu" w:date="2015-06-26T16:31:00Z">
            <w:tblPrEx>
              <w:tblW w:w="8745" w:type="dxa"/>
            </w:tblPrEx>
          </w:tblPrExChange>
        </w:tblPrEx>
        <w:trPr>
          <w:trHeight w:val="260"/>
          <w:trPrChange w:id="135"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36"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661D9D72"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Liver Disease</w:t>
            </w:r>
          </w:p>
        </w:tc>
        <w:tc>
          <w:tcPr>
            <w:tcW w:w="1260" w:type="dxa"/>
            <w:tcBorders>
              <w:top w:val="nil"/>
              <w:left w:val="nil"/>
              <w:bottom w:val="single" w:sz="4" w:space="0" w:color="auto"/>
              <w:right w:val="single" w:sz="4" w:space="0" w:color="auto"/>
            </w:tcBorders>
            <w:shd w:val="clear" w:color="auto" w:fill="auto"/>
            <w:vAlign w:val="center"/>
            <w:hideMark/>
            <w:tcPrChange w:id="137"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192E102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 (4.8%)</w:t>
            </w:r>
          </w:p>
        </w:tc>
        <w:tc>
          <w:tcPr>
            <w:tcW w:w="1080" w:type="dxa"/>
            <w:tcBorders>
              <w:top w:val="nil"/>
              <w:left w:val="nil"/>
              <w:bottom w:val="single" w:sz="4" w:space="0" w:color="auto"/>
              <w:right w:val="single" w:sz="4" w:space="0" w:color="auto"/>
            </w:tcBorders>
            <w:shd w:val="clear" w:color="auto" w:fill="auto"/>
            <w:vAlign w:val="center"/>
            <w:hideMark/>
            <w:tcPrChange w:id="138"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172E9E0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61 (6.2%)</w:t>
            </w:r>
          </w:p>
        </w:tc>
        <w:tc>
          <w:tcPr>
            <w:tcW w:w="990" w:type="dxa"/>
            <w:tcBorders>
              <w:top w:val="nil"/>
              <w:left w:val="nil"/>
              <w:bottom w:val="single" w:sz="4" w:space="0" w:color="auto"/>
              <w:right w:val="single" w:sz="4" w:space="0" w:color="auto"/>
            </w:tcBorders>
            <w:shd w:val="clear" w:color="auto" w:fill="auto"/>
            <w:vAlign w:val="center"/>
            <w:hideMark/>
            <w:tcPrChange w:id="139"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72716807"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0.2</w:t>
            </w:r>
          </w:p>
        </w:tc>
        <w:tc>
          <w:tcPr>
            <w:tcW w:w="1260" w:type="dxa"/>
            <w:tcBorders>
              <w:top w:val="nil"/>
              <w:left w:val="nil"/>
              <w:bottom w:val="single" w:sz="4" w:space="0" w:color="auto"/>
              <w:right w:val="single" w:sz="4" w:space="0" w:color="auto"/>
            </w:tcBorders>
            <w:vAlign w:val="center"/>
            <w:tcPrChange w:id="140" w:author="Douglas Hsu" w:date="2015-06-26T16:31:00Z">
              <w:tcPr>
                <w:tcW w:w="1260" w:type="dxa"/>
                <w:tcBorders>
                  <w:top w:val="nil"/>
                  <w:left w:val="nil"/>
                  <w:bottom w:val="single" w:sz="4" w:space="0" w:color="auto"/>
                  <w:right w:val="single" w:sz="4" w:space="0" w:color="auto"/>
                </w:tcBorders>
                <w:vAlign w:val="center"/>
              </w:tcPr>
            </w:tcPrChange>
          </w:tcPr>
          <w:p w14:paraId="03B0CD8E"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 (4%)</w:t>
            </w:r>
          </w:p>
        </w:tc>
        <w:tc>
          <w:tcPr>
            <w:tcW w:w="1080" w:type="dxa"/>
            <w:tcBorders>
              <w:top w:val="nil"/>
              <w:left w:val="single" w:sz="4" w:space="0" w:color="auto"/>
              <w:bottom w:val="single" w:sz="4" w:space="0" w:color="auto"/>
              <w:right w:val="single" w:sz="4" w:space="0" w:color="auto"/>
            </w:tcBorders>
            <w:shd w:val="clear" w:color="auto" w:fill="auto"/>
            <w:vAlign w:val="center"/>
            <w:tcPrChange w:id="141"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30CA818D"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 (5.2%)</w:t>
            </w:r>
          </w:p>
        </w:tc>
        <w:tc>
          <w:tcPr>
            <w:tcW w:w="990" w:type="dxa"/>
            <w:tcBorders>
              <w:top w:val="nil"/>
              <w:left w:val="nil"/>
              <w:bottom w:val="single" w:sz="4" w:space="0" w:color="auto"/>
              <w:right w:val="single" w:sz="4" w:space="0" w:color="auto"/>
            </w:tcBorders>
            <w:shd w:val="clear" w:color="auto" w:fill="auto"/>
            <w:vAlign w:val="center"/>
            <w:tcPrChange w:id="142"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63D8C434"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0.7</w:t>
            </w:r>
          </w:p>
        </w:tc>
      </w:tr>
      <w:tr w:rsidR="00295EC6" w:rsidRPr="00F243D1" w14:paraId="7572AA80" w14:textId="77777777" w:rsidTr="00295EC6">
        <w:tblPrEx>
          <w:tblPrExChange w:id="143" w:author="Douglas Hsu" w:date="2015-06-26T16:31:00Z">
            <w:tblPrEx>
              <w:tblW w:w="8745" w:type="dxa"/>
            </w:tblPrEx>
          </w:tblPrExChange>
        </w:tblPrEx>
        <w:trPr>
          <w:trHeight w:val="260"/>
          <w:trPrChange w:id="144"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45"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2FA66469"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Chronic obstructive pulmonary disease</w:t>
            </w:r>
          </w:p>
        </w:tc>
        <w:tc>
          <w:tcPr>
            <w:tcW w:w="1260" w:type="dxa"/>
            <w:tcBorders>
              <w:top w:val="nil"/>
              <w:left w:val="nil"/>
              <w:bottom w:val="single" w:sz="4" w:space="0" w:color="auto"/>
              <w:right w:val="single" w:sz="4" w:space="0" w:color="auto"/>
            </w:tcBorders>
            <w:shd w:val="clear" w:color="auto" w:fill="auto"/>
            <w:vAlign w:val="center"/>
            <w:hideMark/>
            <w:tcPrChange w:id="146"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1D66EE2F"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81 (10.23%)</w:t>
            </w:r>
          </w:p>
        </w:tc>
        <w:tc>
          <w:tcPr>
            <w:tcW w:w="1080" w:type="dxa"/>
            <w:tcBorders>
              <w:top w:val="nil"/>
              <w:left w:val="nil"/>
              <w:bottom w:val="single" w:sz="4" w:space="0" w:color="auto"/>
              <w:right w:val="single" w:sz="4" w:space="0" w:color="auto"/>
            </w:tcBorders>
            <w:shd w:val="clear" w:color="auto" w:fill="auto"/>
            <w:vAlign w:val="center"/>
            <w:hideMark/>
            <w:tcPrChange w:id="147"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10CC32F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76 (7.72%)</w:t>
            </w:r>
          </w:p>
        </w:tc>
        <w:tc>
          <w:tcPr>
            <w:tcW w:w="990" w:type="dxa"/>
            <w:tcBorders>
              <w:top w:val="nil"/>
              <w:left w:val="nil"/>
              <w:bottom w:val="single" w:sz="4" w:space="0" w:color="auto"/>
              <w:right w:val="single" w:sz="4" w:space="0" w:color="auto"/>
            </w:tcBorders>
            <w:shd w:val="clear" w:color="auto" w:fill="auto"/>
            <w:vAlign w:val="center"/>
            <w:hideMark/>
            <w:tcPrChange w:id="148"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04CC799D"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0.07</w:t>
            </w:r>
          </w:p>
        </w:tc>
        <w:tc>
          <w:tcPr>
            <w:tcW w:w="1260" w:type="dxa"/>
            <w:tcBorders>
              <w:top w:val="nil"/>
              <w:left w:val="nil"/>
              <w:bottom w:val="single" w:sz="4" w:space="0" w:color="auto"/>
              <w:right w:val="single" w:sz="4" w:space="0" w:color="auto"/>
            </w:tcBorders>
            <w:vAlign w:val="center"/>
            <w:tcPrChange w:id="149" w:author="Douglas Hsu" w:date="2015-06-26T16:31:00Z">
              <w:tcPr>
                <w:tcW w:w="1260" w:type="dxa"/>
                <w:tcBorders>
                  <w:top w:val="nil"/>
                  <w:left w:val="nil"/>
                  <w:bottom w:val="single" w:sz="4" w:space="0" w:color="auto"/>
                  <w:right w:val="single" w:sz="4" w:space="0" w:color="auto"/>
                </w:tcBorders>
                <w:vAlign w:val="center"/>
              </w:tcPr>
            </w:tcPrChange>
          </w:tcPr>
          <w:p w14:paraId="336238E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32 (9.2%)</w:t>
            </w:r>
          </w:p>
        </w:tc>
        <w:tc>
          <w:tcPr>
            <w:tcW w:w="1080" w:type="dxa"/>
            <w:tcBorders>
              <w:top w:val="nil"/>
              <w:left w:val="single" w:sz="4" w:space="0" w:color="auto"/>
              <w:bottom w:val="single" w:sz="4" w:space="0" w:color="auto"/>
              <w:right w:val="single" w:sz="4" w:space="0" w:color="auto"/>
            </w:tcBorders>
            <w:shd w:val="clear" w:color="auto" w:fill="auto"/>
            <w:vAlign w:val="center"/>
            <w:tcPrChange w:id="150"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5A2CD61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39 (11.2%)</w:t>
            </w:r>
          </w:p>
        </w:tc>
        <w:tc>
          <w:tcPr>
            <w:tcW w:w="990" w:type="dxa"/>
            <w:tcBorders>
              <w:top w:val="nil"/>
              <w:left w:val="nil"/>
              <w:bottom w:val="single" w:sz="4" w:space="0" w:color="auto"/>
              <w:right w:val="single" w:sz="4" w:space="0" w:color="auto"/>
            </w:tcBorders>
            <w:shd w:val="clear" w:color="auto" w:fill="auto"/>
            <w:vAlign w:val="center"/>
            <w:tcPrChange w:id="151"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051E4611"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0.8</w:t>
            </w:r>
          </w:p>
        </w:tc>
      </w:tr>
      <w:tr w:rsidR="00295EC6" w:rsidRPr="00F243D1" w14:paraId="33C1DDAF" w14:textId="77777777" w:rsidTr="00295EC6">
        <w:tblPrEx>
          <w:tblPrExChange w:id="152" w:author="Douglas Hsu" w:date="2015-06-26T16:31:00Z">
            <w:tblPrEx>
              <w:tblW w:w="8745" w:type="dxa"/>
            </w:tblPrEx>
          </w:tblPrExChange>
        </w:tblPrEx>
        <w:trPr>
          <w:trHeight w:val="260"/>
          <w:trPrChange w:id="153"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54"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4B03F6C5"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Coronary artery disease</w:t>
            </w:r>
          </w:p>
        </w:tc>
        <w:tc>
          <w:tcPr>
            <w:tcW w:w="1260" w:type="dxa"/>
            <w:tcBorders>
              <w:top w:val="nil"/>
              <w:left w:val="nil"/>
              <w:bottom w:val="single" w:sz="4" w:space="0" w:color="auto"/>
              <w:right w:val="single" w:sz="4" w:space="0" w:color="auto"/>
            </w:tcBorders>
            <w:shd w:val="clear" w:color="auto" w:fill="auto"/>
            <w:vAlign w:val="center"/>
            <w:hideMark/>
            <w:tcPrChange w:id="155"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721ED096"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51 (6.4%)</w:t>
            </w:r>
          </w:p>
        </w:tc>
        <w:tc>
          <w:tcPr>
            <w:tcW w:w="1080" w:type="dxa"/>
            <w:tcBorders>
              <w:top w:val="nil"/>
              <w:left w:val="nil"/>
              <w:bottom w:val="single" w:sz="4" w:space="0" w:color="auto"/>
              <w:right w:val="single" w:sz="4" w:space="0" w:color="auto"/>
            </w:tcBorders>
            <w:shd w:val="clear" w:color="auto" w:fill="auto"/>
            <w:vAlign w:val="center"/>
            <w:hideMark/>
            <w:tcPrChange w:id="156"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2334EF5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72 (7.32%)</w:t>
            </w:r>
          </w:p>
        </w:tc>
        <w:tc>
          <w:tcPr>
            <w:tcW w:w="990" w:type="dxa"/>
            <w:tcBorders>
              <w:top w:val="nil"/>
              <w:left w:val="nil"/>
              <w:bottom w:val="single" w:sz="4" w:space="0" w:color="auto"/>
              <w:right w:val="single" w:sz="4" w:space="0" w:color="auto"/>
            </w:tcBorders>
            <w:shd w:val="clear" w:color="auto" w:fill="auto"/>
            <w:vAlign w:val="center"/>
            <w:hideMark/>
            <w:tcPrChange w:id="157"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40CEEFB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w:t>
            </w:r>
          </w:p>
        </w:tc>
        <w:tc>
          <w:tcPr>
            <w:tcW w:w="1260" w:type="dxa"/>
            <w:tcBorders>
              <w:top w:val="nil"/>
              <w:left w:val="nil"/>
              <w:bottom w:val="single" w:sz="4" w:space="0" w:color="auto"/>
              <w:right w:val="single" w:sz="4" w:space="0" w:color="auto"/>
            </w:tcBorders>
            <w:vAlign w:val="center"/>
            <w:tcPrChange w:id="158" w:author="Douglas Hsu" w:date="2015-06-26T16:31:00Z">
              <w:tcPr>
                <w:tcW w:w="1260" w:type="dxa"/>
                <w:tcBorders>
                  <w:top w:val="nil"/>
                  <w:left w:val="nil"/>
                  <w:bottom w:val="single" w:sz="4" w:space="0" w:color="auto"/>
                  <w:right w:val="single" w:sz="4" w:space="0" w:color="auto"/>
                </w:tcBorders>
                <w:vAlign w:val="center"/>
              </w:tcPr>
            </w:tcPrChange>
          </w:tcPr>
          <w:p w14:paraId="5DCE2248"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23 (6.6%)</w:t>
            </w:r>
          </w:p>
        </w:tc>
        <w:tc>
          <w:tcPr>
            <w:tcW w:w="1080" w:type="dxa"/>
            <w:tcBorders>
              <w:top w:val="nil"/>
              <w:left w:val="single" w:sz="4" w:space="0" w:color="auto"/>
              <w:bottom w:val="single" w:sz="4" w:space="0" w:color="auto"/>
              <w:right w:val="single" w:sz="4" w:space="0" w:color="auto"/>
            </w:tcBorders>
            <w:shd w:val="clear" w:color="auto" w:fill="auto"/>
            <w:vAlign w:val="center"/>
            <w:tcPrChange w:id="159"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4805FAD9"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21 (6%)</w:t>
            </w:r>
          </w:p>
        </w:tc>
        <w:tc>
          <w:tcPr>
            <w:tcW w:w="990" w:type="dxa"/>
            <w:tcBorders>
              <w:top w:val="nil"/>
              <w:left w:val="nil"/>
              <w:bottom w:val="single" w:sz="4" w:space="0" w:color="auto"/>
              <w:right w:val="single" w:sz="4" w:space="0" w:color="auto"/>
            </w:tcBorders>
            <w:shd w:val="clear" w:color="auto" w:fill="auto"/>
            <w:vAlign w:val="center"/>
            <w:tcPrChange w:id="160"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87536BE"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0.2</w:t>
            </w:r>
          </w:p>
        </w:tc>
      </w:tr>
      <w:tr w:rsidR="00295EC6" w:rsidRPr="00F243D1" w14:paraId="44793B72" w14:textId="77777777" w:rsidTr="00295EC6">
        <w:tblPrEx>
          <w:tblPrExChange w:id="161" w:author="Douglas Hsu" w:date="2015-06-26T16:31:00Z">
            <w:tblPrEx>
              <w:tblW w:w="8745" w:type="dxa"/>
            </w:tblPrEx>
          </w:tblPrExChange>
        </w:tblPrEx>
        <w:trPr>
          <w:trHeight w:val="260"/>
          <w:trPrChange w:id="162"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63"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2F624111"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Stroke</w:t>
            </w:r>
          </w:p>
        </w:tc>
        <w:tc>
          <w:tcPr>
            <w:tcW w:w="1260" w:type="dxa"/>
            <w:tcBorders>
              <w:top w:val="nil"/>
              <w:left w:val="nil"/>
              <w:bottom w:val="single" w:sz="4" w:space="0" w:color="auto"/>
              <w:right w:val="single" w:sz="4" w:space="0" w:color="auto"/>
            </w:tcBorders>
            <w:shd w:val="clear" w:color="auto" w:fill="auto"/>
            <w:vAlign w:val="center"/>
            <w:hideMark/>
            <w:tcPrChange w:id="164"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6766EF6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70 (8.8%)</w:t>
            </w:r>
          </w:p>
        </w:tc>
        <w:tc>
          <w:tcPr>
            <w:tcW w:w="1080" w:type="dxa"/>
            <w:tcBorders>
              <w:top w:val="nil"/>
              <w:left w:val="nil"/>
              <w:bottom w:val="single" w:sz="4" w:space="0" w:color="auto"/>
              <w:right w:val="single" w:sz="4" w:space="0" w:color="auto"/>
            </w:tcBorders>
            <w:shd w:val="clear" w:color="auto" w:fill="auto"/>
            <w:vAlign w:val="center"/>
            <w:hideMark/>
            <w:tcPrChange w:id="165"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72FA640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152 (15.5%)</w:t>
            </w:r>
          </w:p>
        </w:tc>
        <w:tc>
          <w:tcPr>
            <w:tcW w:w="990" w:type="dxa"/>
            <w:tcBorders>
              <w:top w:val="nil"/>
              <w:left w:val="nil"/>
              <w:bottom w:val="single" w:sz="4" w:space="0" w:color="auto"/>
              <w:right w:val="single" w:sz="4" w:space="0" w:color="auto"/>
            </w:tcBorders>
            <w:shd w:val="clear" w:color="auto" w:fill="auto"/>
            <w:vAlign w:val="center"/>
            <w:hideMark/>
            <w:tcPrChange w:id="166"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0ADB7FAA"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0.0001</w:t>
            </w:r>
          </w:p>
        </w:tc>
        <w:tc>
          <w:tcPr>
            <w:tcW w:w="1260" w:type="dxa"/>
            <w:tcBorders>
              <w:top w:val="nil"/>
              <w:left w:val="nil"/>
              <w:bottom w:val="single" w:sz="4" w:space="0" w:color="auto"/>
              <w:right w:val="single" w:sz="4" w:space="0" w:color="auto"/>
            </w:tcBorders>
            <w:vAlign w:val="center"/>
            <w:tcPrChange w:id="167" w:author="Douglas Hsu" w:date="2015-06-26T16:31:00Z">
              <w:tcPr>
                <w:tcW w:w="1260" w:type="dxa"/>
                <w:tcBorders>
                  <w:top w:val="nil"/>
                  <w:left w:val="nil"/>
                  <w:bottom w:val="single" w:sz="4" w:space="0" w:color="auto"/>
                  <w:right w:val="single" w:sz="4" w:space="0" w:color="auto"/>
                </w:tcBorders>
                <w:vAlign w:val="center"/>
              </w:tcPr>
            </w:tcPrChange>
          </w:tcPr>
          <w:p w14:paraId="21BD55A1"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32 (9.2%)</w:t>
            </w:r>
          </w:p>
        </w:tc>
        <w:tc>
          <w:tcPr>
            <w:tcW w:w="1080" w:type="dxa"/>
            <w:tcBorders>
              <w:top w:val="nil"/>
              <w:left w:val="single" w:sz="4" w:space="0" w:color="auto"/>
              <w:bottom w:val="single" w:sz="4" w:space="0" w:color="auto"/>
              <w:right w:val="single" w:sz="4" w:space="0" w:color="auto"/>
            </w:tcBorders>
            <w:shd w:val="clear" w:color="auto" w:fill="auto"/>
            <w:vAlign w:val="center"/>
            <w:tcPrChange w:id="168"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778AD627"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33 (9.5%)</w:t>
            </w:r>
          </w:p>
        </w:tc>
        <w:tc>
          <w:tcPr>
            <w:tcW w:w="990" w:type="dxa"/>
            <w:tcBorders>
              <w:top w:val="nil"/>
              <w:left w:val="nil"/>
              <w:bottom w:val="single" w:sz="4" w:space="0" w:color="auto"/>
              <w:right w:val="single" w:sz="4" w:space="0" w:color="auto"/>
            </w:tcBorders>
            <w:shd w:val="clear" w:color="auto" w:fill="auto"/>
            <w:vAlign w:val="center"/>
            <w:tcPrChange w:id="169"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446A01D"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0.9</w:t>
            </w:r>
          </w:p>
        </w:tc>
      </w:tr>
      <w:tr w:rsidR="00295EC6" w:rsidRPr="00F243D1" w14:paraId="48942792" w14:textId="77777777" w:rsidTr="00295EC6">
        <w:tblPrEx>
          <w:tblPrExChange w:id="170" w:author="Douglas Hsu" w:date="2015-06-26T16:31:00Z">
            <w:tblPrEx>
              <w:tblW w:w="8745" w:type="dxa"/>
            </w:tblPrEx>
          </w:tblPrExChange>
        </w:tblPrEx>
        <w:trPr>
          <w:trHeight w:val="260"/>
          <w:trPrChange w:id="171"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72"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79EA661E"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Malignancy</w:t>
            </w:r>
          </w:p>
        </w:tc>
        <w:tc>
          <w:tcPr>
            <w:tcW w:w="1260" w:type="dxa"/>
            <w:tcBorders>
              <w:top w:val="nil"/>
              <w:left w:val="nil"/>
              <w:bottom w:val="single" w:sz="4" w:space="0" w:color="auto"/>
              <w:right w:val="single" w:sz="4" w:space="0" w:color="auto"/>
            </w:tcBorders>
            <w:shd w:val="clear" w:color="auto" w:fill="auto"/>
            <w:vAlign w:val="center"/>
            <w:hideMark/>
            <w:tcPrChange w:id="173"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305C87B5"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92 (11.6%)</w:t>
            </w:r>
          </w:p>
        </w:tc>
        <w:tc>
          <w:tcPr>
            <w:tcW w:w="1080" w:type="dxa"/>
            <w:tcBorders>
              <w:top w:val="nil"/>
              <w:left w:val="nil"/>
              <w:bottom w:val="single" w:sz="4" w:space="0" w:color="auto"/>
              <w:right w:val="single" w:sz="4" w:space="0" w:color="auto"/>
            </w:tcBorders>
            <w:shd w:val="clear" w:color="auto" w:fill="auto"/>
            <w:vAlign w:val="center"/>
            <w:hideMark/>
            <w:tcPrChange w:id="174"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68CEF980"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164 (16.7%)</w:t>
            </w:r>
          </w:p>
        </w:tc>
        <w:tc>
          <w:tcPr>
            <w:tcW w:w="990" w:type="dxa"/>
            <w:tcBorders>
              <w:top w:val="nil"/>
              <w:left w:val="nil"/>
              <w:bottom w:val="single" w:sz="4" w:space="0" w:color="auto"/>
              <w:right w:val="single" w:sz="4" w:space="0" w:color="auto"/>
            </w:tcBorders>
            <w:shd w:val="clear" w:color="auto" w:fill="auto"/>
            <w:vAlign w:val="center"/>
            <w:hideMark/>
            <w:tcPrChange w:id="175"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6746A007"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0.003</w:t>
            </w:r>
          </w:p>
        </w:tc>
        <w:tc>
          <w:tcPr>
            <w:tcW w:w="1260" w:type="dxa"/>
            <w:tcBorders>
              <w:top w:val="nil"/>
              <w:left w:val="nil"/>
              <w:bottom w:val="single" w:sz="4" w:space="0" w:color="auto"/>
              <w:right w:val="single" w:sz="4" w:space="0" w:color="auto"/>
            </w:tcBorders>
            <w:vAlign w:val="center"/>
            <w:tcPrChange w:id="176" w:author="Douglas Hsu" w:date="2015-06-26T16:31:00Z">
              <w:tcPr>
                <w:tcW w:w="1260" w:type="dxa"/>
                <w:tcBorders>
                  <w:top w:val="nil"/>
                  <w:left w:val="nil"/>
                  <w:bottom w:val="single" w:sz="4" w:space="0" w:color="auto"/>
                  <w:right w:val="single" w:sz="4" w:space="0" w:color="auto"/>
                </w:tcBorders>
                <w:vAlign w:val="center"/>
              </w:tcPr>
            </w:tcPrChange>
          </w:tcPr>
          <w:p w14:paraId="1B762867"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44 (12.6%)</w:t>
            </w:r>
          </w:p>
        </w:tc>
        <w:tc>
          <w:tcPr>
            <w:tcW w:w="1080" w:type="dxa"/>
            <w:tcBorders>
              <w:top w:val="nil"/>
              <w:left w:val="single" w:sz="4" w:space="0" w:color="auto"/>
              <w:bottom w:val="single" w:sz="4" w:space="0" w:color="auto"/>
              <w:right w:val="single" w:sz="4" w:space="0" w:color="auto"/>
            </w:tcBorders>
            <w:shd w:val="clear" w:color="auto" w:fill="auto"/>
            <w:vAlign w:val="center"/>
            <w:tcPrChange w:id="177"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1EF8B490"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51 (14.7%)</w:t>
            </w:r>
          </w:p>
        </w:tc>
        <w:tc>
          <w:tcPr>
            <w:tcW w:w="990" w:type="dxa"/>
            <w:tcBorders>
              <w:top w:val="nil"/>
              <w:left w:val="nil"/>
              <w:bottom w:val="single" w:sz="4" w:space="0" w:color="auto"/>
              <w:right w:val="single" w:sz="4" w:space="0" w:color="auto"/>
            </w:tcBorders>
            <w:shd w:val="clear" w:color="auto" w:fill="auto"/>
            <w:vAlign w:val="center"/>
            <w:tcPrChange w:id="178"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4633B42E"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0.4</w:t>
            </w:r>
          </w:p>
        </w:tc>
      </w:tr>
      <w:tr w:rsidR="00295EC6" w:rsidRPr="00F243D1" w14:paraId="0D493BF7" w14:textId="77777777" w:rsidTr="00295EC6">
        <w:tblPrEx>
          <w:tblPrExChange w:id="179" w:author="Douglas Hsu" w:date="2015-06-26T16:31:00Z">
            <w:tblPrEx>
              <w:tblW w:w="8745" w:type="dxa"/>
            </w:tblPrEx>
          </w:tblPrExChange>
        </w:tblPrEx>
        <w:trPr>
          <w:trHeight w:val="260"/>
          <w:trPrChange w:id="180"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81"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76BEE43A" w14:textId="77777777" w:rsidR="00961F88" w:rsidRPr="00961F88" w:rsidRDefault="00961F88" w:rsidP="00AF52D9">
            <w:pPr>
              <w:spacing w:after="0"/>
              <w:rPr>
                <w:rFonts w:ascii="Arial" w:eastAsia="Times New Roman" w:hAnsi="Arial" w:cs="Arial"/>
                <w:sz w:val="16"/>
                <w:szCs w:val="16"/>
                <w:vertAlign w:val="superscript"/>
              </w:rPr>
            </w:pPr>
            <w:r w:rsidRPr="00961F88">
              <w:rPr>
                <w:rFonts w:ascii="Arial" w:eastAsia="Times New Roman" w:hAnsi="Arial" w:cs="Arial"/>
                <w:sz w:val="16"/>
                <w:szCs w:val="16"/>
              </w:rPr>
              <w:t>Respiratory disease (non-COPD)</w:t>
            </w:r>
            <w:del w:id="182" w:author="Douglas Hsu" w:date="2015-06-26T15:57:00Z">
              <w:r w:rsidRPr="00961F88" w:rsidDel="00AE7345">
                <w:rPr>
                  <w:rFonts w:ascii="Arial" w:eastAsia="Times New Roman" w:hAnsi="Arial" w:cs="Arial"/>
                  <w:sz w:val="16"/>
                  <w:szCs w:val="16"/>
                  <w:vertAlign w:val="superscript"/>
                </w:rPr>
                <w:delText>1</w:delText>
              </w:r>
            </w:del>
          </w:p>
        </w:tc>
        <w:tc>
          <w:tcPr>
            <w:tcW w:w="1260" w:type="dxa"/>
            <w:tcBorders>
              <w:top w:val="nil"/>
              <w:left w:val="nil"/>
              <w:bottom w:val="single" w:sz="4" w:space="0" w:color="auto"/>
              <w:right w:val="single" w:sz="4" w:space="0" w:color="auto"/>
            </w:tcBorders>
            <w:shd w:val="clear" w:color="auto" w:fill="auto"/>
            <w:vAlign w:val="center"/>
            <w:hideMark/>
            <w:tcPrChange w:id="183"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14467D42"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278 (35.1%)</w:t>
            </w:r>
          </w:p>
        </w:tc>
        <w:tc>
          <w:tcPr>
            <w:tcW w:w="1080" w:type="dxa"/>
            <w:tcBorders>
              <w:top w:val="nil"/>
              <w:left w:val="nil"/>
              <w:bottom w:val="single" w:sz="4" w:space="0" w:color="auto"/>
              <w:right w:val="single" w:sz="4" w:space="0" w:color="auto"/>
            </w:tcBorders>
            <w:shd w:val="clear" w:color="auto" w:fill="auto"/>
            <w:vAlign w:val="center"/>
            <w:hideMark/>
            <w:tcPrChange w:id="184"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6F400DF0"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287 (29.2%)</w:t>
            </w:r>
          </w:p>
        </w:tc>
        <w:tc>
          <w:tcPr>
            <w:tcW w:w="990" w:type="dxa"/>
            <w:tcBorders>
              <w:top w:val="nil"/>
              <w:left w:val="nil"/>
              <w:bottom w:val="single" w:sz="4" w:space="0" w:color="auto"/>
              <w:right w:val="single" w:sz="4" w:space="0" w:color="auto"/>
            </w:tcBorders>
            <w:shd w:val="clear" w:color="auto" w:fill="auto"/>
            <w:vAlign w:val="center"/>
            <w:hideMark/>
            <w:tcPrChange w:id="185"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07639C8A"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0.008</w:t>
            </w:r>
          </w:p>
        </w:tc>
        <w:tc>
          <w:tcPr>
            <w:tcW w:w="1260" w:type="dxa"/>
            <w:tcBorders>
              <w:top w:val="nil"/>
              <w:left w:val="nil"/>
              <w:bottom w:val="single" w:sz="4" w:space="0" w:color="auto"/>
              <w:right w:val="single" w:sz="4" w:space="0" w:color="auto"/>
            </w:tcBorders>
            <w:vAlign w:val="center"/>
            <w:tcPrChange w:id="186" w:author="Douglas Hsu" w:date="2015-06-26T16:31:00Z">
              <w:tcPr>
                <w:tcW w:w="1260" w:type="dxa"/>
                <w:tcBorders>
                  <w:top w:val="nil"/>
                  <w:left w:val="nil"/>
                  <w:bottom w:val="single" w:sz="4" w:space="0" w:color="auto"/>
                  <w:right w:val="single" w:sz="4" w:space="0" w:color="auto"/>
                </w:tcBorders>
                <w:vAlign w:val="center"/>
              </w:tcPr>
            </w:tcPrChange>
          </w:tcPr>
          <w:p w14:paraId="1379006D"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121 (34.7%)</w:t>
            </w:r>
          </w:p>
        </w:tc>
        <w:tc>
          <w:tcPr>
            <w:tcW w:w="1080" w:type="dxa"/>
            <w:tcBorders>
              <w:top w:val="nil"/>
              <w:left w:val="single" w:sz="4" w:space="0" w:color="auto"/>
              <w:bottom w:val="single" w:sz="4" w:space="0" w:color="auto"/>
              <w:right w:val="single" w:sz="4" w:space="0" w:color="auto"/>
            </w:tcBorders>
            <w:shd w:val="clear" w:color="auto" w:fill="auto"/>
            <w:vAlign w:val="center"/>
            <w:tcPrChange w:id="187"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412021B"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125 (35.9%)</w:t>
            </w:r>
          </w:p>
        </w:tc>
        <w:tc>
          <w:tcPr>
            <w:tcW w:w="990" w:type="dxa"/>
            <w:tcBorders>
              <w:top w:val="nil"/>
              <w:left w:val="nil"/>
              <w:bottom w:val="single" w:sz="4" w:space="0" w:color="auto"/>
              <w:right w:val="single" w:sz="4" w:space="0" w:color="auto"/>
            </w:tcBorders>
            <w:shd w:val="clear" w:color="auto" w:fill="auto"/>
            <w:vAlign w:val="center"/>
            <w:tcPrChange w:id="188"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61E79B9A"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0.5</w:t>
            </w:r>
          </w:p>
        </w:tc>
      </w:tr>
      <w:tr w:rsidR="00295EC6" w:rsidRPr="00F243D1" w14:paraId="6F8D2119" w14:textId="77777777" w:rsidTr="00295EC6">
        <w:tblPrEx>
          <w:tblPrExChange w:id="189" w:author="Douglas Hsu" w:date="2015-06-26T16:31:00Z">
            <w:tblPrEx>
              <w:tblW w:w="8745" w:type="dxa"/>
            </w:tblPrEx>
          </w:tblPrExChange>
        </w:tblPrEx>
        <w:trPr>
          <w:trHeight w:val="260"/>
          <w:trPrChange w:id="190"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191"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4D8E1E1D" w14:textId="77777777" w:rsidR="00961F88" w:rsidRPr="00961F88" w:rsidRDefault="00961F88" w:rsidP="00AF52D9">
            <w:pPr>
              <w:spacing w:after="0"/>
              <w:rPr>
                <w:rFonts w:ascii="Arial" w:eastAsia="Times New Roman" w:hAnsi="Arial" w:cs="Arial"/>
                <w:sz w:val="16"/>
                <w:szCs w:val="16"/>
              </w:rPr>
            </w:pPr>
            <w:r w:rsidRPr="00961F88">
              <w:rPr>
                <w:rFonts w:ascii="Arial" w:eastAsia="Times New Roman" w:hAnsi="Arial" w:cs="Arial"/>
                <w:sz w:val="16"/>
                <w:szCs w:val="16"/>
              </w:rPr>
              <w:t>Pneumonia</w:t>
            </w:r>
          </w:p>
        </w:tc>
        <w:tc>
          <w:tcPr>
            <w:tcW w:w="1260" w:type="dxa"/>
            <w:tcBorders>
              <w:top w:val="nil"/>
              <w:left w:val="nil"/>
              <w:bottom w:val="single" w:sz="4" w:space="0" w:color="auto"/>
              <w:right w:val="single" w:sz="4" w:space="0" w:color="auto"/>
            </w:tcBorders>
            <w:shd w:val="clear" w:color="auto" w:fill="auto"/>
            <w:vAlign w:val="center"/>
            <w:hideMark/>
            <w:tcPrChange w:id="192" w:author="Douglas Hsu" w:date="2015-06-26T16:31:00Z">
              <w:tcPr>
                <w:tcW w:w="1260" w:type="dxa"/>
                <w:tcBorders>
                  <w:top w:val="nil"/>
                  <w:left w:val="nil"/>
                  <w:bottom w:val="single" w:sz="4" w:space="0" w:color="auto"/>
                  <w:right w:val="single" w:sz="4" w:space="0" w:color="auto"/>
                </w:tcBorders>
                <w:shd w:val="clear" w:color="auto" w:fill="auto"/>
                <w:vAlign w:val="center"/>
                <w:hideMark/>
              </w:tcPr>
            </w:tcPrChange>
          </w:tcPr>
          <w:p w14:paraId="60261EE4"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147 (18.6%)</w:t>
            </w:r>
          </w:p>
        </w:tc>
        <w:tc>
          <w:tcPr>
            <w:tcW w:w="1080" w:type="dxa"/>
            <w:tcBorders>
              <w:top w:val="nil"/>
              <w:left w:val="nil"/>
              <w:bottom w:val="single" w:sz="4" w:space="0" w:color="auto"/>
              <w:right w:val="single" w:sz="4" w:space="0" w:color="auto"/>
            </w:tcBorders>
            <w:shd w:val="clear" w:color="auto" w:fill="auto"/>
            <w:vAlign w:val="center"/>
            <w:hideMark/>
            <w:tcPrChange w:id="193" w:author="Douglas Hsu" w:date="2015-06-26T16:31:00Z">
              <w:tcPr>
                <w:tcW w:w="1080" w:type="dxa"/>
                <w:tcBorders>
                  <w:top w:val="nil"/>
                  <w:left w:val="nil"/>
                  <w:bottom w:val="single" w:sz="4" w:space="0" w:color="auto"/>
                  <w:right w:val="single" w:sz="4" w:space="0" w:color="auto"/>
                </w:tcBorders>
                <w:shd w:val="clear" w:color="auto" w:fill="auto"/>
                <w:vAlign w:val="center"/>
                <w:hideMark/>
              </w:tcPr>
            </w:tcPrChange>
          </w:tcPr>
          <w:p w14:paraId="317C014C"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152 (15.5%)</w:t>
            </w:r>
          </w:p>
        </w:tc>
        <w:tc>
          <w:tcPr>
            <w:tcW w:w="990" w:type="dxa"/>
            <w:tcBorders>
              <w:top w:val="nil"/>
              <w:left w:val="nil"/>
              <w:bottom w:val="single" w:sz="4" w:space="0" w:color="auto"/>
              <w:right w:val="single" w:sz="4" w:space="0" w:color="auto"/>
            </w:tcBorders>
            <w:shd w:val="clear" w:color="auto" w:fill="auto"/>
            <w:vAlign w:val="center"/>
            <w:hideMark/>
            <w:tcPrChange w:id="194" w:author="Douglas Hsu" w:date="2015-06-26T16:31:00Z">
              <w:tcPr>
                <w:tcW w:w="990" w:type="dxa"/>
                <w:tcBorders>
                  <w:top w:val="nil"/>
                  <w:left w:val="nil"/>
                  <w:bottom w:val="single" w:sz="4" w:space="0" w:color="auto"/>
                  <w:right w:val="single" w:sz="4" w:space="0" w:color="auto"/>
                </w:tcBorders>
                <w:shd w:val="clear" w:color="auto" w:fill="auto"/>
                <w:vAlign w:val="center"/>
                <w:hideMark/>
              </w:tcPr>
            </w:tcPrChange>
          </w:tcPr>
          <w:p w14:paraId="7D4A8CBC" w14:textId="77777777" w:rsidR="00961F88" w:rsidRPr="00961F88" w:rsidRDefault="00961F88"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0.005</w:t>
            </w:r>
          </w:p>
        </w:tc>
        <w:tc>
          <w:tcPr>
            <w:tcW w:w="1260" w:type="dxa"/>
            <w:tcBorders>
              <w:top w:val="nil"/>
              <w:left w:val="nil"/>
              <w:bottom w:val="single" w:sz="4" w:space="0" w:color="auto"/>
              <w:right w:val="single" w:sz="4" w:space="0" w:color="auto"/>
            </w:tcBorders>
            <w:vAlign w:val="center"/>
            <w:tcPrChange w:id="195" w:author="Douglas Hsu" w:date="2015-06-26T16:31:00Z">
              <w:tcPr>
                <w:tcW w:w="1260" w:type="dxa"/>
                <w:tcBorders>
                  <w:top w:val="nil"/>
                  <w:left w:val="nil"/>
                  <w:bottom w:val="single" w:sz="4" w:space="0" w:color="auto"/>
                  <w:right w:val="single" w:sz="4" w:space="0" w:color="auto"/>
                </w:tcBorders>
                <w:vAlign w:val="center"/>
              </w:tcPr>
            </w:tcPrChange>
          </w:tcPr>
          <w:p w14:paraId="3005F71E"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67 (20%)</w:t>
            </w:r>
          </w:p>
        </w:tc>
        <w:tc>
          <w:tcPr>
            <w:tcW w:w="1080" w:type="dxa"/>
            <w:tcBorders>
              <w:top w:val="nil"/>
              <w:left w:val="single" w:sz="4" w:space="0" w:color="auto"/>
              <w:bottom w:val="single" w:sz="4" w:space="0" w:color="auto"/>
              <w:right w:val="single" w:sz="4" w:space="0" w:color="auto"/>
            </w:tcBorders>
            <w:shd w:val="clear" w:color="auto" w:fill="auto"/>
            <w:vAlign w:val="center"/>
            <w:tcPrChange w:id="196"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6FE6063F" w14:textId="77777777" w:rsidR="00961F88" w:rsidRPr="00961F88" w:rsidRDefault="00961F88"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68 (20.3%)</w:t>
            </w:r>
          </w:p>
        </w:tc>
        <w:tc>
          <w:tcPr>
            <w:tcW w:w="990" w:type="dxa"/>
            <w:tcBorders>
              <w:top w:val="nil"/>
              <w:left w:val="nil"/>
              <w:bottom w:val="single" w:sz="4" w:space="0" w:color="auto"/>
              <w:right w:val="single" w:sz="4" w:space="0" w:color="auto"/>
            </w:tcBorders>
            <w:shd w:val="clear" w:color="auto" w:fill="auto"/>
            <w:vAlign w:val="center"/>
            <w:tcPrChange w:id="197"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668AA29C" w14:textId="77777777" w:rsidR="00961F88" w:rsidRPr="00961F88" w:rsidRDefault="00961F88"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0.9</w:t>
            </w:r>
          </w:p>
        </w:tc>
      </w:tr>
      <w:tr w:rsidR="00295EC6" w:rsidRPr="00F243D1" w14:paraId="140AD15C" w14:textId="77777777" w:rsidTr="00295EC6">
        <w:tblPrEx>
          <w:tblPrExChange w:id="198" w:author="Douglas Hsu" w:date="2015-06-26T16:31:00Z">
            <w:tblPrEx>
              <w:tblW w:w="8745" w:type="dxa"/>
            </w:tblPrEx>
          </w:tblPrExChange>
        </w:tblPrEx>
        <w:trPr>
          <w:trHeight w:val="260"/>
          <w:trPrChange w:id="199"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hideMark/>
            <w:tcPrChange w:id="200"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hideMark/>
              </w:tcPr>
            </w:tcPrChange>
          </w:tcPr>
          <w:p w14:paraId="143BA18A" w14:textId="77777777" w:rsidR="00961F88" w:rsidRPr="00961F88" w:rsidRDefault="00961F88" w:rsidP="00AF52D9">
            <w:pPr>
              <w:spacing w:after="0"/>
              <w:rPr>
                <w:rFonts w:ascii="Arial" w:eastAsia="Times New Roman" w:hAnsi="Arial" w:cs="Arial"/>
                <w:b/>
                <w:bCs/>
                <w:sz w:val="16"/>
                <w:szCs w:val="16"/>
              </w:rPr>
            </w:pPr>
            <w:r w:rsidRPr="00961F88">
              <w:rPr>
                <w:rFonts w:ascii="Arial" w:eastAsia="Times New Roman" w:hAnsi="Arial" w:cs="Arial"/>
                <w:b/>
                <w:bCs/>
                <w:sz w:val="16"/>
                <w:szCs w:val="16"/>
              </w:rPr>
              <w:t>Vital Signs</w:t>
            </w:r>
          </w:p>
        </w:tc>
        <w:tc>
          <w:tcPr>
            <w:tcW w:w="1260" w:type="dxa"/>
            <w:tcBorders>
              <w:top w:val="nil"/>
              <w:left w:val="nil"/>
              <w:bottom w:val="single" w:sz="4" w:space="0" w:color="auto"/>
              <w:right w:val="single" w:sz="4" w:space="0" w:color="auto"/>
            </w:tcBorders>
            <w:shd w:val="clear" w:color="auto" w:fill="auto"/>
            <w:noWrap/>
            <w:vAlign w:val="center"/>
            <w:hideMark/>
            <w:tcPrChange w:id="201" w:author="Douglas Hsu" w:date="2015-06-26T16:31:00Z">
              <w:tcPr>
                <w:tcW w:w="1260" w:type="dxa"/>
                <w:tcBorders>
                  <w:top w:val="nil"/>
                  <w:left w:val="nil"/>
                  <w:bottom w:val="single" w:sz="4" w:space="0" w:color="auto"/>
                  <w:right w:val="single" w:sz="4" w:space="0" w:color="auto"/>
                </w:tcBorders>
                <w:shd w:val="clear" w:color="auto" w:fill="auto"/>
                <w:noWrap/>
                <w:vAlign w:val="center"/>
                <w:hideMark/>
              </w:tcPr>
            </w:tcPrChange>
          </w:tcPr>
          <w:p w14:paraId="4EB0DC83" w14:textId="3CE10E83" w:rsidR="00961F88" w:rsidRPr="00961F88" w:rsidRDefault="00961F88" w:rsidP="00996C19">
            <w:pPr>
              <w:spacing w:after="0"/>
              <w:jc w:val="center"/>
              <w:rPr>
                <w:rFonts w:ascii="Arial" w:eastAsia="Times New Roman" w:hAnsi="Arial" w:cs="Arial"/>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Change w:id="202" w:author="Douglas Hsu" w:date="2015-06-26T16:31:00Z">
              <w:tcPr>
                <w:tcW w:w="1080" w:type="dxa"/>
                <w:tcBorders>
                  <w:top w:val="nil"/>
                  <w:left w:val="nil"/>
                  <w:bottom w:val="single" w:sz="4" w:space="0" w:color="auto"/>
                  <w:right w:val="single" w:sz="4" w:space="0" w:color="auto"/>
                </w:tcBorders>
                <w:shd w:val="clear" w:color="auto" w:fill="auto"/>
                <w:noWrap/>
                <w:vAlign w:val="center"/>
                <w:hideMark/>
              </w:tcPr>
            </w:tcPrChange>
          </w:tcPr>
          <w:p w14:paraId="72085BF6" w14:textId="20F69255" w:rsidR="00961F88" w:rsidRPr="00961F88" w:rsidRDefault="00961F88"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noWrap/>
            <w:vAlign w:val="center"/>
            <w:hideMark/>
            <w:tcPrChange w:id="203" w:author="Douglas Hsu" w:date="2015-06-26T16:31:00Z">
              <w:tcPr>
                <w:tcW w:w="990" w:type="dxa"/>
                <w:tcBorders>
                  <w:top w:val="nil"/>
                  <w:left w:val="nil"/>
                  <w:bottom w:val="single" w:sz="4" w:space="0" w:color="auto"/>
                  <w:right w:val="single" w:sz="4" w:space="0" w:color="auto"/>
                </w:tcBorders>
                <w:shd w:val="clear" w:color="auto" w:fill="auto"/>
                <w:noWrap/>
                <w:vAlign w:val="center"/>
                <w:hideMark/>
              </w:tcPr>
            </w:tcPrChange>
          </w:tcPr>
          <w:p w14:paraId="45BCEC6B" w14:textId="2E587915" w:rsidR="00961F88" w:rsidRPr="00961F88" w:rsidRDefault="00961F88" w:rsidP="00996C19">
            <w:pPr>
              <w:spacing w:after="0"/>
              <w:jc w:val="center"/>
              <w:rPr>
                <w:rFonts w:ascii="Arial" w:eastAsia="Times New Roman" w:hAnsi="Arial" w:cs="Arial"/>
                <w:sz w:val="16"/>
                <w:szCs w:val="16"/>
              </w:rPr>
            </w:pPr>
          </w:p>
        </w:tc>
        <w:tc>
          <w:tcPr>
            <w:tcW w:w="1260" w:type="dxa"/>
            <w:tcBorders>
              <w:top w:val="nil"/>
              <w:left w:val="nil"/>
              <w:bottom w:val="single" w:sz="4" w:space="0" w:color="auto"/>
              <w:right w:val="single" w:sz="4" w:space="0" w:color="auto"/>
            </w:tcBorders>
            <w:vAlign w:val="center"/>
            <w:tcPrChange w:id="204" w:author="Douglas Hsu" w:date="2015-06-26T16:31:00Z">
              <w:tcPr>
                <w:tcW w:w="1260" w:type="dxa"/>
                <w:tcBorders>
                  <w:top w:val="nil"/>
                  <w:left w:val="nil"/>
                  <w:bottom w:val="single" w:sz="4" w:space="0" w:color="auto"/>
                  <w:right w:val="single" w:sz="4" w:space="0" w:color="auto"/>
                </w:tcBorders>
                <w:vAlign w:val="center"/>
              </w:tcPr>
            </w:tcPrChange>
          </w:tcPr>
          <w:p w14:paraId="7BC6AF0B" w14:textId="1329E8EF" w:rsidR="00961F88" w:rsidRPr="00961F88" w:rsidRDefault="00961F88" w:rsidP="00996C19">
            <w:pPr>
              <w:spacing w:after="0"/>
              <w:jc w:val="center"/>
              <w:rPr>
                <w:rFonts w:ascii="Arial" w:eastAsia="Times New Roman" w:hAnsi="Arial" w:cs="Arial"/>
                <w:sz w:val="16"/>
                <w:szCs w:val="16"/>
              </w:rPr>
            </w:pP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05"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10362199" w14:textId="49D9C52E" w:rsidR="00961F88" w:rsidRPr="00961F88" w:rsidRDefault="00961F88"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noWrap/>
            <w:vAlign w:val="center"/>
            <w:tcPrChange w:id="206"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7B3B3F1" w14:textId="77777777" w:rsidR="00961F88" w:rsidRPr="00961F88" w:rsidRDefault="00961F88" w:rsidP="002A12AF">
            <w:pPr>
              <w:jc w:val="center"/>
              <w:rPr>
                <w:rFonts w:ascii="Arial" w:eastAsia="Times New Roman" w:hAnsi="Arial" w:cs="Times New Roman"/>
                <w:sz w:val="16"/>
                <w:szCs w:val="16"/>
              </w:rPr>
            </w:pPr>
          </w:p>
        </w:tc>
      </w:tr>
      <w:tr w:rsidR="00295EC6" w:rsidRPr="00F243D1" w14:paraId="30DE454D" w14:textId="77777777" w:rsidTr="00295EC6">
        <w:tblPrEx>
          <w:tblPrExChange w:id="207" w:author="Douglas Hsu" w:date="2015-06-26T16:31:00Z">
            <w:tblPrEx>
              <w:tblW w:w="8745" w:type="dxa"/>
            </w:tblPrEx>
          </w:tblPrExChange>
        </w:tblPrEx>
        <w:trPr>
          <w:trHeight w:val="260"/>
          <w:trPrChange w:id="208"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09"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7E0E81B9" w14:textId="14D3FA24" w:rsidR="00961F88" w:rsidRPr="00961F88" w:rsidRDefault="00592B1F" w:rsidP="00AF52D9">
            <w:pPr>
              <w:spacing w:after="0"/>
              <w:rPr>
                <w:rFonts w:ascii="Arial" w:eastAsia="Times New Roman" w:hAnsi="Arial" w:cs="Arial"/>
                <w:sz w:val="16"/>
                <w:szCs w:val="16"/>
              </w:rPr>
            </w:pPr>
            <w:r>
              <w:rPr>
                <w:rFonts w:ascii="Arial" w:eastAsia="Times New Roman" w:hAnsi="Arial" w:cs="Arial"/>
                <w:sz w:val="16"/>
                <w:szCs w:val="16"/>
              </w:rPr>
              <w:t>Weight (Kg)</w:t>
            </w:r>
          </w:p>
        </w:tc>
        <w:tc>
          <w:tcPr>
            <w:tcW w:w="1260" w:type="dxa"/>
            <w:tcBorders>
              <w:top w:val="nil"/>
              <w:left w:val="nil"/>
              <w:bottom w:val="single" w:sz="4" w:space="0" w:color="auto"/>
              <w:right w:val="single" w:sz="4" w:space="0" w:color="auto"/>
            </w:tcBorders>
            <w:shd w:val="clear" w:color="auto" w:fill="auto"/>
            <w:noWrap/>
            <w:vAlign w:val="center"/>
            <w:tcPrChange w:id="210"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0D93851B" w14:textId="38D09EBD" w:rsidR="00961F88" w:rsidRPr="00961F88" w:rsidRDefault="00592B1F" w:rsidP="00996C19">
            <w:pPr>
              <w:spacing w:after="0"/>
              <w:jc w:val="center"/>
              <w:rPr>
                <w:rFonts w:ascii="Arial" w:eastAsia="Times New Roman" w:hAnsi="Arial" w:cs="Arial"/>
                <w:sz w:val="16"/>
                <w:szCs w:val="16"/>
              </w:rPr>
            </w:pPr>
            <w:r>
              <w:rPr>
                <w:rFonts w:ascii="Arial" w:eastAsia="Times New Roman" w:hAnsi="Arial" w:cs="Arial"/>
                <w:sz w:val="16"/>
                <w:szCs w:val="16"/>
              </w:rPr>
              <w:t>76 (65-90)</w:t>
            </w:r>
          </w:p>
        </w:tc>
        <w:tc>
          <w:tcPr>
            <w:tcW w:w="1080" w:type="dxa"/>
            <w:tcBorders>
              <w:top w:val="nil"/>
              <w:left w:val="nil"/>
              <w:bottom w:val="single" w:sz="4" w:space="0" w:color="auto"/>
              <w:right w:val="single" w:sz="4" w:space="0" w:color="auto"/>
            </w:tcBorders>
            <w:shd w:val="clear" w:color="auto" w:fill="auto"/>
            <w:noWrap/>
            <w:vAlign w:val="center"/>
            <w:tcPrChange w:id="211"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6F6609B0" w14:textId="182640B9" w:rsidR="00961F88" w:rsidRPr="00961F88" w:rsidRDefault="00592B1F" w:rsidP="00996C19">
            <w:pPr>
              <w:spacing w:after="0"/>
              <w:jc w:val="center"/>
              <w:rPr>
                <w:rFonts w:ascii="Arial" w:eastAsia="Times New Roman" w:hAnsi="Arial" w:cs="Arial"/>
                <w:sz w:val="16"/>
                <w:szCs w:val="16"/>
              </w:rPr>
            </w:pPr>
            <w:r>
              <w:rPr>
                <w:rFonts w:ascii="Arial" w:eastAsia="Times New Roman" w:hAnsi="Arial" w:cs="Arial"/>
                <w:sz w:val="16"/>
                <w:szCs w:val="16"/>
              </w:rPr>
              <w:t>78 (67-90)</w:t>
            </w:r>
          </w:p>
        </w:tc>
        <w:tc>
          <w:tcPr>
            <w:tcW w:w="990" w:type="dxa"/>
            <w:tcBorders>
              <w:top w:val="nil"/>
              <w:left w:val="nil"/>
              <w:bottom w:val="single" w:sz="4" w:space="0" w:color="auto"/>
              <w:right w:val="single" w:sz="4" w:space="0" w:color="auto"/>
            </w:tcBorders>
            <w:shd w:val="clear" w:color="auto" w:fill="auto"/>
            <w:noWrap/>
            <w:vAlign w:val="center"/>
            <w:tcPrChange w:id="212"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388E9D93" w14:textId="0C370951" w:rsidR="00961F88" w:rsidRPr="00961F88" w:rsidRDefault="00592B1F" w:rsidP="00996C19">
            <w:pPr>
              <w:spacing w:after="0"/>
              <w:jc w:val="center"/>
              <w:rPr>
                <w:rFonts w:ascii="Arial" w:eastAsia="Times New Roman" w:hAnsi="Arial" w:cs="Arial"/>
                <w:sz w:val="16"/>
                <w:szCs w:val="16"/>
              </w:rPr>
            </w:pPr>
            <w:r>
              <w:rPr>
                <w:rFonts w:ascii="Arial" w:eastAsia="Times New Roman" w:hAnsi="Arial" w:cs="Arial"/>
                <w:sz w:val="16"/>
                <w:szCs w:val="16"/>
              </w:rPr>
              <w:t>0.08</w:t>
            </w:r>
          </w:p>
        </w:tc>
        <w:tc>
          <w:tcPr>
            <w:tcW w:w="1260" w:type="dxa"/>
            <w:tcBorders>
              <w:top w:val="nil"/>
              <w:left w:val="nil"/>
              <w:bottom w:val="single" w:sz="4" w:space="0" w:color="auto"/>
              <w:right w:val="single" w:sz="4" w:space="0" w:color="auto"/>
            </w:tcBorders>
            <w:vAlign w:val="center"/>
            <w:tcPrChange w:id="213" w:author="Douglas Hsu" w:date="2015-06-26T16:31:00Z">
              <w:tcPr>
                <w:tcW w:w="1260" w:type="dxa"/>
                <w:tcBorders>
                  <w:top w:val="nil"/>
                  <w:left w:val="nil"/>
                  <w:bottom w:val="single" w:sz="4" w:space="0" w:color="auto"/>
                  <w:right w:val="single" w:sz="4" w:space="0" w:color="auto"/>
                </w:tcBorders>
                <w:vAlign w:val="center"/>
              </w:tcPr>
            </w:tcPrChange>
          </w:tcPr>
          <w:p w14:paraId="523FD4F6" w14:textId="2FBEEA20" w:rsidR="00961F88" w:rsidRPr="00961F88" w:rsidRDefault="00592B1F" w:rsidP="00996C19">
            <w:pPr>
              <w:spacing w:after="0"/>
              <w:jc w:val="center"/>
              <w:rPr>
                <w:rFonts w:ascii="Arial" w:eastAsia="Times New Roman" w:hAnsi="Arial" w:cs="Arial"/>
                <w:sz w:val="16"/>
                <w:szCs w:val="16"/>
              </w:rPr>
            </w:pPr>
            <w:r>
              <w:rPr>
                <w:rFonts w:ascii="Arial" w:eastAsia="Times New Roman" w:hAnsi="Arial" w:cs="Arial"/>
                <w:sz w:val="16"/>
                <w:szCs w:val="16"/>
              </w:rPr>
              <w:t>76 (76-90)</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14"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5D9C2EC" w14:textId="07AB48F7" w:rsidR="00961F88" w:rsidRPr="00961F88" w:rsidRDefault="00592B1F" w:rsidP="00996C19">
            <w:pPr>
              <w:spacing w:after="0"/>
              <w:jc w:val="center"/>
              <w:rPr>
                <w:rFonts w:ascii="Arial" w:eastAsia="Times New Roman" w:hAnsi="Arial" w:cs="Arial"/>
                <w:sz w:val="16"/>
                <w:szCs w:val="16"/>
              </w:rPr>
            </w:pPr>
            <w:r>
              <w:rPr>
                <w:rFonts w:ascii="Arial" w:eastAsia="Times New Roman" w:hAnsi="Arial" w:cs="Arial"/>
                <w:sz w:val="16"/>
                <w:szCs w:val="16"/>
              </w:rPr>
              <w:t>78 (65-90)</w:t>
            </w:r>
          </w:p>
        </w:tc>
        <w:tc>
          <w:tcPr>
            <w:tcW w:w="990" w:type="dxa"/>
            <w:tcBorders>
              <w:top w:val="nil"/>
              <w:left w:val="nil"/>
              <w:bottom w:val="single" w:sz="4" w:space="0" w:color="auto"/>
              <w:right w:val="single" w:sz="4" w:space="0" w:color="auto"/>
            </w:tcBorders>
            <w:shd w:val="clear" w:color="auto" w:fill="auto"/>
            <w:noWrap/>
            <w:vAlign w:val="center"/>
            <w:tcPrChange w:id="215"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3E17C49B" w14:textId="511AD04B" w:rsidR="00961F88" w:rsidRPr="00961F88" w:rsidRDefault="00592B1F" w:rsidP="002A12AF">
            <w:pPr>
              <w:jc w:val="center"/>
              <w:rPr>
                <w:rFonts w:ascii="Arial" w:eastAsia="Times New Roman" w:hAnsi="Arial" w:cs="Times New Roman"/>
                <w:sz w:val="16"/>
                <w:szCs w:val="16"/>
              </w:rPr>
            </w:pPr>
            <w:r>
              <w:rPr>
                <w:rFonts w:ascii="Arial" w:eastAsia="Times New Roman" w:hAnsi="Arial" w:cs="Times New Roman"/>
                <w:sz w:val="16"/>
                <w:szCs w:val="16"/>
              </w:rPr>
              <w:t>0.4</w:t>
            </w:r>
          </w:p>
        </w:tc>
      </w:tr>
      <w:tr w:rsidR="00295EC6" w:rsidRPr="00F243D1" w14:paraId="48221801" w14:textId="77777777" w:rsidTr="00295EC6">
        <w:tblPrEx>
          <w:tblPrExChange w:id="216" w:author="Douglas Hsu" w:date="2015-06-26T16:31:00Z">
            <w:tblPrEx>
              <w:tblW w:w="8745" w:type="dxa"/>
            </w:tblPrEx>
          </w:tblPrExChange>
        </w:tblPrEx>
        <w:trPr>
          <w:trHeight w:val="260"/>
          <w:trPrChange w:id="217"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18"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5A157064" w14:textId="7414FD1F"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sz w:val="16"/>
                <w:szCs w:val="16"/>
              </w:rPr>
              <w:t>Mean arterial pressure (mmHg)</w:t>
            </w:r>
          </w:p>
        </w:tc>
        <w:tc>
          <w:tcPr>
            <w:tcW w:w="1260" w:type="dxa"/>
            <w:tcBorders>
              <w:top w:val="nil"/>
              <w:left w:val="nil"/>
              <w:bottom w:val="single" w:sz="4" w:space="0" w:color="auto"/>
              <w:right w:val="single" w:sz="4" w:space="0" w:color="auto"/>
            </w:tcBorders>
            <w:shd w:val="clear" w:color="auto" w:fill="auto"/>
            <w:noWrap/>
            <w:vAlign w:val="center"/>
            <w:tcPrChange w:id="219"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038588DE" w14:textId="643F7FDA"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86 (77-98)</w:t>
            </w:r>
          </w:p>
        </w:tc>
        <w:tc>
          <w:tcPr>
            <w:tcW w:w="1080" w:type="dxa"/>
            <w:tcBorders>
              <w:top w:val="nil"/>
              <w:left w:val="nil"/>
              <w:bottom w:val="single" w:sz="4" w:space="0" w:color="auto"/>
              <w:right w:val="single" w:sz="4" w:space="0" w:color="auto"/>
            </w:tcBorders>
            <w:shd w:val="clear" w:color="auto" w:fill="auto"/>
            <w:noWrap/>
            <w:vAlign w:val="center"/>
            <w:tcPrChange w:id="220"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34E06CA3" w14:textId="7318B61E"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88 (76-100)</w:t>
            </w:r>
          </w:p>
        </w:tc>
        <w:tc>
          <w:tcPr>
            <w:tcW w:w="990" w:type="dxa"/>
            <w:tcBorders>
              <w:top w:val="nil"/>
              <w:left w:val="nil"/>
              <w:bottom w:val="single" w:sz="4" w:space="0" w:color="auto"/>
              <w:right w:val="single" w:sz="4" w:space="0" w:color="auto"/>
            </w:tcBorders>
            <w:shd w:val="clear" w:color="auto" w:fill="auto"/>
            <w:noWrap/>
            <w:vAlign w:val="center"/>
            <w:tcPrChange w:id="221"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0B487B4" w14:textId="160F9AA2"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0.2</w:t>
            </w:r>
          </w:p>
        </w:tc>
        <w:tc>
          <w:tcPr>
            <w:tcW w:w="1260" w:type="dxa"/>
            <w:tcBorders>
              <w:top w:val="nil"/>
              <w:left w:val="nil"/>
              <w:bottom w:val="single" w:sz="4" w:space="0" w:color="auto"/>
              <w:right w:val="single" w:sz="4" w:space="0" w:color="auto"/>
            </w:tcBorders>
            <w:vAlign w:val="center"/>
            <w:tcPrChange w:id="222" w:author="Douglas Hsu" w:date="2015-06-26T16:31:00Z">
              <w:tcPr>
                <w:tcW w:w="1260" w:type="dxa"/>
                <w:tcBorders>
                  <w:top w:val="nil"/>
                  <w:left w:val="nil"/>
                  <w:bottom w:val="single" w:sz="4" w:space="0" w:color="auto"/>
                  <w:right w:val="single" w:sz="4" w:space="0" w:color="auto"/>
                </w:tcBorders>
                <w:vAlign w:val="center"/>
              </w:tcPr>
            </w:tcPrChange>
          </w:tcPr>
          <w:p w14:paraId="48C6B9BD" w14:textId="6FABE488"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87 (77-98)</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23"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0AD06E17" w14:textId="306B31A3"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87 (75-98)</w:t>
            </w:r>
          </w:p>
        </w:tc>
        <w:tc>
          <w:tcPr>
            <w:tcW w:w="990" w:type="dxa"/>
            <w:tcBorders>
              <w:top w:val="nil"/>
              <w:left w:val="nil"/>
              <w:bottom w:val="single" w:sz="4" w:space="0" w:color="auto"/>
              <w:right w:val="single" w:sz="4" w:space="0" w:color="auto"/>
            </w:tcBorders>
            <w:shd w:val="clear" w:color="auto" w:fill="auto"/>
            <w:noWrap/>
            <w:vAlign w:val="center"/>
            <w:tcPrChange w:id="224"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791C2771" w14:textId="1B5C1A5A" w:rsidR="00752EF4" w:rsidRPr="00961F88" w:rsidRDefault="00752EF4"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0.8</w:t>
            </w:r>
          </w:p>
        </w:tc>
      </w:tr>
      <w:tr w:rsidR="00295EC6" w:rsidRPr="00F243D1" w14:paraId="6FB0482E" w14:textId="77777777" w:rsidTr="00295EC6">
        <w:tblPrEx>
          <w:tblPrExChange w:id="225" w:author="Douglas Hsu" w:date="2015-06-26T16:31:00Z">
            <w:tblPrEx>
              <w:tblW w:w="8745" w:type="dxa"/>
            </w:tblPrEx>
          </w:tblPrExChange>
        </w:tblPrEx>
        <w:trPr>
          <w:trHeight w:val="260"/>
          <w:trPrChange w:id="22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27"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5EFFC53D" w14:textId="376BA3E5"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sz w:val="16"/>
                <w:szCs w:val="16"/>
              </w:rPr>
              <w:t>Temperature (F)</w:t>
            </w:r>
          </w:p>
        </w:tc>
        <w:tc>
          <w:tcPr>
            <w:tcW w:w="1260" w:type="dxa"/>
            <w:tcBorders>
              <w:top w:val="nil"/>
              <w:left w:val="nil"/>
              <w:bottom w:val="single" w:sz="4" w:space="0" w:color="auto"/>
              <w:right w:val="single" w:sz="4" w:space="0" w:color="auto"/>
            </w:tcBorders>
            <w:shd w:val="clear" w:color="auto" w:fill="auto"/>
            <w:noWrap/>
            <w:vAlign w:val="center"/>
            <w:tcPrChange w:id="228"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153E9E10" w14:textId="377B60AF"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98 (97-99)</w:t>
            </w:r>
          </w:p>
        </w:tc>
        <w:tc>
          <w:tcPr>
            <w:tcW w:w="1080" w:type="dxa"/>
            <w:tcBorders>
              <w:top w:val="nil"/>
              <w:left w:val="nil"/>
              <w:bottom w:val="single" w:sz="4" w:space="0" w:color="auto"/>
              <w:right w:val="single" w:sz="4" w:space="0" w:color="auto"/>
            </w:tcBorders>
            <w:shd w:val="clear" w:color="auto" w:fill="auto"/>
            <w:noWrap/>
            <w:vAlign w:val="center"/>
            <w:tcPrChange w:id="229"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1E428AAE" w14:textId="1338E0E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98 (97-99)</w:t>
            </w:r>
          </w:p>
        </w:tc>
        <w:tc>
          <w:tcPr>
            <w:tcW w:w="990" w:type="dxa"/>
            <w:tcBorders>
              <w:top w:val="nil"/>
              <w:left w:val="nil"/>
              <w:bottom w:val="single" w:sz="4" w:space="0" w:color="auto"/>
              <w:right w:val="single" w:sz="4" w:space="0" w:color="auto"/>
            </w:tcBorders>
            <w:shd w:val="clear" w:color="auto" w:fill="auto"/>
            <w:noWrap/>
            <w:vAlign w:val="center"/>
            <w:tcPrChange w:id="230"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79CEF7E5" w14:textId="0818FB20"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0.6</w:t>
            </w:r>
          </w:p>
        </w:tc>
        <w:tc>
          <w:tcPr>
            <w:tcW w:w="1260" w:type="dxa"/>
            <w:tcBorders>
              <w:top w:val="nil"/>
              <w:left w:val="nil"/>
              <w:bottom w:val="single" w:sz="4" w:space="0" w:color="auto"/>
              <w:right w:val="single" w:sz="4" w:space="0" w:color="auto"/>
            </w:tcBorders>
            <w:vAlign w:val="center"/>
            <w:tcPrChange w:id="231" w:author="Douglas Hsu" w:date="2015-06-26T16:31:00Z">
              <w:tcPr>
                <w:tcW w:w="1260" w:type="dxa"/>
                <w:tcBorders>
                  <w:top w:val="nil"/>
                  <w:left w:val="nil"/>
                  <w:bottom w:val="single" w:sz="4" w:space="0" w:color="auto"/>
                  <w:right w:val="single" w:sz="4" w:space="0" w:color="auto"/>
                </w:tcBorders>
                <w:vAlign w:val="center"/>
              </w:tcPr>
            </w:tcPrChange>
          </w:tcPr>
          <w:p w14:paraId="1408FF5C" w14:textId="4166C21B"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98 (97-99)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32"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383926F1" w14:textId="1E316A97"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98 (97-99)</w:t>
            </w:r>
          </w:p>
        </w:tc>
        <w:tc>
          <w:tcPr>
            <w:tcW w:w="990" w:type="dxa"/>
            <w:tcBorders>
              <w:top w:val="nil"/>
              <w:left w:val="nil"/>
              <w:bottom w:val="single" w:sz="4" w:space="0" w:color="auto"/>
              <w:right w:val="single" w:sz="4" w:space="0" w:color="auto"/>
            </w:tcBorders>
            <w:shd w:val="clear" w:color="auto" w:fill="auto"/>
            <w:noWrap/>
            <w:vAlign w:val="center"/>
            <w:tcPrChange w:id="233"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397C013" w14:textId="68D2E218" w:rsidR="00752EF4" w:rsidRPr="00961F88" w:rsidRDefault="00752EF4"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0.6</w:t>
            </w:r>
          </w:p>
        </w:tc>
      </w:tr>
      <w:tr w:rsidR="00295EC6" w:rsidRPr="00F243D1" w14:paraId="44BE4373" w14:textId="77777777" w:rsidTr="00295EC6">
        <w:tblPrEx>
          <w:tblPrExChange w:id="234" w:author="Douglas Hsu" w:date="2015-06-26T16:31:00Z">
            <w:tblPrEx>
              <w:tblW w:w="8745" w:type="dxa"/>
            </w:tblPrEx>
          </w:tblPrExChange>
        </w:tblPrEx>
        <w:trPr>
          <w:trHeight w:val="260"/>
          <w:trPrChange w:id="235"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36"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58CDFE27" w14:textId="7D38983E"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sz w:val="16"/>
                <w:szCs w:val="16"/>
              </w:rPr>
              <w:t>Heart Rate</w:t>
            </w:r>
          </w:p>
        </w:tc>
        <w:tc>
          <w:tcPr>
            <w:tcW w:w="1260" w:type="dxa"/>
            <w:tcBorders>
              <w:top w:val="nil"/>
              <w:left w:val="nil"/>
              <w:bottom w:val="single" w:sz="4" w:space="0" w:color="auto"/>
              <w:right w:val="single" w:sz="4" w:space="0" w:color="auto"/>
            </w:tcBorders>
            <w:shd w:val="clear" w:color="auto" w:fill="auto"/>
            <w:noWrap/>
            <w:vAlign w:val="center"/>
            <w:tcPrChange w:id="237"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719BF84E" w14:textId="7F358771"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87 (75-100)</w:t>
            </w:r>
          </w:p>
        </w:tc>
        <w:tc>
          <w:tcPr>
            <w:tcW w:w="1080" w:type="dxa"/>
            <w:tcBorders>
              <w:top w:val="nil"/>
              <w:left w:val="nil"/>
              <w:bottom w:val="single" w:sz="4" w:space="0" w:color="auto"/>
              <w:right w:val="single" w:sz="4" w:space="0" w:color="auto"/>
            </w:tcBorders>
            <w:shd w:val="clear" w:color="auto" w:fill="auto"/>
            <w:noWrap/>
            <w:vAlign w:val="center"/>
            <w:tcPrChange w:id="238"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0791B5E3" w14:textId="439A033F"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88 (74-99)</w:t>
            </w:r>
          </w:p>
        </w:tc>
        <w:tc>
          <w:tcPr>
            <w:tcW w:w="990" w:type="dxa"/>
            <w:tcBorders>
              <w:top w:val="nil"/>
              <w:left w:val="nil"/>
              <w:bottom w:val="single" w:sz="4" w:space="0" w:color="auto"/>
              <w:right w:val="single" w:sz="4" w:space="0" w:color="auto"/>
            </w:tcBorders>
            <w:shd w:val="clear" w:color="auto" w:fill="auto"/>
            <w:noWrap/>
            <w:vAlign w:val="center"/>
            <w:tcPrChange w:id="239"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7BFB6827" w14:textId="067B51D8"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w:t>
            </w:r>
          </w:p>
        </w:tc>
        <w:tc>
          <w:tcPr>
            <w:tcW w:w="1260" w:type="dxa"/>
            <w:tcBorders>
              <w:top w:val="nil"/>
              <w:left w:val="nil"/>
              <w:bottom w:val="single" w:sz="4" w:space="0" w:color="auto"/>
              <w:right w:val="single" w:sz="4" w:space="0" w:color="auto"/>
            </w:tcBorders>
            <w:vAlign w:val="center"/>
            <w:tcPrChange w:id="240" w:author="Douglas Hsu" w:date="2015-06-26T16:31:00Z">
              <w:tcPr>
                <w:tcW w:w="1260" w:type="dxa"/>
                <w:tcBorders>
                  <w:top w:val="nil"/>
                  <w:left w:val="nil"/>
                  <w:bottom w:val="single" w:sz="4" w:space="0" w:color="auto"/>
                  <w:right w:val="single" w:sz="4" w:space="0" w:color="auto"/>
                </w:tcBorders>
                <w:vAlign w:val="center"/>
              </w:tcPr>
            </w:tcPrChange>
          </w:tcPr>
          <w:p w14:paraId="76D7A430" w14:textId="43FF89A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86 (74-100)</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41"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9C2C7BD" w14:textId="3D50E918"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90 (77-99)</w:t>
            </w:r>
          </w:p>
        </w:tc>
        <w:tc>
          <w:tcPr>
            <w:tcW w:w="990" w:type="dxa"/>
            <w:tcBorders>
              <w:top w:val="nil"/>
              <w:left w:val="nil"/>
              <w:bottom w:val="single" w:sz="4" w:space="0" w:color="auto"/>
              <w:right w:val="single" w:sz="4" w:space="0" w:color="auto"/>
            </w:tcBorders>
            <w:shd w:val="clear" w:color="auto" w:fill="auto"/>
            <w:noWrap/>
            <w:vAlign w:val="center"/>
            <w:tcPrChange w:id="242"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507572B4" w14:textId="640B093F" w:rsidR="00752EF4" w:rsidRPr="00961F88" w:rsidRDefault="00752EF4"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0.3</w:t>
            </w:r>
          </w:p>
        </w:tc>
      </w:tr>
      <w:tr w:rsidR="00295EC6" w:rsidRPr="00F243D1" w14:paraId="01FA8FC1" w14:textId="77777777" w:rsidTr="00295EC6">
        <w:tblPrEx>
          <w:tblPrExChange w:id="243" w:author="Douglas Hsu" w:date="2015-06-26T16:31:00Z">
            <w:tblPrEx>
              <w:tblW w:w="8745" w:type="dxa"/>
            </w:tblPrEx>
          </w:tblPrExChange>
        </w:tblPrEx>
        <w:trPr>
          <w:trHeight w:val="260"/>
          <w:trPrChange w:id="244"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45"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522E675F" w14:textId="166E9353"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sz w:val="16"/>
                <w:szCs w:val="16"/>
              </w:rPr>
              <w:t>S</w:t>
            </w:r>
            <w:r w:rsidRPr="00961F88">
              <w:rPr>
                <w:rFonts w:ascii="Arial" w:eastAsia="Times New Roman" w:hAnsi="Arial" w:cs="Arial"/>
                <w:sz w:val="16"/>
                <w:szCs w:val="16"/>
                <w:vertAlign w:val="subscript"/>
              </w:rPr>
              <w:t>p</w:t>
            </w:r>
            <w:r w:rsidRPr="00961F88">
              <w:rPr>
                <w:rFonts w:ascii="Arial" w:eastAsia="Times New Roman" w:hAnsi="Arial" w:cs="Arial"/>
                <w:sz w:val="16"/>
                <w:szCs w:val="16"/>
              </w:rPr>
              <w:t>O</w:t>
            </w:r>
            <w:r w:rsidRPr="00961F88">
              <w:rPr>
                <w:rFonts w:ascii="Arial" w:eastAsia="Times New Roman" w:hAnsi="Arial" w:cs="Arial"/>
                <w:sz w:val="16"/>
                <w:szCs w:val="16"/>
                <w:vertAlign w:val="subscript"/>
              </w:rPr>
              <w:t>2</w:t>
            </w:r>
            <w:r w:rsidRPr="00961F88">
              <w:rPr>
                <w:rFonts w:ascii="Arial" w:eastAsia="Times New Roman" w:hAnsi="Arial" w:cs="Arial"/>
                <w:sz w:val="16"/>
                <w:szCs w:val="16"/>
              </w:rPr>
              <w:t xml:space="preserve"> (%)</w:t>
            </w:r>
          </w:p>
        </w:tc>
        <w:tc>
          <w:tcPr>
            <w:tcW w:w="1260" w:type="dxa"/>
            <w:tcBorders>
              <w:top w:val="nil"/>
              <w:left w:val="nil"/>
              <w:bottom w:val="single" w:sz="4" w:space="0" w:color="auto"/>
              <w:right w:val="single" w:sz="4" w:space="0" w:color="auto"/>
            </w:tcBorders>
            <w:shd w:val="clear" w:color="auto" w:fill="auto"/>
            <w:noWrap/>
            <w:vAlign w:val="center"/>
            <w:tcPrChange w:id="246"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5940841F" w14:textId="2B169E0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100 (98-100)</w:t>
            </w:r>
          </w:p>
        </w:tc>
        <w:tc>
          <w:tcPr>
            <w:tcW w:w="1080" w:type="dxa"/>
            <w:tcBorders>
              <w:top w:val="nil"/>
              <w:left w:val="nil"/>
              <w:bottom w:val="single" w:sz="4" w:space="0" w:color="auto"/>
              <w:right w:val="single" w:sz="4" w:space="0" w:color="auto"/>
            </w:tcBorders>
            <w:shd w:val="clear" w:color="auto" w:fill="auto"/>
            <w:noWrap/>
            <w:vAlign w:val="center"/>
            <w:tcPrChange w:id="247"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1B198696" w14:textId="1DB992AB"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100 (98-100)</w:t>
            </w:r>
          </w:p>
        </w:tc>
        <w:tc>
          <w:tcPr>
            <w:tcW w:w="990" w:type="dxa"/>
            <w:tcBorders>
              <w:top w:val="nil"/>
              <w:left w:val="nil"/>
              <w:bottom w:val="single" w:sz="4" w:space="0" w:color="auto"/>
              <w:right w:val="single" w:sz="4" w:space="0" w:color="auto"/>
            </w:tcBorders>
            <w:shd w:val="clear" w:color="auto" w:fill="auto"/>
            <w:noWrap/>
            <w:vAlign w:val="center"/>
            <w:tcPrChange w:id="248"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3D4CDC7E" w14:textId="733C63F7"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w:t>
            </w:r>
          </w:p>
        </w:tc>
        <w:tc>
          <w:tcPr>
            <w:tcW w:w="1260" w:type="dxa"/>
            <w:tcBorders>
              <w:top w:val="nil"/>
              <w:left w:val="nil"/>
              <w:bottom w:val="single" w:sz="4" w:space="0" w:color="auto"/>
              <w:right w:val="single" w:sz="4" w:space="0" w:color="auto"/>
            </w:tcBorders>
            <w:vAlign w:val="center"/>
            <w:tcPrChange w:id="249" w:author="Douglas Hsu" w:date="2015-06-26T16:31:00Z">
              <w:tcPr>
                <w:tcW w:w="1260" w:type="dxa"/>
                <w:tcBorders>
                  <w:top w:val="nil"/>
                  <w:left w:val="nil"/>
                  <w:bottom w:val="single" w:sz="4" w:space="0" w:color="auto"/>
                  <w:right w:val="single" w:sz="4" w:space="0" w:color="auto"/>
                </w:tcBorders>
                <w:vAlign w:val="center"/>
              </w:tcPr>
            </w:tcPrChange>
          </w:tcPr>
          <w:p w14:paraId="48B3A9DC" w14:textId="6ED3DD42"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100 (98-100)</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250"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2F883FD4" w14:textId="50DC27C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100 (99-100)</w:t>
            </w:r>
          </w:p>
        </w:tc>
        <w:tc>
          <w:tcPr>
            <w:tcW w:w="990" w:type="dxa"/>
            <w:tcBorders>
              <w:top w:val="nil"/>
              <w:left w:val="nil"/>
              <w:bottom w:val="single" w:sz="4" w:space="0" w:color="auto"/>
              <w:right w:val="single" w:sz="4" w:space="0" w:color="auto"/>
            </w:tcBorders>
            <w:shd w:val="clear" w:color="auto" w:fill="auto"/>
            <w:noWrap/>
            <w:vAlign w:val="center"/>
            <w:tcPrChange w:id="251"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190578DE" w14:textId="28EF18C5" w:rsidR="00752EF4" w:rsidRPr="00961F88" w:rsidRDefault="00752EF4"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0.6</w:t>
            </w:r>
          </w:p>
        </w:tc>
      </w:tr>
      <w:tr w:rsidR="00295EC6" w:rsidRPr="00F243D1" w14:paraId="1EA30EB7" w14:textId="77777777" w:rsidTr="00295EC6">
        <w:tblPrEx>
          <w:tblPrExChange w:id="252" w:author="Douglas Hsu" w:date="2015-06-26T16:31:00Z">
            <w:tblPrEx>
              <w:tblW w:w="8745" w:type="dxa"/>
            </w:tblPrEx>
          </w:tblPrExChange>
        </w:tblPrEx>
        <w:trPr>
          <w:trHeight w:val="260"/>
          <w:trPrChange w:id="253"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54"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04698DF3" w14:textId="779613BB" w:rsidR="00752EF4" w:rsidRPr="00961F88" w:rsidRDefault="00752EF4" w:rsidP="00AF52D9">
            <w:pPr>
              <w:spacing w:after="0"/>
              <w:rPr>
                <w:rFonts w:ascii="Arial" w:eastAsia="Times New Roman" w:hAnsi="Arial" w:cs="Arial"/>
                <w:b/>
                <w:bCs/>
                <w:sz w:val="16"/>
                <w:szCs w:val="16"/>
              </w:rPr>
            </w:pPr>
            <w:r w:rsidRPr="00961F88">
              <w:rPr>
                <w:rFonts w:ascii="Arial" w:eastAsia="Times New Roman" w:hAnsi="Arial" w:cs="Arial"/>
                <w:sz w:val="16"/>
                <w:szCs w:val="16"/>
              </w:rPr>
              <w:t>Central venous pressure (mmHg)</w:t>
            </w:r>
          </w:p>
        </w:tc>
        <w:tc>
          <w:tcPr>
            <w:tcW w:w="1260" w:type="dxa"/>
            <w:tcBorders>
              <w:top w:val="nil"/>
              <w:left w:val="nil"/>
              <w:bottom w:val="single" w:sz="4" w:space="0" w:color="auto"/>
              <w:right w:val="single" w:sz="4" w:space="0" w:color="auto"/>
            </w:tcBorders>
            <w:shd w:val="clear" w:color="auto" w:fill="auto"/>
            <w:vAlign w:val="center"/>
            <w:tcPrChange w:id="255"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6077448C" w14:textId="537FE8CA"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 (6-11)</w:t>
            </w:r>
          </w:p>
        </w:tc>
        <w:tc>
          <w:tcPr>
            <w:tcW w:w="1080" w:type="dxa"/>
            <w:tcBorders>
              <w:top w:val="nil"/>
              <w:left w:val="nil"/>
              <w:bottom w:val="single" w:sz="4" w:space="0" w:color="auto"/>
              <w:right w:val="single" w:sz="4" w:space="0" w:color="auto"/>
            </w:tcBorders>
            <w:shd w:val="clear" w:color="auto" w:fill="auto"/>
            <w:vAlign w:val="center"/>
            <w:tcPrChange w:id="256"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5A8D9234" w14:textId="6D1270F6"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 (6-13)</w:t>
            </w:r>
          </w:p>
        </w:tc>
        <w:tc>
          <w:tcPr>
            <w:tcW w:w="990" w:type="dxa"/>
            <w:tcBorders>
              <w:top w:val="nil"/>
              <w:left w:val="nil"/>
              <w:bottom w:val="single" w:sz="4" w:space="0" w:color="auto"/>
              <w:right w:val="single" w:sz="4" w:space="0" w:color="auto"/>
            </w:tcBorders>
            <w:shd w:val="clear" w:color="auto" w:fill="auto"/>
            <w:vAlign w:val="center"/>
            <w:tcPrChange w:id="257"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042EC044" w14:textId="77847690"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0.4</w:t>
            </w:r>
          </w:p>
        </w:tc>
        <w:tc>
          <w:tcPr>
            <w:tcW w:w="1260" w:type="dxa"/>
            <w:tcBorders>
              <w:top w:val="nil"/>
              <w:left w:val="nil"/>
              <w:bottom w:val="single" w:sz="4" w:space="0" w:color="auto"/>
              <w:right w:val="single" w:sz="4" w:space="0" w:color="auto"/>
            </w:tcBorders>
            <w:vAlign w:val="center"/>
            <w:tcPrChange w:id="258" w:author="Douglas Hsu" w:date="2015-06-26T16:31:00Z">
              <w:tcPr>
                <w:tcW w:w="1260" w:type="dxa"/>
                <w:tcBorders>
                  <w:top w:val="nil"/>
                  <w:left w:val="nil"/>
                  <w:bottom w:val="single" w:sz="4" w:space="0" w:color="auto"/>
                  <w:right w:val="single" w:sz="4" w:space="0" w:color="auto"/>
                </w:tcBorders>
                <w:vAlign w:val="center"/>
              </w:tcPr>
            </w:tcPrChange>
          </w:tcPr>
          <w:p w14:paraId="1092AF59" w14:textId="2FC5736A"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7.5 (6-12)</w:t>
            </w:r>
          </w:p>
        </w:tc>
        <w:tc>
          <w:tcPr>
            <w:tcW w:w="1080" w:type="dxa"/>
            <w:tcBorders>
              <w:top w:val="nil"/>
              <w:left w:val="single" w:sz="4" w:space="0" w:color="auto"/>
              <w:bottom w:val="single" w:sz="4" w:space="0" w:color="auto"/>
              <w:right w:val="single" w:sz="4" w:space="0" w:color="auto"/>
            </w:tcBorders>
            <w:shd w:val="clear" w:color="auto" w:fill="auto"/>
            <w:vAlign w:val="center"/>
            <w:tcPrChange w:id="259"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665D971C" w14:textId="44E98226"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 (6-13)</w:t>
            </w:r>
          </w:p>
        </w:tc>
        <w:tc>
          <w:tcPr>
            <w:tcW w:w="990" w:type="dxa"/>
            <w:tcBorders>
              <w:top w:val="nil"/>
              <w:left w:val="nil"/>
              <w:bottom w:val="single" w:sz="4" w:space="0" w:color="auto"/>
              <w:right w:val="single" w:sz="4" w:space="0" w:color="auto"/>
            </w:tcBorders>
            <w:shd w:val="clear" w:color="auto" w:fill="auto"/>
            <w:vAlign w:val="center"/>
            <w:tcPrChange w:id="260"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F7B0CB3" w14:textId="4D32C113" w:rsidR="00752EF4" w:rsidRPr="00961F88" w:rsidRDefault="00752EF4" w:rsidP="002A12AF">
            <w:pPr>
              <w:jc w:val="center"/>
              <w:rPr>
                <w:rFonts w:ascii="Arial" w:eastAsia="Times New Roman" w:hAnsi="Arial" w:cs="Times New Roman"/>
                <w:sz w:val="16"/>
                <w:szCs w:val="16"/>
              </w:rPr>
            </w:pPr>
            <w:r w:rsidRPr="00961F88">
              <w:rPr>
                <w:rFonts w:ascii="Arial" w:eastAsia="Times New Roman" w:hAnsi="Arial" w:cs="Times New Roman"/>
                <w:sz w:val="16"/>
                <w:szCs w:val="16"/>
              </w:rPr>
              <w:t>0.1</w:t>
            </w:r>
          </w:p>
        </w:tc>
      </w:tr>
      <w:tr w:rsidR="00295EC6" w:rsidRPr="00F243D1" w14:paraId="6DF0EF2D" w14:textId="77777777" w:rsidTr="00295EC6">
        <w:tblPrEx>
          <w:tblPrExChange w:id="261" w:author="Douglas Hsu" w:date="2015-06-26T16:31:00Z">
            <w:tblPrEx>
              <w:tblW w:w="8745" w:type="dxa"/>
            </w:tblPrEx>
          </w:tblPrExChange>
        </w:tblPrEx>
        <w:trPr>
          <w:trHeight w:val="480"/>
          <w:trPrChange w:id="262"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63"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7078343B" w14:textId="2F25C481"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b/>
                <w:bCs/>
                <w:sz w:val="16"/>
                <w:szCs w:val="16"/>
              </w:rPr>
              <w:t>Laboratory Tests</w:t>
            </w:r>
          </w:p>
        </w:tc>
        <w:tc>
          <w:tcPr>
            <w:tcW w:w="1260" w:type="dxa"/>
            <w:tcBorders>
              <w:top w:val="nil"/>
              <w:left w:val="nil"/>
              <w:bottom w:val="single" w:sz="4" w:space="0" w:color="auto"/>
              <w:right w:val="single" w:sz="4" w:space="0" w:color="auto"/>
            </w:tcBorders>
            <w:shd w:val="clear" w:color="auto" w:fill="auto"/>
            <w:vAlign w:val="center"/>
            <w:tcPrChange w:id="264"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4E78ACA6" w14:textId="426E63EE" w:rsidR="00752EF4" w:rsidRPr="00961F88" w:rsidRDefault="00752EF4" w:rsidP="00996C19">
            <w:pPr>
              <w:spacing w:after="0"/>
              <w:jc w:val="center"/>
              <w:rPr>
                <w:rFonts w:ascii="Arial" w:eastAsia="Times New Roman" w:hAnsi="Arial" w:cs="Arial"/>
                <w:sz w:val="16"/>
                <w:szCs w:val="16"/>
              </w:rPr>
            </w:pPr>
          </w:p>
        </w:tc>
        <w:tc>
          <w:tcPr>
            <w:tcW w:w="1080" w:type="dxa"/>
            <w:tcBorders>
              <w:top w:val="nil"/>
              <w:left w:val="nil"/>
              <w:bottom w:val="single" w:sz="4" w:space="0" w:color="auto"/>
              <w:right w:val="single" w:sz="4" w:space="0" w:color="auto"/>
            </w:tcBorders>
            <w:shd w:val="clear" w:color="auto" w:fill="auto"/>
            <w:vAlign w:val="center"/>
            <w:tcPrChange w:id="265"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068447D5" w14:textId="1FFC82B8" w:rsidR="00752EF4" w:rsidRPr="00961F88" w:rsidRDefault="00752EF4"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vAlign w:val="center"/>
            <w:tcPrChange w:id="266"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1BC45C98" w14:textId="352F9DD8" w:rsidR="00752EF4" w:rsidRPr="00961F88" w:rsidRDefault="00752EF4" w:rsidP="00996C19">
            <w:pPr>
              <w:spacing w:after="0"/>
              <w:jc w:val="center"/>
              <w:rPr>
                <w:rFonts w:ascii="Arial" w:eastAsia="Times New Roman" w:hAnsi="Arial" w:cs="Arial"/>
                <w:bCs/>
                <w:sz w:val="16"/>
                <w:szCs w:val="16"/>
              </w:rPr>
            </w:pPr>
          </w:p>
        </w:tc>
        <w:tc>
          <w:tcPr>
            <w:tcW w:w="1260" w:type="dxa"/>
            <w:tcBorders>
              <w:top w:val="nil"/>
              <w:left w:val="nil"/>
              <w:bottom w:val="single" w:sz="4" w:space="0" w:color="auto"/>
              <w:right w:val="single" w:sz="4" w:space="0" w:color="auto"/>
            </w:tcBorders>
            <w:vAlign w:val="center"/>
            <w:tcPrChange w:id="267" w:author="Douglas Hsu" w:date="2015-06-26T16:31:00Z">
              <w:tcPr>
                <w:tcW w:w="1260" w:type="dxa"/>
                <w:tcBorders>
                  <w:top w:val="nil"/>
                  <w:left w:val="nil"/>
                  <w:bottom w:val="single" w:sz="4" w:space="0" w:color="auto"/>
                  <w:right w:val="single" w:sz="4" w:space="0" w:color="auto"/>
                </w:tcBorders>
                <w:vAlign w:val="center"/>
              </w:tcPr>
            </w:tcPrChange>
          </w:tcPr>
          <w:p w14:paraId="5720FF1F" w14:textId="7EC72881" w:rsidR="00752EF4" w:rsidRPr="00961F88" w:rsidRDefault="00752EF4" w:rsidP="00996C19">
            <w:pPr>
              <w:spacing w:after="0"/>
              <w:jc w:val="center"/>
              <w:rPr>
                <w:rFonts w:ascii="Arial" w:eastAsia="Times New Roman" w:hAnsi="Arial" w:cs="Arial"/>
                <w:sz w:val="16"/>
                <w:szCs w:val="16"/>
              </w:rPr>
            </w:pPr>
          </w:p>
        </w:tc>
        <w:tc>
          <w:tcPr>
            <w:tcW w:w="1080" w:type="dxa"/>
            <w:tcBorders>
              <w:top w:val="nil"/>
              <w:left w:val="single" w:sz="4" w:space="0" w:color="auto"/>
              <w:bottom w:val="single" w:sz="4" w:space="0" w:color="auto"/>
              <w:right w:val="single" w:sz="4" w:space="0" w:color="auto"/>
            </w:tcBorders>
            <w:shd w:val="clear" w:color="auto" w:fill="auto"/>
            <w:vAlign w:val="center"/>
            <w:tcPrChange w:id="268"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7E8222D" w14:textId="3969D02E" w:rsidR="00752EF4" w:rsidRPr="00961F88" w:rsidRDefault="00752EF4" w:rsidP="00996C19">
            <w:pPr>
              <w:spacing w:after="0"/>
              <w:jc w:val="center"/>
              <w:rPr>
                <w:rFonts w:ascii="Arial" w:eastAsia="Times New Roman" w:hAnsi="Arial" w:cs="Arial"/>
                <w:sz w:val="16"/>
                <w:szCs w:val="16"/>
              </w:rPr>
            </w:pPr>
          </w:p>
        </w:tc>
        <w:tc>
          <w:tcPr>
            <w:tcW w:w="990" w:type="dxa"/>
            <w:tcBorders>
              <w:top w:val="nil"/>
              <w:left w:val="nil"/>
              <w:bottom w:val="single" w:sz="4" w:space="0" w:color="auto"/>
              <w:right w:val="single" w:sz="4" w:space="0" w:color="auto"/>
            </w:tcBorders>
            <w:shd w:val="clear" w:color="auto" w:fill="auto"/>
            <w:vAlign w:val="center"/>
            <w:tcPrChange w:id="269"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0F73F0FE" w14:textId="25527F59" w:rsidR="00752EF4" w:rsidRPr="00961F88" w:rsidRDefault="00752EF4" w:rsidP="002A12AF">
            <w:pPr>
              <w:jc w:val="center"/>
              <w:rPr>
                <w:rFonts w:ascii="Arial" w:eastAsia="Times New Roman" w:hAnsi="Arial" w:cs="Times New Roman"/>
                <w:sz w:val="16"/>
                <w:szCs w:val="16"/>
              </w:rPr>
            </w:pPr>
          </w:p>
        </w:tc>
      </w:tr>
      <w:tr w:rsidR="00295EC6" w:rsidRPr="00F243D1" w14:paraId="0AF00EAA" w14:textId="77777777" w:rsidTr="00295EC6">
        <w:tblPrEx>
          <w:tblPrExChange w:id="270" w:author="Douglas Hsu" w:date="2015-06-26T16:31:00Z">
            <w:tblPrEx>
              <w:tblW w:w="8745" w:type="dxa"/>
            </w:tblPrEx>
          </w:tblPrExChange>
        </w:tblPrEx>
        <w:trPr>
          <w:trHeight w:val="480"/>
          <w:trPrChange w:id="271"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72"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4F14864F" w14:textId="05DA7593" w:rsidR="00CF31EB" w:rsidRPr="00961F88" w:rsidRDefault="00CF31EB" w:rsidP="00AF52D9">
            <w:pPr>
              <w:spacing w:after="0"/>
              <w:rPr>
                <w:rFonts w:ascii="Arial" w:eastAsia="Times New Roman" w:hAnsi="Arial" w:cs="Arial"/>
                <w:sz w:val="16"/>
                <w:szCs w:val="16"/>
              </w:rPr>
            </w:pPr>
            <w:del w:id="273" w:author="Douglas Hsu" w:date="2015-06-26T12:55:00Z">
              <w:r w:rsidRPr="00961F88" w:rsidDel="004D0964">
                <w:rPr>
                  <w:rFonts w:ascii="Arial" w:eastAsia="Times New Roman" w:hAnsi="Arial" w:cs="Arial"/>
                  <w:sz w:val="16"/>
                  <w:szCs w:val="16"/>
                </w:rPr>
                <w:delText>WBC</w:delText>
              </w:r>
            </w:del>
            <w:ins w:id="274" w:author="Douglas Hsu" w:date="2015-06-26T12:55:00Z">
              <w:r w:rsidR="004D0964">
                <w:rPr>
                  <w:rFonts w:ascii="Arial" w:eastAsia="Times New Roman" w:hAnsi="Arial" w:cs="Arial"/>
                  <w:sz w:val="16"/>
                  <w:szCs w:val="16"/>
                </w:rPr>
                <w:t>White blood cell</w:t>
              </w:r>
            </w:ins>
            <w:ins w:id="275" w:author="Douglas Hsu" w:date="2015-06-26T12:56:00Z">
              <w:r w:rsidR="004D0964">
                <w:rPr>
                  <w:rFonts w:ascii="Arial" w:eastAsia="Times New Roman" w:hAnsi="Arial" w:cs="Arial"/>
                  <w:sz w:val="16"/>
                  <w:szCs w:val="16"/>
                </w:rPr>
                <w:t xml:space="preserve"> count</w:t>
              </w:r>
            </w:ins>
            <w:ins w:id="276" w:author="Douglas Hsu" w:date="2015-06-26T16:34:00Z">
              <w:r w:rsidR="000E3EE7">
                <w:rPr>
                  <w:rFonts w:ascii="Arial" w:eastAsia="Times New Roman" w:hAnsi="Arial" w:cs="Arial"/>
                  <w:sz w:val="16"/>
                  <w:szCs w:val="16"/>
                </w:rPr>
                <w:t xml:space="preserve"> (K/uL)</w:t>
              </w:r>
            </w:ins>
          </w:p>
        </w:tc>
        <w:tc>
          <w:tcPr>
            <w:tcW w:w="1260" w:type="dxa"/>
            <w:tcBorders>
              <w:top w:val="nil"/>
              <w:left w:val="nil"/>
              <w:bottom w:val="single" w:sz="4" w:space="0" w:color="auto"/>
              <w:right w:val="single" w:sz="4" w:space="0" w:color="auto"/>
            </w:tcBorders>
            <w:shd w:val="clear" w:color="auto" w:fill="auto"/>
            <w:vAlign w:val="center"/>
            <w:tcPrChange w:id="277"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6171735E" w14:textId="233CF16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10.6 (7.8-14.3)</w:t>
            </w:r>
          </w:p>
        </w:tc>
        <w:tc>
          <w:tcPr>
            <w:tcW w:w="1080" w:type="dxa"/>
            <w:tcBorders>
              <w:top w:val="nil"/>
              <w:left w:val="nil"/>
              <w:bottom w:val="single" w:sz="4" w:space="0" w:color="auto"/>
              <w:right w:val="single" w:sz="4" w:space="0" w:color="auto"/>
            </w:tcBorders>
            <w:shd w:val="clear" w:color="auto" w:fill="auto"/>
            <w:vAlign w:val="center"/>
            <w:tcPrChange w:id="278"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5863C1DA" w14:textId="74066571"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11.8 (8.5-15.9)</w:t>
            </w:r>
          </w:p>
        </w:tc>
        <w:tc>
          <w:tcPr>
            <w:tcW w:w="990" w:type="dxa"/>
            <w:tcBorders>
              <w:top w:val="nil"/>
              <w:left w:val="nil"/>
              <w:bottom w:val="single" w:sz="4" w:space="0" w:color="auto"/>
              <w:right w:val="single" w:sz="4" w:space="0" w:color="auto"/>
            </w:tcBorders>
            <w:shd w:val="clear" w:color="auto" w:fill="auto"/>
            <w:vAlign w:val="center"/>
            <w:tcPrChange w:id="279"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0610A6D5" w14:textId="346E9C82"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280" w:author="Douglas Hsu" w:date="2015-06-26T16:31:00Z">
              <w:tcPr>
                <w:tcW w:w="1260" w:type="dxa"/>
                <w:tcBorders>
                  <w:top w:val="nil"/>
                  <w:left w:val="nil"/>
                  <w:bottom w:val="single" w:sz="4" w:space="0" w:color="auto"/>
                  <w:right w:val="single" w:sz="4" w:space="0" w:color="auto"/>
                </w:tcBorders>
                <w:vAlign w:val="center"/>
              </w:tcPr>
            </w:tcPrChange>
          </w:tcPr>
          <w:p w14:paraId="47DCFCAA" w14:textId="1276F5D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10.7 (8-14.8)</w:t>
            </w:r>
          </w:p>
        </w:tc>
        <w:tc>
          <w:tcPr>
            <w:tcW w:w="1080" w:type="dxa"/>
            <w:tcBorders>
              <w:top w:val="nil"/>
              <w:left w:val="single" w:sz="4" w:space="0" w:color="auto"/>
              <w:bottom w:val="single" w:sz="4" w:space="0" w:color="auto"/>
              <w:right w:val="single" w:sz="4" w:space="0" w:color="auto"/>
            </w:tcBorders>
            <w:shd w:val="clear" w:color="auto" w:fill="auto"/>
            <w:vAlign w:val="center"/>
            <w:tcPrChange w:id="281"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03D5E3F2" w14:textId="78C18E3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11.5 (8.4-14.7)</w:t>
            </w:r>
          </w:p>
        </w:tc>
        <w:tc>
          <w:tcPr>
            <w:tcW w:w="990" w:type="dxa"/>
            <w:tcBorders>
              <w:top w:val="nil"/>
              <w:left w:val="nil"/>
              <w:bottom w:val="single" w:sz="4" w:space="0" w:color="auto"/>
              <w:right w:val="single" w:sz="4" w:space="0" w:color="auto"/>
            </w:tcBorders>
            <w:shd w:val="clear" w:color="auto" w:fill="auto"/>
            <w:vAlign w:val="center"/>
            <w:tcPrChange w:id="282"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3F967AC1" w14:textId="06956236"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0.8</w:t>
            </w:r>
          </w:p>
        </w:tc>
      </w:tr>
      <w:tr w:rsidR="00295EC6" w:rsidRPr="00F243D1" w14:paraId="761745D0" w14:textId="77777777" w:rsidTr="00295EC6">
        <w:tblPrEx>
          <w:tblPrExChange w:id="283" w:author="Douglas Hsu" w:date="2015-06-26T16:31:00Z">
            <w:tblPrEx>
              <w:tblW w:w="8745" w:type="dxa"/>
            </w:tblPrEx>
          </w:tblPrExChange>
        </w:tblPrEx>
        <w:trPr>
          <w:trHeight w:val="480"/>
          <w:trPrChange w:id="284"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85"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366F4D5A" w14:textId="69A18A97"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Hemoglobin (g/dL)</w:t>
            </w:r>
          </w:p>
        </w:tc>
        <w:tc>
          <w:tcPr>
            <w:tcW w:w="1260" w:type="dxa"/>
            <w:tcBorders>
              <w:top w:val="nil"/>
              <w:left w:val="nil"/>
              <w:bottom w:val="single" w:sz="4" w:space="0" w:color="auto"/>
              <w:right w:val="single" w:sz="4" w:space="0" w:color="auto"/>
            </w:tcBorders>
            <w:shd w:val="clear" w:color="auto" w:fill="auto"/>
            <w:vAlign w:val="center"/>
            <w:tcPrChange w:id="286"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66F73502" w14:textId="754EB31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13 (11.3-14.4)</w:t>
            </w:r>
          </w:p>
        </w:tc>
        <w:tc>
          <w:tcPr>
            <w:tcW w:w="1080" w:type="dxa"/>
            <w:tcBorders>
              <w:top w:val="nil"/>
              <w:left w:val="nil"/>
              <w:bottom w:val="single" w:sz="4" w:space="0" w:color="auto"/>
              <w:right w:val="single" w:sz="4" w:space="0" w:color="auto"/>
            </w:tcBorders>
            <w:shd w:val="clear" w:color="auto" w:fill="auto"/>
            <w:vAlign w:val="center"/>
            <w:tcPrChange w:id="287"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34B97A39" w14:textId="6739A3AA"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12.6 (11-14.1)</w:t>
            </w:r>
          </w:p>
        </w:tc>
        <w:tc>
          <w:tcPr>
            <w:tcW w:w="990" w:type="dxa"/>
            <w:tcBorders>
              <w:top w:val="nil"/>
              <w:left w:val="nil"/>
              <w:bottom w:val="single" w:sz="4" w:space="0" w:color="auto"/>
              <w:right w:val="single" w:sz="4" w:space="0" w:color="auto"/>
            </w:tcBorders>
            <w:shd w:val="clear" w:color="auto" w:fill="auto"/>
            <w:vAlign w:val="center"/>
            <w:tcPrChange w:id="288"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4A92B725" w14:textId="2948AC0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bCs/>
                <w:sz w:val="16"/>
                <w:szCs w:val="16"/>
              </w:rPr>
              <w:t>0.003</w:t>
            </w:r>
          </w:p>
        </w:tc>
        <w:tc>
          <w:tcPr>
            <w:tcW w:w="1260" w:type="dxa"/>
            <w:tcBorders>
              <w:top w:val="nil"/>
              <w:left w:val="nil"/>
              <w:bottom w:val="single" w:sz="4" w:space="0" w:color="auto"/>
              <w:right w:val="single" w:sz="4" w:space="0" w:color="auto"/>
            </w:tcBorders>
            <w:vAlign w:val="center"/>
            <w:tcPrChange w:id="289" w:author="Douglas Hsu" w:date="2015-06-26T16:31:00Z">
              <w:tcPr>
                <w:tcW w:w="1260" w:type="dxa"/>
                <w:tcBorders>
                  <w:top w:val="nil"/>
                  <w:left w:val="nil"/>
                  <w:bottom w:val="single" w:sz="4" w:space="0" w:color="auto"/>
                  <w:right w:val="single" w:sz="4" w:space="0" w:color="auto"/>
                </w:tcBorders>
                <w:vAlign w:val="center"/>
              </w:tcPr>
            </w:tcPrChange>
          </w:tcPr>
          <w:p w14:paraId="7988E97E" w14:textId="63FBE79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12.8 (11.2 -14.2)</w:t>
            </w:r>
          </w:p>
        </w:tc>
        <w:tc>
          <w:tcPr>
            <w:tcW w:w="1080" w:type="dxa"/>
            <w:tcBorders>
              <w:top w:val="nil"/>
              <w:left w:val="single" w:sz="4" w:space="0" w:color="auto"/>
              <w:bottom w:val="single" w:sz="4" w:space="0" w:color="auto"/>
              <w:right w:val="single" w:sz="4" w:space="0" w:color="auto"/>
            </w:tcBorders>
            <w:shd w:val="clear" w:color="auto" w:fill="auto"/>
            <w:vAlign w:val="center"/>
            <w:tcPrChange w:id="290"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14728BED" w14:textId="51EFCF3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12.7 (11-14.1)</w:t>
            </w:r>
          </w:p>
        </w:tc>
        <w:tc>
          <w:tcPr>
            <w:tcW w:w="990" w:type="dxa"/>
            <w:tcBorders>
              <w:top w:val="nil"/>
              <w:left w:val="nil"/>
              <w:bottom w:val="single" w:sz="4" w:space="0" w:color="auto"/>
              <w:right w:val="single" w:sz="4" w:space="0" w:color="auto"/>
            </w:tcBorders>
            <w:shd w:val="clear" w:color="auto" w:fill="auto"/>
            <w:vAlign w:val="center"/>
            <w:tcPrChange w:id="291"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096EAE09" w14:textId="2BE56D90"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0.8</w:t>
            </w:r>
          </w:p>
        </w:tc>
      </w:tr>
      <w:tr w:rsidR="00295EC6" w:rsidRPr="00F243D1" w14:paraId="5CD306FB" w14:textId="77777777" w:rsidTr="00295EC6">
        <w:tblPrEx>
          <w:tblPrExChange w:id="292" w:author="Douglas Hsu" w:date="2015-06-26T16:31:00Z">
            <w:tblPrEx>
              <w:tblW w:w="8745" w:type="dxa"/>
            </w:tblPrEx>
          </w:tblPrExChange>
        </w:tblPrEx>
        <w:trPr>
          <w:trHeight w:val="480"/>
          <w:trPrChange w:id="293"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294"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75DE45C1" w14:textId="08283B2F"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Platelets (K/uL)</w:t>
            </w:r>
          </w:p>
        </w:tc>
        <w:tc>
          <w:tcPr>
            <w:tcW w:w="1260" w:type="dxa"/>
            <w:tcBorders>
              <w:top w:val="nil"/>
              <w:left w:val="nil"/>
              <w:bottom w:val="single" w:sz="4" w:space="0" w:color="auto"/>
              <w:right w:val="single" w:sz="4" w:space="0" w:color="auto"/>
            </w:tcBorders>
            <w:shd w:val="clear" w:color="auto" w:fill="auto"/>
            <w:vAlign w:val="center"/>
            <w:tcPrChange w:id="295"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6B26ED6E" w14:textId="0A733100"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246 (190-304)</w:t>
            </w:r>
          </w:p>
        </w:tc>
        <w:tc>
          <w:tcPr>
            <w:tcW w:w="1080" w:type="dxa"/>
            <w:tcBorders>
              <w:top w:val="nil"/>
              <w:left w:val="nil"/>
              <w:bottom w:val="single" w:sz="4" w:space="0" w:color="auto"/>
              <w:right w:val="single" w:sz="4" w:space="0" w:color="auto"/>
            </w:tcBorders>
            <w:shd w:val="clear" w:color="auto" w:fill="auto"/>
            <w:vAlign w:val="center"/>
            <w:tcPrChange w:id="296"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4F6F7997" w14:textId="002B85F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237 (177-294)</w:t>
            </w:r>
          </w:p>
        </w:tc>
        <w:tc>
          <w:tcPr>
            <w:tcW w:w="990" w:type="dxa"/>
            <w:tcBorders>
              <w:top w:val="nil"/>
              <w:left w:val="nil"/>
              <w:bottom w:val="single" w:sz="4" w:space="0" w:color="auto"/>
              <w:right w:val="single" w:sz="4" w:space="0" w:color="auto"/>
            </w:tcBorders>
            <w:shd w:val="clear" w:color="auto" w:fill="auto"/>
            <w:vAlign w:val="center"/>
            <w:tcPrChange w:id="297"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02986D9A" w14:textId="20BE708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0.01</w:t>
            </w:r>
          </w:p>
        </w:tc>
        <w:tc>
          <w:tcPr>
            <w:tcW w:w="1260" w:type="dxa"/>
            <w:tcBorders>
              <w:top w:val="nil"/>
              <w:left w:val="nil"/>
              <w:bottom w:val="single" w:sz="4" w:space="0" w:color="auto"/>
              <w:right w:val="single" w:sz="4" w:space="0" w:color="auto"/>
            </w:tcBorders>
            <w:vAlign w:val="center"/>
            <w:tcPrChange w:id="298" w:author="Douglas Hsu" w:date="2015-06-26T16:31:00Z">
              <w:tcPr>
                <w:tcW w:w="1260" w:type="dxa"/>
                <w:tcBorders>
                  <w:top w:val="nil"/>
                  <w:left w:val="nil"/>
                  <w:bottom w:val="single" w:sz="4" w:space="0" w:color="auto"/>
                  <w:right w:val="single" w:sz="4" w:space="0" w:color="auto"/>
                </w:tcBorders>
                <w:vAlign w:val="center"/>
              </w:tcPr>
            </w:tcPrChange>
          </w:tcPr>
          <w:p w14:paraId="2CB154F5" w14:textId="44F0B0A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238 (184-303)</w:t>
            </w:r>
          </w:p>
        </w:tc>
        <w:tc>
          <w:tcPr>
            <w:tcW w:w="1080" w:type="dxa"/>
            <w:tcBorders>
              <w:top w:val="nil"/>
              <w:left w:val="single" w:sz="4" w:space="0" w:color="auto"/>
              <w:bottom w:val="single" w:sz="4" w:space="0" w:color="auto"/>
              <w:right w:val="single" w:sz="4" w:space="0" w:color="auto"/>
            </w:tcBorders>
            <w:shd w:val="clear" w:color="auto" w:fill="auto"/>
            <w:vAlign w:val="center"/>
            <w:tcPrChange w:id="299"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A1514B2" w14:textId="60B6FB2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238 (186-289)</w:t>
            </w:r>
          </w:p>
        </w:tc>
        <w:tc>
          <w:tcPr>
            <w:tcW w:w="990" w:type="dxa"/>
            <w:tcBorders>
              <w:top w:val="nil"/>
              <w:left w:val="nil"/>
              <w:bottom w:val="single" w:sz="4" w:space="0" w:color="auto"/>
              <w:right w:val="single" w:sz="4" w:space="0" w:color="auto"/>
            </w:tcBorders>
            <w:shd w:val="clear" w:color="auto" w:fill="auto"/>
            <w:vAlign w:val="center"/>
            <w:tcPrChange w:id="300"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05C7CB68" w14:textId="3A90625D"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0.8</w:t>
            </w:r>
          </w:p>
        </w:tc>
      </w:tr>
      <w:tr w:rsidR="00295EC6" w:rsidRPr="00F243D1" w14:paraId="1C81635F" w14:textId="77777777" w:rsidTr="00295EC6">
        <w:tblPrEx>
          <w:tblPrExChange w:id="301" w:author="Douglas Hsu" w:date="2015-06-26T16:31:00Z">
            <w:tblPrEx>
              <w:tblW w:w="8745" w:type="dxa"/>
            </w:tblPrEx>
          </w:tblPrExChange>
        </w:tblPrEx>
        <w:trPr>
          <w:trHeight w:val="260"/>
          <w:trPrChange w:id="302"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303"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26BFBFD9" w14:textId="1EDFFD21"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Sodium (mEq/L)</w:t>
            </w:r>
          </w:p>
        </w:tc>
        <w:tc>
          <w:tcPr>
            <w:tcW w:w="1260" w:type="dxa"/>
            <w:tcBorders>
              <w:top w:val="nil"/>
              <w:left w:val="nil"/>
              <w:bottom w:val="single" w:sz="4" w:space="0" w:color="auto"/>
              <w:right w:val="single" w:sz="4" w:space="0" w:color="auto"/>
            </w:tcBorders>
            <w:shd w:val="clear" w:color="auto" w:fill="auto"/>
            <w:vAlign w:val="center"/>
            <w:tcPrChange w:id="304"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252FBA8E" w14:textId="11FEA65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140 (138-143)</w:t>
            </w:r>
          </w:p>
        </w:tc>
        <w:tc>
          <w:tcPr>
            <w:tcW w:w="1080" w:type="dxa"/>
            <w:tcBorders>
              <w:top w:val="nil"/>
              <w:left w:val="nil"/>
              <w:bottom w:val="single" w:sz="4" w:space="0" w:color="auto"/>
              <w:right w:val="single" w:sz="4" w:space="0" w:color="auto"/>
            </w:tcBorders>
            <w:shd w:val="clear" w:color="auto" w:fill="auto"/>
            <w:vAlign w:val="center"/>
            <w:tcPrChange w:id="305"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3314A171" w14:textId="714133A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140 (137-142)</w:t>
            </w:r>
          </w:p>
        </w:tc>
        <w:tc>
          <w:tcPr>
            <w:tcW w:w="990" w:type="dxa"/>
            <w:tcBorders>
              <w:top w:val="nil"/>
              <w:left w:val="nil"/>
              <w:bottom w:val="single" w:sz="4" w:space="0" w:color="auto"/>
              <w:right w:val="single" w:sz="4" w:space="0" w:color="auto"/>
            </w:tcBorders>
            <w:shd w:val="clear" w:color="auto" w:fill="auto"/>
            <w:vAlign w:val="center"/>
            <w:tcPrChange w:id="306"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39824D4F" w14:textId="6D67366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0.007</w:t>
            </w:r>
          </w:p>
        </w:tc>
        <w:tc>
          <w:tcPr>
            <w:tcW w:w="1260" w:type="dxa"/>
            <w:tcBorders>
              <w:top w:val="nil"/>
              <w:left w:val="nil"/>
              <w:bottom w:val="single" w:sz="4" w:space="0" w:color="auto"/>
              <w:right w:val="single" w:sz="4" w:space="0" w:color="auto"/>
            </w:tcBorders>
            <w:vAlign w:val="center"/>
            <w:tcPrChange w:id="307" w:author="Douglas Hsu" w:date="2015-06-26T16:31:00Z">
              <w:tcPr>
                <w:tcW w:w="1260" w:type="dxa"/>
                <w:tcBorders>
                  <w:top w:val="nil"/>
                  <w:left w:val="nil"/>
                  <w:bottom w:val="single" w:sz="4" w:space="0" w:color="auto"/>
                  <w:right w:val="single" w:sz="4" w:space="0" w:color="auto"/>
                </w:tcBorders>
                <w:vAlign w:val="center"/>
              </w:tcPr>
            </w:tcPrChange>
          </w:tcPr>
          <w:p w14:paraId="56DCA0B2" w14:textId="2B9FEC9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140 (138-143)</w:t>
            </w:r>
          </w:p>
        </w:tc>
        <w:tc>
          <w:tcPr>
            <w:tcW w:w="1080" w:type="dxa"/>
            <w:tcBorders>
              <w:top w:val="nil"/>
              <w:left w:val="single" w:sz="4" w:space="0" w:color="auto"/>
              <w:bottom w:val="single" w:sz="4" w:space="0" w:color="auto"/>
              <w:right w:val="single" w:sz="4" w:space="0" w:color="auto"/>
            </w:tcBorders>
            <w:shd w:val="clear" w:color="auto" w:fill="auto"/>
            <w:vAlign w:val="center"/>
            <w:tcPrChange w:id="308"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690DB410" w14:textId="3144DDA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140 (137-142)</w:t>
            </w:r>
          </w:p>
        </w:tc>
        <w:tc>
          <w:tcPr>
            <w:tcW w:w="990" w:type="dxa"/>
            <w:tcBorders>
              <w:top w:val="nil"/>
              <w:left w:val="nil"/>
              <w:bottom w:val="single" w:sz="4" w:space="0" w:color="auto"/>
              <w:right w:val="single" w:sz="4" w:space="0" w:color="auto"/>
            </w:tcBorders>
            <w:shd w:val="clear" w:color="auto" w:fill="auto"/>
            <w:vAlign w:val="center"/>
            <w:tcPrChange w:id="309"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4DC1BD20" w14:textId="1E478FFE"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0.6</w:t>
            </w:r>
          </w:p>
        </w:tc>
      </w:tr>
      <w:tr w:rsidR="00295EC6" w:rsidRPr="00F243D1" w14:paraId="332EF6DC" w14:textId="77777777" w:rsidTr="00295EC6">
        <w:tblPrEx>
          <w:tblPrExChange w:id="310" w:author="Douglas Hsu" w:date="2015-06-26T16:31:00Z">
            <w:tblPrEx>
              <w:tblW w:w="8745" w:type="dxa"/>
            </w:tblPrEx>
          </w:tblPrExChange>
        </w:tblPrEx>
        <w:trPr>
          <w:trHeight w:val="260"/>
          <w:trPrChange w:id="311"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312"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2ACDF8D2" w14:textId="66647D07"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Potassium (mEq/L)</w:t>
            </w:r>
          </w:p>
        </w:tc>
        <w:tc>
          <w:tcPr>
            <w:tcW w:w="1260" w:type="dxa"/>
            <w:tcBorders>
              <w:top w:val="nil"/>
              <w:left w:val="nil"/>
              <w:bottom w:val="single" w:sz="4" w:space="0" w:color="auto"/>
              <w:right w:val="single" w:sz="4" w:space="0" w:color="auto"/>
            </w:tcBorders>
            <w:shd w:val="clear" w:color="auto" w:fill="auto"/>
            <w:vAlign w:val="center"/>
            <w:tcPrChange w:id="313"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3ACF6ACE" w14:textId="381D60D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 (3.6-4.5)</w:t>
            </w:r>
          </w:p>
        </w:tc>
        <w:tc>
          <w:tcPr>
            <w:tcW w:w="1080" w:type="dxa"/>
            <w:tcBorders>
              <w:top w:val="nil"/>
              <w:left w:val="nil"/>
              <w:bottom w:val="single" w:sz="4" w:space="0" w:color="auto"/>
              <w:right w:val="single" w:sz="4" w:space="0" w:color="auto"/>
            </w:tcBorders>
            <w:shd w:val="clear" w:color="auto" w:fill="auto"/>
            <w:vAlign w:val="center"/>
            <w:tcPrChange w:id="314"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4241247F" w14:textId="5A18F62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 (3.7-4.4)</w:t>
            </w:r>
          </w:p>
        </w:tc>
        <w:tc>
          <w:tcPr>
            <w:tcW w:w="990" w:type="dxa"/>
            <w:tcBorders>
              <w:top w:val="nil"/>
              <w:left w:val="nil"/>
              <w:bottom w:val="single" w:sz="4" w:space="0" w:color="auto"/>
              <w:right w:val="single" w:sz="4" w:space="0" w:color="auto"/>
            </w:tcBorders>
            <w:shd w:val="clear" w:color="auto" w:fill="auto"/>
            <w:vAlign w:val="center"/>
            <w:tcPrChange w:id="315"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5821F6CC" w14:textId="0AA79B5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0.77</w:t>
            </w:r>
          </w:p>
        </w:tc>
        <w:tc>
          <w:tcPr>
            <w:tcW w:w="1260" w:type="dxa"/>
            <w:tcBorders>
              <w:top w:val="nil"/>
              <w:left w:val="nil"/>
              <w:bottom w:val="single" w:sz="4" w:space="0" w:color="auto"/>
              <w:right w:val="single" w:sz="4" w:space="0" w:color="auto"/>
            </w:tcBorders>
            <w:vAlign w:val="center"/>
            <w:tcPrChange w:id="316" w:author="Douglas Hsu" w:date="2015-06-26T16:31:00Z">
              <w:tcPr>
                <w:tcW w:w="1260" w:type="dxa"/>
                <w:tcBorders>
                  <w:top w:val="nil"/>
                  <w:left w:val="nil"/>
                  <w:bottom w:val="single" w:sz="4" w:space="0" w:color="auto"/>
                  <w:right w:val="single" w:sz="4" w:space="0" w:color="auto"/>
                </w:tcBorders>
                <w:vAlign w:val="center"/>
              </w:tcPr>
            </w:tcPrChange>
          </w:tcPr>
          <w:p w14:paraId="2A05E812" w14:textId="5AFF57C2"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 (3.6-4.5)</w:t>
            </w:r>
          </w:p>
        </w:tc>
        <w:tc>
          <w:tcPr>
            <w:tcW w:w="1080" w:type="dxa"/>
            <w:tcBorders>
              <w:top w:val="nil"/>
              <w:left w:val="single" w:sz="4" w:space="0" w:color="auto"/>
              <w:bottom w:val="single" w:sz="4" w:space="0" w:color="auto"/>
              <w:right w:val="single" w:sz="4" w:space="0" w:color="auto"/>
            </w:tcBorders>
            <w:shd w:val="clear" w:color="auto" w:fill="auto"/>
            <w:vAlign w:val="center"/>
            <w:tcPrChange w:id="317"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3FA4CCF6" w14:textId="10D690A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 (3.7-4.4)</w:t>
            </w:r>
          </w:p>
        </w:tc>
        <w:tc>
          <w:tcPr>
            <w:tcW w:w="990" w:type="dxa"/>
            <w:tcBorders>
              <w:top w:val="nil"/>
              <w:left w:val="nil"/>
              <w:bottom w:val="single" w:sz="4" w:space="0" w:color="auto"/>
              <w:right w:val="single" w:sz="4" w:space="0" w:color="auto"/>
            </w:tcBorders>
            <w:shd w:val="clear" w:color="auto" w:fill="auto"/>
            <w:vAlign w:val="center"/>
            <w:tcPrChange w:id="318"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3057CBB7" w14:textId="50FE390B"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0.9</w:t>
            </w:r>
          </w:p>
        </w:tc>
      </w:tr>
      <w:tr w:rsidR="00295EC6" w:rsidRPr="00F243D1" w14:paraId="34930E04" w14:textId="77777777" w:rsidTr="00295EC6">
        <w:tblPrEx>
          <w:tblPrExChange w:id="319" w:author="Douglas Hsu" w:date="2015-06-26T16:31:00Z">
            <w:tblPrEx>
              <w:tblW w:w="8745" w:type="dxa"/>
            </w:tblPrEx>
          </w:tblPrExChange>
        </w:tblPrEx>
        <w:trPr>
          <w:trHeight w:val="480"/>
          <w:trPrChange w:id="320" w:author="Douglas Hsu" w:date="2015-06-26T16:31:00Z">
            <w:trPr>
              <w:trHeight w:val="48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321"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2BC1256C" w14:textId="52FC4CCE"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Bicarbonate (mEq/L)</w:t>
            </w:r>
          </w:p>
        </w:tc>
        <w:tc>
          <w:tcPr>
            <w:tcW w:w="1260" w:type="dxa"/>
            <w:tcBorders>
              <w:top w:val="nil"/>
              <w:left w:val="nil"/>
              <w:bottom w:val="single" w:sz="4" w:space="0" w:color="auto"/>
              <w:right w:val="single" w:sz="4" w:space="0" w:color="auto"/>
            </w:tcBorders>
            <w:shd w:val="clear" w:color="auto" w:fill="auto"/>
            <w:vAlign w:val="center"/>
            <w:tcPrChange w:id="322"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2BC56F5C" w14:textId="341B518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 (22-27)</w:t>
            </w:r>
          </w:p>
        </w:tc>
        <w:tc>
          <w:tcPr>
            <w:tcW w:w="1080" w:type="dxa"/>
            <w:tcBorders>
              <w:top w:val="nil"/>
              <w:left w:val="nil"/>
              <w:bottom w:val="single" w:sz="4" w:space="0" w:color="auto"/>
              <w:right w:val="single" w:sz="4" w:space="0" w:color="auto"/>
            </w:tcBorders>
            <w:shd w:val="clear" w:color="auto" w:fill="auto"/>
            <w:vAlign w:val="center"/>
            <w:tcPrChange w:id="323"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504DEF11" w14:textId="171387F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 (21-27)</w:t>
            </w:r>
          </w:p>
        </w:tc>
        <w:tc>
          <w:tcPr>
            <w:tcW w:w="990" w:type="dxa"/>
            <w:tcBorders>
              <w:top w:val="nil"/>
              <w:left w:val="nil"/>
              <w:bottom w:val="single" w:sz="4" w:space="0" w:color="auto"/>
              <w:right w:val="single" w:sz="4" w:space="0" w:color="auto"/>
            </w:tcBorders>
            <w:shd w:val="clear" w:color="auto" w:fill="auto"/>
            <w:vAlign w:val="center"/>
            <w:tcPrChange w:id="324"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58D9466D" w14:textId="6353624C"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sz w:val="16"/>
                <w:szCs w:val="16"/>
              </w:rPr>
              <w:t>0.05</w:t>
            </w:r>
          </w:p>
        </w:tc>
        <w:tc>
          <w:tcPr>
            <w:tcW w:w="1260" w:type="dxa"/>
            <w:tcBorders>
              <w:top w:val="nil"/>
              <w:left w:val="nil"/>
              <w:bottom w:val="single" w:sz="4" w:space="0" w:color="auto"/>
              <w:right w:val="single" w:sz="4" w:space="0" w:color="auto"/>
            </w:tcBorders>
            <w:vAlign w:val="center"/>
            <w:tcPrChange w:id="325" w:author="Douglas Hsu" w:date="2015-06-26T16:31:00Z">
              <w:tcPr>
                <w:tcW w:w="1260" w:type="dxa"/>
                <w:tcBorders>
                  <w:top w:val="nil"/>
                  <w:left w:val="nil"/>
                  <w:bottom w:val="single" w:sz="4" w:space="0" w:color="auto"/>
                  <w:right w:val="single" w:sz="4" w:space="0" w:color="auto"/>
                </w:tcBorders>
                <w:vAlign w:val="center"/>
              </w:tcPr>
            </w:tcPrChange>
          </w:tcPr>
          <w:p w14:paraId="226FA8FA" w14:textId="10EEE27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 (22-27)</w:t>
            </w:r>
          </w:p>
        </w:tc>
        <w:tc>
          <w:tcPr>
            <w:tcW w:w="1080" w:type="dxa"/>
            <w:tcBorders>
              <w:top w:val="nil"/>
              <w:left w:val="single" w:sz="4" w:space="0" w:color="auto"/>
              <w:bottom w:val="single" w:sz="4" w:space="0" w:color="auto"/>
              <w:right w:val="single" w:sz="4" w:space="0" w:color="auto"/>
            </w:tcBorders>
            <w:shd w:val="clear" w:color="auto" w:fill="auto"/>
            <w:vAlign w:val="center"/>
            <w:tcPrChange w:id="326"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30B24F72" w14:textId="3772B570"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24 (21-27)</w:t>
            </w:r>
          </w:p>
        </w:tc>
        <w:tc>
          <w:tcPr>
            <w:tcW w:w="990" w:type="dxa"/>
            <w:tcBorders>
              <w:top w:val="nil"/>
              <w:left w:val="nil"/>
              <w:bottom w:val="single" w:sz="4" w:space="0" w:color="auto"/>
              <w:right w:val="single" w:sz="4" w:space="0" w:color="auto"/>
            </w:tcBorders>
            <w:shd w:val="clear" w:color="auto" w:fill="auto"/>
            <w:vAlign w:val="center"/>
            <w:tcPrChange w:id="327"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439E8CF9" w14:textId="64F507AC"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0.3</w:t>
            </w:r>
          </w:p>
        </w:tc>
      </w:tr>
      <w:tr w:rsidR="00295EC6" w:rsidRPr="00F243D1" w14:paraId="2BE4B94A" w14:textId="77777777" w:rsidTr="00295EC6">
        <w:tblPrEx>
          <w:tblPrExChange w:id="328" w:author="Douglas Hsu" w:date="2015-06-26T16:31:00Z">
            <w:tblPrEx>
              <w:tblW w:w="8745" w:type="dxa"/>
            </w:tblPrEx>
          </w:tblPrExChange>
        </w:tblPrEx>
        <w:trPr>
          <w:trHeight w:val="260"/>
          <w:trPrChange w:id="329"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330"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088D75F7" w14:textId="1FC456A8"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Chloride (mEq/L)</w:t>
            </w:r>
          </w:p>
        </w:tc>
        <w:tc>
          <w:tcPr>
            <w:tcW w:w="1260" w:type="dxa"/>
            <w:tcBorders>
              <w:top w:val="nil"/>
              <w:left w:val="nil"/>
              <w:bottom w:val="single" w:sz="4" w:space="0" w:color="auto"/>
              <w:right w:val="single" w:sz="4" w:space="0" w:color="auto"/>
            </w:tcBorders>
            <w:shd w:val="clear" w:color="auto" w:fill="auto"/>
            <w:vAlign w:val="center"/>
            <w:tcPrChange w:id="331"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35F33549" w14:textId="4A3D23D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104 (100-107)</w:t>
            </w:r>
          </w:p>
        </w:tc>
        <w:tc>
          <w:tcPr>
            <w:tcW w:w="1080" w:type="dxa"/>
            <w:tcBorders>
              <w:top w:val="nil"/>
              <w:left w:val="nil"/>
              <w:bottom w:val="single" w:sz="4" w:space="0" w:color="auto"/>
              <w:right w:val="single" w:sz="4" w:space="0" w:color="auto"/>
            </w:tcBorders>
            <w:shd w:val="clear" w:color="auto" w:fill="auto"/>
            <w:vAlign w:val="center"/>
            <w:tcPrChange w:id="332"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4E4FFFF8" w14:textId="269449B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104 (101-108)</w:t>
            </w:r>
          </w:p>
        </w:tc>
        <w:tc>
          <w:tcPr>
            <w:tcW w:w="990" w:type="dxa"/>
            <w:tcBorders>
              <w:top w:val="nil"/>
              <w:left w:val="nil"/>
              <w:bottom w:val="single" w:sz="4" w:space="0" w:color="auto"/>
              <w:right w:val="single" w:sz="4" w:space="0" w:color="auto"/>
            </w:tcBorders>
            <w:shd w:val="clear" w:color="auto" w:fill="auto"/>
            <w:vAlign w:val="center"/>
            <w:tcPrChange w:id="333"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6E1BADC0" w14:textId="21DCD92F"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0.0003</w:t>
            </w:r>
          </w:p>
        </w:tc>
        <w:tc>
          <w:tcPr>
            <w:tcW w:w="1260" w:type="dxa"/>
            <w:tcBorders>
              <w:top w:val="nil"/>
              <w:left w:val="nil"/>
              <w:bottom w:val="single" w:sz="4" w:space="0" w:color="auto"/>
              <w:right w:val="single" w:sz="4" w:space="0" w:color="auto"/>
            </w:tcBorders>
            <w:vAlign w:val="center"/>
            <w:tcPrChange w:id="334" w:author="Douglas Hsu" w:date="2015-06-26T16:31:00Z">
              <w:tcPr>
                <w:tcW w:w="1260" w:type="dxa"/>
                <w:tcBorders>
                  <w:top w:val="nil"/>
                  <w:left w:val="nil"/>
                  <w:bottom w:val="single" w:sz="4" w:space="0" w:color="auto"/>
                  <w:right w:val="single" w:sz="4" w:space="0" w:color="auto"/>
                </w:tcBorders>
                <w:vAlign w:val="center"/>
              </w:tcPr>
            </w:tcPrChange>
          </w:tcPr>
          <w:p w14:paraId="36E584BA" w14:textId="3084A28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104 (100-107)</w:t>
            </w:r>
          </w:p>
        </w:tc>
        <w:tc>
          <w:tcPr>
            <w:tcW w:w="1080" w:type="dxa"/>
            <w:tcBorders>
              <w:top w:val="nil"/>
              <w:left w:val="single" w:sz="4" w:space="0" w:color="auto"/>
              <w:bottom w:val="single" w:sz="4" w:space="0" w:color="auto"/>
              <w:right w:val="single" w:sz="4" w:space="0" w:color="auto"/>
            </w:tcBorders>
            <w:shd w:val="clear" w:color="auto" w:fill="auto"/>
            <w:vAlign w:val="center"/>
            <w:tcPrChange w:id="335"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1E21B5A7" w14:textId="6B5C400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104 (100-107)</w:t>
            </w:r>
          </w:p>
        </w:tc>
        <w:tc>
          <w:tcPr>
            <w:tcW w:w="990" w:type="dxa"/>
            <w:tcBorders>
              <w:top w:val="nil"/>
              <w:left w:val="nil"/>
              <w:bottom w:val="single" w:sz="4" w:space="0" w:color="auto"/>
              <w:right w:val="single" w:sz="4" w:space="0" w:color="auto"/>
            </w:tcBorders>
            <w:shd w:val="clear" w:color="auto" w:fill="auto"/>
            <w:vAlign w:val="center"/>
            <w:tcPrChange w:id="336"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0E429898" w14:textId="1899D361"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0.3</w:t>
            </w:r>
          </w:p>
        </w:tc>
      </w:tr>
      <w:tr w:rsidR="00295EC6" w:rsidRPr="00F243D1" w14:paraId="039CCBC8" w14:textId="77777777" w:rsidTr="00295EC6">
        <w:tblPrEx>
          <w:tblPrExChange w:id="337" w:author="Douglas Hsu" w:date="2015-06-26T16:31:00Z">
            <w:tblPrEx>
              <w:tblW w:w="8745" w:type="dxa"/>
            </w:tblPrEx>
          </w:tblPrExChange>
        </w:tblPrEx>
        <w:trPr>
          <w:trHeight w:val="260"/>
          <w:trPrChange w:id="338"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vAlign w:val="center"/>
            <w:tcPrChange w:id="339" w:author="Douglas Hsu" w:date="2015-06-26T16:31:00Z">
              <w:tcPr>
                <w:tcW w:w="1275" w:type="dxa"/>
                <w:tcBorders>
                  <w:top w:val="nil"/>
                  <w:left w:val="single" w:sz="4" w:space="0" w:color="auto"/>
                  <w:bottom w:val="single" w:sz="4" w:space="0" w:color="auto"/>
                  <w:right w:val="single" w:sz="4" w:space="0" w:color="auto"/>
                </w:tcBorders>
                <w:shd w:val="clear" w:color="auto" w:fill="auto"/>
                <w:vAlign w:val="center"/>
              </w:tcPr>
            </w:tcPrChange>
          </w:tcPr>
          <w:p w14:paraId="00A51CF6" w14:textId="7CABD458" w:rsidR="00CF31EB" w:rsidRPr="00961F88" w:rsidRDefault="00CF31EB" w:rsidP="00AF52D9">
            <w:pPr>
              <w:spacing w:after="0"/>
              <w:rPr>
                <w:rFonts w:ascii="Arial" w:eastAsia="Times New Roman" w:hAnsi="Arial" w:cs="Arial"/>
                <w:sz w:val="16"/>
                <w:szCs w:val="16"/>
              </w:rPr>
            </w:pPr>
            <w:del w:id="340" w:author="Douglas Hsu" w:date="2015-06-26T16:35:00Z">
              <w:r w:rsidRPr="00961F88" w:rsidDel="000E3EE7">
                <w:rPr>
                  <w:rFonts w:ascii="Arial" w:eastAsia="Times New Roman" w:hAnsi="Arial" w:cs="Arial"/>
                  <w:sz w:val="16"/>
                  <w:szCs w:val="16"/>
                </w:rPr>
                <w:delText xml:space="preserve">BUN </w:delText>
              </w:r>
            </w:del>
            <w:ins w:id="341" w:author="Douglas Hsu" w:date="2015-06-26T16:35:00Z">
              <w:r w:rsidR="000E3EE7">
                <w:rPr>
                  <w:rFonts w:ascii="Arial" w:eastAsia="Times New Roman" w:hAnsi="Arial" w:cs="Arial"/>
                  <w:sz w:val="16"/>
                  <w:szCs w:val="16"/>
                </w:rPr>
                <w:t>Blood urea nitrogen</w:t>
              </w:r>
              <w:r w:rsidR="000E3EE7" w:rsidRPr="00961F88">
                <w:rPr>
                  <w:rFonts w:ascii="Arial" w:eastAsia="Times New Roman" w:hAnsi="Arial" w:cs="Arial"/>
                  <w:sz w:val="16"/>
                  <w:szCs w:val="16"/>
                </w:rPr>
                <w:t xml:space="preserve"> </w:t>
              </w:r>
            </w:ins>
            <w:r w:rsidRPr="00961F88">
              <w:rPr>
                <w:rFonts w:ascii="Arial" w:eastAsia="Times New Roman" w:hAnsi="Arial" w:cs="Arial"/>
                <w:sz w:val="16"/>
                <w:szCs w:val="16"/>
              </w:rPr>
              <w:t>(mg/dL)</w:t>
            </w:r>
          </w:p>
        </w:tc>
        <w:tc>
          <w:tcPr>
            <w:tcW w:w="1260" w:type="dxa"/>
            <w:tcBorders>
              <w:top w:val="nil"/>
              <w:left w:val="nil"/>
              <w:bottom w:val="single" w:sz="4" w:space="0" w:color="auto"/>
              <w:right w:val="single" w:sz="4" w:space="0" w:color="auto"/>
            </w:tcBorders>
            <w:shd w:val="clear" w:color="auto" w:fill="auto"/>
            <w:vAlign w:val="center"/>
            <w:tcPrChange w:id="342"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5954AB02" w14:textId="31B9A17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15 (11-21)</w:t>
            </w:r>
          </w:p>
        </w:tc>
        <w:tc>
          <w:tcPr>
            <w:tcW w:w="1080" w:type="dxa"/>
            <w:tcBorders>
              <w:top w:val="nil"/>
              <w:left w:val="nil"/>
              <w:bottom w:val="single" w:sz="4" w:space="0" w:color="auto"/>
              <w:right w:val="single" w:sz="4" w:space="0" w:color="auto"/>
            </w:tcBorders>
            <w:shd w:val="clear" w:color="auto" w:fill="auto"/>
            <w:vAlign w:val="center"/>
            <w:tcPrChange w:id="343" w:author="Douglas Hsu" w:date="2015-06-26T16:31:00Z">
              <w:tcPr>
                <w:tcW w:w="1080" w:type="dxa"/>
                <w:tcBorders>
                  <w:top w:val="nil"/>
                  <w:left w:val="nil"/>
                  <w:bottom w:val="single" w:sz="4" w:space="0" w:color="auto"/>
                  <w:right w:val="single" w:sz="4" w:space="0" w:color="auto"/>
                </w:tcBorders>
                <w:shd w:val="clear" w:color="auto" w:fill="auto"/>
                <w:vAlign w:val="center"/>
              </w:tcPr>
            </w:tcPrChange>
          </w:tcPr>
          <w:p w14:paraId="20315AEC" w14:textId="3974C9B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16 (12-22)</w:t>
            </w:r>
          </w:p>
        </w:tc>
        <w:tc>
          <w:tcPr>
            <w:tcW w:w="990" w:type="dxa"/>
            <w:tcBorders>
              <w:top w:val="nil"/>
              <w:left w:val="nil"/>
              <w:bottom w:val="single" w:sz="4" w:space="0" w:color="auto"/>
              <w:right w:val="single" w:sz="4" w:space="0" w:color="auto"/>
            </w:tcBorders>
            <w:shd w:val="clear" w:color="auto" w:fill="auto"/>
            <w:vAlign w:val="center"/>
            <w:tcPrChange w:id="344" w:author="Douglas Hsu" w:date="2015-06-26T16:31:00Z">
              <w:tcPr>
                <w:tcW w:w="990" w:type="dxa"/>
                <w:tcBorders>
                  <w:top w:val="nil"/>
                  <w:left w:val="nil"/>
                  <w:bottom w:val="single" w:sz="4" w:space="0" w:color="auto"/>
                  <w:right w:val="single" w:sz="4" w:space="0" w:color="auto"/>
                </w:tcBorders>
                <w:shd w:val="clear" w:color="auto" w:fill="auto"/>
                <w:vAlign w:val="center"/>
              </w:tcPr>
            </w:tcPrChange>
          </w:tcPr>
          <w:p w14:paraId="2079E3F5" w14:textId="506B701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bCs/>
                <w:sz w:val="16"/>
                <w:szCs w:val="16"/>
              </w:rPr>
              <w:t>0.02</w:t>
            </w:r>
          </w:p>
        </w:tc>
        <w:tc>
          <w:tcPr>
            <w:tcW w:w="1260" w:type="dxa"/>
            <w:tcBorders>
              <w:top w:val="nil"/>
              <w:left w:val="nil"/>
              <w:bottom w:val="single" w:sz="4" w:space="0" w:color="auto"/>
              <w:right w:val="single" w:sz="4" w:space="0" w:color="auto"/>
            </w:tcBorders>
            <w:vAlign w:val="center"/>
            <w:tcPrChange w:id="345" w:author="Douglas Hsu" w:date="2015-06-26T16:31:00Z">
              <w:tcPr>
                <w:tcW w:w="1260" w:type="dxa"/>
                <w:tcBorders>
                  <w:top w:val="nil"/>
                  <w:left w:val="nil"/>
                  <w:bottom w:val="single" w:sz="4" w:space="0" w:color="auto"/>
                  <w:right w:val="single" w:sz="4" w:space="0" w:color="auto"/>
                </w:tcBorders>
                <w:vAlign w:val="center"/>
              </w:tcPr>
            </w:tcPrChange>
          </w:tcPr>
          <w:p w14:paraId="7F2AE7C5" w14:textId="44B8BAF6"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15 (11-22)</w:t>
            </w:r>
          </w:p>
        </w:tc>
        <w:tc>
          <w:tcPr>
            <w:tcW w:w="1080" w:type="dxa"/>
            <w:tcBorders>
              <w:top w:val="nil"/>
              <w:left w:val="single" w:sz="4" w:space="0" w:color="auto"/>
              <w:bottom w:val="single" w:sz="4" w:space="0" w:color="auto"/>
              <w:right w:val="single" w:sz="4" w:space="0" w:color="auto"/>
            </w:tcBorders>
            <w:shd w:val="clear" w:color="auto" w:fill="auto"/>
            <w:vAlign w:val="center"/>
            <w:tcPrChange w:id="346" w:author="Douglas Hsu" w:date="2015-06-26T16:31:00Z">
              <w:tcPr>
                <w:tcW w:w="1080" w:type="dxa"/>
                <w:tcBorders>
                  <w:top w:val="nil"/>
                  <w:left w:val="single" w:sz="4" w:space="0" w:color="auto"/>
                  <w:bottom w:val="single" w:sz="4" w:space="0" w:color="auto"/>
                  <w:right w:val="single" w:sz="4" w:space="0" w:color="auto"/>
                </w:tcBorders>
                <w:shd w:val="clear" w:color="auto" w:fill="auto"/>
                <w:vAlign w:val="center"/>
              </w:tcPr>
            </w:tcPrChange>
          </w:tcPr>
          <w:p w14:paraId="2C0A727E" w14:textId="7DE95292"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16 (12-22)</w:t>
            </w:r>
          </w:p>
        </w:tc>
        <w:tc>
          <w:tcPr>
            <w:tcW w:w="990" w:type="dxa"/>
            <w:tcBorders>
              <w:top w:val="nil"/>
              <w:left w:val="nil"/>
              <w:bottom w:val="single" w:sz="4" w:space="0" w:color="auto"/>
              <w:right w:val="single" w:sz="4" w:space="0" w:color="auto"/>
            </w:tcBorders>
            <w:shd w:val="clear" w:color="auto" w:fill="auto"/>
            <w:vAlign w:val="center"/>
            <w:tcPrChange w:id="347" w:author="Douglas Hsu" w:date="2015-06-26T16:31:00Z">
              <w:tcPr>
                <w:tcW w:w="1800" w:type="dxa"/>
                <w:gridSpan w:val="2"/>
                <w:tcBorders>
                  <w:top w:val="nil"/>
                  <w:left w:val="nil"/>
                  <w:bottom w:val="single" w:sz="4" w:space="0" w:color="auto"/>
                  <w:right w:val="single" w:sz="4" w:space="0" w:color="auto"/>
                </w:tcBorders>
                <w:shd w:val="clear" w:color="auto" w:fill="auto"/>
                <w:vAlign w:val="center"/>
              </w:tcPr>
            </w:tcPrChange>
          </w:tcPr>
          <w:p w14:paraId="27D7246A" w14:textId="4C74814F"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0.7</w:t>
            </w:r>
          </w:p>
        </w:tc>
      </w:tr>
      <w:tr w:rsidR="00295EC6" w:rsidRPr="00F243D1" w14:paraId="6B4322BA" w14:textId="77777777" w:rsidTr="00295EC6">
        <w:tblPrEx>
          <w:tblPrExChange w:id="348" w:author="Douglas Hsu" w:date="2015-06-26T16:31:00Z">
            <w:tblPrEx>
              <w:tblW w:w="8745" w:type="dxa"/>
            </w:tblPrEx>
          </w:tblPrExChange>
        </w:tblPrEx>
        <w:trPr>
          <w:trHeight w:val="260"/>
          <w:trPrChange w:id="349"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50"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1425FE5" w14:textId="6CF7DCE4"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Creatinine (mg/dL)</w:t>
            </w:r>
          </w:p>
        </w:tc>
        <w:tc>
          <w:tcPr>
            <w:tcW w:w="1260" w:type="dxa"/>
            <w:tcBorders>
              <w:top w:val="nil"/>
              <w:left w:val="nil"/>
              <w:bottom w:val="single" w:sz="4" w:space="0" w:color="auto"/>
              <w:right w:val="single" w:sz="4" w:space="0" w:color="auto"/>
            </w:tcBorders>
            <w:shd w:val="clear" w:color="auto" w:fill="auto"/>
            <w:noWrap/>
            <w:vAlign w:val="center"/>
            <w:tcPrChange w:id="351"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5A659C6C" w14:textId="7BE21AE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 (0.7-1.1)</w:t>
            </w:r>
          </w:p>
        </w:tc>
        <w:tc>
          <w:tcPr>
            <w:tcW w:w="1080" w:type="dxa"/>
            <w:tcBorders>
              <w:top w:val="nil"/>
              <w:left w:val="nil"/>
              <w:bottom w:val="single" w:sz="4" w:space="0" w:color="auto"/>
              <w:right w:val="single" w:sz="4" w:space="0" w:color="auto"/>
            </w:tcBorders>
            <w:shd w:val="clear" w:color="auto" w:fill="auto"/>
            <w:noWrap/>
            <w:vAlign w:val="center"/>
            <w:tcPrChange w:id="352"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072EB8F9" w14:textId="2C2FD8E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 (0.7-1.1)</w:t>
            </w:r>
          </w:p>
        </w:tc>
        <w:tc>
          <w:tcPr>
            <w:tcW w:w="990" w:type="dxa"/>
            <w:tcBorders>
              <w:top w:val="nil"/>
              <w:left w:val="nil"/>
              <w:bottom w:val="single" w:sz="4" w:space="0" w:color="auto"/>
              <w:right w:val="single" w:sz="4" w:space="0" w:color="auto"/>
            </w:tcBorders>
            <w:shd w:val="clear" w:color="auto" w:fill="auto"/>
            <w:noWrap/>
            <w:vAlign w:val="center"/>
            <w:tcPrChange w:id="353"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67AE4DA" w14:textId="42A1EC6A"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sz w:val="16"/>
                <w:szCs w:val="16"/>
              </w:rPr>
              <w:t>0.6</w:t>
            </w:r>
          </w:p>
        </w:tc>
        <w:tc>
          <w:tcPr>
            <w:tcW w:w="1260" w:type="dxa"/>
            <w:tcBorders>
              <w:top w:val="nil"/>
              <w:left w:val="nil"/>
              <w:bottom w:val="single" w:sz="4" w:space="0" w:color="auto"/>
              <w:right w:val="single" w:sz="4" w:space="0" w:color="auto"/>
            </w:tcBorders>
            <w:vAlign w:val="center"/>
            <w:tcPrChange w:id="354" w:author="Douglas Hsu" w:date="2015-06-26T16:31:00Z">
              <w:tcPr>
                <w:tcW w:w="1260" w:type="dxa"/>
                <w:tcBorders>
                  <w:top w:val="nil"/>
                  <w:left w:val="nil"/>
                  <w:bottom w:val="single" w:sz="4" w:space="0" w:color="auto"/>
                  <w:right w:val="single" w:sz="4" w:space="0" w:color="auto"/>
                </w:tcBorders>
                <w:vAlign w:val="center"/>
              </w:tcPr>
            </w:tcPrChange>
          </w:tcPr>
          <w:p w14:paraId="53AA421B" w14:textId="58F7830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 (0.7-1.2)</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355"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5B6E784" w14:textId="2A6BCD8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 (0.7-1.1)</w:t>
            </w:r>
          </w:p>
        </w:tc>
        <w:tc>
          <w:tcPr>
            <w:tcW w:w="990" w:type="dxa"/>
            <w:tcBorders>
              <w:top w:val="nil"/>
              <w:left w:val="nil"/>
              <w:bottom w:val="single" w:sz="4" w:space="0" w:color="auto"/>
              <w:right w:val="single" w:sz="4" w:space="0" w:color="auto"/>
            </w:tcBorders>
            <w:shd w:val="clear" w:color="auto" w:fill="auto"/>
            <w:noWrap/>
            <w:vAlign w:val="center"/>
            <w:tcPrChange w:id="356"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14DC8766" w14:textId="676E331D"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0.6</w:t>
            </w:r>
          </w:p>
        </w:tc>
      </w:tr>
      <w:tr w:rsidR="00295EC6" w:rsidRPr="00F243D1" w14:paraId="6B30ADA7" w14:textId="77777777" w:rsidTr="00295EC6">
        <w:tblPrEx>
          <w:tblPrExChange w:id="357" w:author="Douglas Hsu" w:date="2015-06-26T16:31:00Z">
            <w:tblPrEx>
              <w:tblW w:w="8745" w:type="dxa"/>
            </w:tblPrEx>
          </w:tblPrExChange>
        </w:tblPrEx>
        <w:trPr>
          <w:trHeight w:val="260"/>
          <w:trPrChange w:id="358"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59"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09982F23" w14:textId="1E03EA56"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Glucose (mg/dL)</w:t>
            </w:r>
          </w:p>
        </w:tc>
        <w:tc>
          <w:tcPr>
            <w:tcW w:w="1260" w:type="dxa"/>
            <w:tcBorders>
              <w:top w:val="nil"/>
              <w:left w:val="nil"/>
              <w:bottom w:val="single" w:sz="4" w:space="0" w:color="auto"/>
              <w:right w:val="single" w:sz="4" w:space="0" w:color="auto"/>
            </w:tcBorders>
            <w:shd w:val="clear" w:color="auto" w:fill="auto"/>
            <w:noWrap/>
            <w:vAlign w:val="center"/>
            <w:tcPrChange w:id="360"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2E55050B" w14:textId="1741AC21"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126 (105-161)</w:t>
            </w:r>
          </w:p>
        </w:tc>
        <w:tc>
          <w:tcPr>
            <w:tcW w:w="1080" w:type="dxa"/>
            <w:tcBorders>
              <w:top w:val="nil"/>
              <w:left w:val="nil"/>
              <w:bottom w:val="single" w:sz="4" w:space="0" w:color="auto"/>
              <w:right w:val="single" w:sz="4" w:space="0" w:color="auto"/>
            </w:tcBorders>
            <w:shd w:val="clear" w:color="auto" w:fill="auto"/>
            <w:noWrap/>
            <w:vAlign w:val="center"/>
            <w:tcPrChange w:id="361"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0EAF3ABC" w14:textId="4D751B0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136 (111-171)</w:t>
            </w:r>
          </w:p>
        </w:tc>
        <w:tc>
          <w:tcPr>
            <w:tcW w:w="990" w:type="dxa"/>
            <w:tcBorders>
              <w:top w:val="nil"/>
              <w:left w:val="nil"/>
              <w:bottom w:val="single" w:sz="4" w:space="0" w:color="auto"/>
              <w:right w:val="single" w:sz="4" w:space="0" w:color="auto"/>
            </w:tcBorders>
            <w:shd w:val="clear" w:color="auto" w:fill="auto"/>
            <w:noWrap/>
            <w:vAlign w:val="center"/>
            <w:tcPrChange w:id="362"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736CF990" w14:textId="209A6F07"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0.0001</w:t>
            </w:r>
          </w:p>
        </w:tc>
        <w:tc>
          <w:tcPr>
            <w:tcW w:w="1260" w:type="dxa"/>
            <w:tcBorders>
              <w:top w:val="nil"/>
              <w:left w:val="nil"/>
              <w:bottom w:val="single" w:sz="4" w:space="0" w:color="auto"/>
              <w:right w:val="single" w:sz="4" w:space="0" w:color="auto"/>
            </w:tcBorders>
            <w:vAlign w:val="center"/>
            <w:tcPrChange w:id="363" w:author="Douglas Hsu" w:date="2015-06-26T16:31:00Z">
              <w:tcPr>
                <w:tcW w:w="1260" w:type="dxa"/>
                <w:tcBorders>
                  <w:top w:val="nil"/>
                  <w:left w:val="nil"/>
                  <w:bottom w:val="single" w:sz="4" w:space="0" w:color="auto"/>
                  <w:right w:val="single" w:sz="4" w:space="0" w:color="auto"/>
                </w:tcBorders>
                <w:vAlign w:val="center"/>
              </w:tcPr>
            </w:tcPrChange>
          </w:tcPr>
          <w:p w14:paraId="36AEFD27" w14:textId="5FA21BB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129 (107-157)</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364"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232941C" w14:textId="690DE97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131 (109-171)</w:t>
            </w:r>
          </w:p>
        </w:tc>
        <w:tc>
          <w:tcPr>
            <w:tcW w:w="990" w:type="dxa"/>
            <w:tcBorders>
              <w:top w:val="nil"/>
              <w:left w:val="nil"/>
              <w:bottom w:val="single" w:sz="4" w:space="0" w:color="auto"/>
              <w:right w:val="single" w:sz="4" w:space="0" w:color="auto"/>
            </w:tcBorders>
            <w:shd w:val="clear" w:color="auto" w:fill="auto"/>
            <w:noWrap/>
            <w:vAlign w:val="center"/>
            <w:tcPrChange w:id="365"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1968F94D" w14:textId="1D749838"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0.3</w:t>
            </w:r>
          </w:p>
        </w:tc>
      </w:tr>
      <w:tr w:rsidR="00295EC6" w:rsidRPr="00F243D1" w14:paraId="442713FF" w14:textId="77777777" w:rsidTr="00295EC6">
        <w:tblPrEx>
          <w:tblPrExChange w:id="366" w:author="Douglas Hsu" w:date="2015-06-26T16:31:00Z">
            <w:tblPrEx>
              <w:tblW w:w="8745" w:type="dxa"/>
            </w:tblPrEx>
          </w:tblPrExChange>
        </w:tblPrEx>
        <w:trPr>
          <w:trHeight w:val="260"/>
          <w:trPrChange w:id="367"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68"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4582BFBA" w14:textId="3AE6DA38"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Calcium (mg/dL)</w:t>
            </w:r>
          </w:p>
        </w:tc>
        <w:tc>
          <w:tcPr>
            <w:tcW w:w="1260" w:type="dxa"/>
            <w:tcBorders>
              <w:top w:val="nil"/>
              <w:left w:val="nil"/>
              <w:bottom w:val="single" w:sz="4" w:space="0" w:color="auto"/>
              <w:right w:val="single" w:sz="4" w:space="0" w:color="auto"/>
            </w:tcBorders>
            <w:shd w:val="clear" w:color="auto" w:fill="auto"/>
            <w:noWrap/>
            <w:vAlign w:val="center"/>
            <w:tcPrChange w:id="369"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44021750" w14:textId="454E6F9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8.6 (8.1-9)</w:t>
            </w:r>
          </w:p>
        </w:tc>
        <w:tc>
          <w:tcPr>
            <w:tcW w:w="1080" w:type="dxa"/>
            <w:tcBorders>
              <w:top w:val="nil"/>
              <w:left w:val="nil"/>
              <w:bottom w:val="single" w:sz="4" w:space="0" w:color="auto"/>
              <w:right w:val="single" w:sz="4" w:space="0" w:color="auto"/>
            </w:tcBorders>
            <w:shd w:val="clear" w:color="auto" w:fill="auto"/>
            <w:noWrap/>
            <w:vAlign w:val="center"/>
            <w:tcPrChange w:id="370"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1F45429D" w14:textId="6D1B8DC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8.4 (7.9-8.9)</w:t>
            </w:r>
          </w:p>
        </w:tc>
        <w:tc>
          <w:tcPr>
            <w:tcW w:w="990" w:type="dxa"/>
            <w:tcBorders>
              <w:top w:val="nil"/>
              <w:left w:val="nil"/>
              <w:bottom w:val="single" w:sz="4" w:space="0" w:color="auto"/>
              <w:right w:val="single" w:sz="4" w:space="0" w:color="auto"/>
            </w:tcBorders>
            <w:shd w:val="clear" w:color="auto" w:fill="auto"/>
            <w:noWrap/>
            <w:vAlign w:val="center"/>
            <w:tcPrChange w:id="371"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3F193FC0" w14:textId="551B05A6"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0.0001</w:t>
            </w:r>
          </w:p>
        </w:tc>
        <w:tc>
          <w:tcPr>
            <w:tcW w:w="1260" w:type="dxa"/>
            <w:tcBorders>
              <w:top w:val="nil"/>
              <w:left w:val="nil"/>
              <w:bottom w:val="single" w:sz="4" w:space="0" w:color="auto"/>
              <w:right w:val="single" w:sz="4" w:space="0" w:color="auto"/>
            </w:tcBorders>
            <w:vAlign w:val="center"/>
            <w:tcPrChange w:id="372" w:author="Douglas Hsu" w:date="2015-06-26T16:31:00Z">
              <w:tcPr>
                <w:tcW w:w="1260" w:type="dxa"/>
                <w:tcBorders>
                  <w:top w:val="nil"/>
                  <w:left w:val="nil"/>
                  <w:bottom w:val="single" w:sz="4" w:space="0" w:color="auto"/>
                  <w:right w:val="single" w:sz="4" w:space="0" w:color="auto"/>
                </w:tcBorders>
                <w:vAlign w:val="center"/>
              </w:tcPr>
            </w:tcPrChange>
          </w:tcPr>
          <w:p w14:paraId="46AF83DD" w14:textId="08B4A2F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8.5 (8-9)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373"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56628A54" w14:textId="14DCF2F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8.4 (7.9-8.9)</w:t>
            </w:r>
          </w:p>
        </w:tc>
        <w:tc>
          <w:tcPr>
            <w:tcW w:w="990" w:type="dxa"/>
            <w:tcBorders>
              <w:top w:val="nil"/>
              <w:left w:val="nil"/>
              <w:bottom w:val="single" w:sz="4" w:space="0" w:color="auto"/>
              <w:right w:val="single" w:sz="4" w:space="0" w:color="auto"/>
            </w:tcBorders>
            <w:shd w:val="clear" w:color="auto" w:fill="auto"/>
            <w:noWrap/>
            <w:vAlign w:val="center"/>
            <w:tcPrChange w:id="374"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1D619893" w14:textId="336CD5A6"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0.3</w:t>
            </w:r>
          </w:p>
        </w:tc>
      </w:tr>
      <w:tr w:rsidR="00295EC6" w:rsidRPr="00F243D1" w14:paraId="67151EB7" w14:textId="77777777" w:rsidTr="00295EC6">
        <w:tblPrEx>
          <w:tblPrExChange w:id="375" w:author="Douglas Hsu" w:date="2015-06-26T16:31:00Z">
            <w:tblPrEx>
              <w:tblW w:w="8745" w:type="dxa"/>
            </w:tblPrEx>
          </w:tblPrExChange>
        </w:tblPrEx>
        <w:trPr>
          <w:trHeight w:val="260"/>
          <w:trPrChange w:id="37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77"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2A36FA40" w14:textId="12B37BCE"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Magnesium (mg/dL)</w:t>
            </w:r>
          </w:p>
        </w:tc>
        <w:tc>
          <w:tcPr>
            <w:tcW w:w="1260" w:type="dxa"/>
            <w:tcBorders>
              <w:top w:val="nil"/>
              <w:left w:val="nil"/>
              <w:bottom w:val="single" w:sz="4" w:space="0" w:color="auto"/>
              <w:right w:val="single" w:sz="4" w:space="0" w:color="auto"/>
            </w:tcBorders>
            <w:shd w:val="clear" w:color="auto" w:fill="auto"/>
            <w:noWrap/>
            <w:vAlign w:val="center"/>
            <w:tcPrChange w:id="378"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1A2B3036" w14:textId="0AA15266"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1.9 (1.7-2.1)</w:t>
            </w:r>
          </w:p>
        </w:tc>
        <w:tc>
          <w:tcPr>
            <w:tcW w:w="1080" w:type="dxa"/>
            <w:tcBorders>
              <w:top w:val="nil"/>
              <w:left w:val="nil"/>
              <w:bottom w:val="single" w:sz="4" w:space="0" w:color="auto"/>
              <w:right w:val="single" w:sz="4" w:space="0" w:color="auto"/>
            </w:tcBorders>
            <w:shd w:val="clear" w:color="auto" w:fill="auto"/>
            <w:noWrap/>
            <w:vAlign w:val="center"/>
            <w:tcPrChange w:id="379"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05E53B9F" w14:textId="69E2CE3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 (1.5-2)</w:t>
            </w:r>
          </w:p>
        </w:tc>
        <w:tc>
          <w:tcPr>
            <w:tcW w:w="990" w:type="dxa"/>
            <w:tcBorders>
              <w:top w:val="nil"/>
              <w:left w:val="nil"/>
              <w:bottom w:val="single" w:sz="4" w:space="0" w:color="auto"/>
              <w:right w:val="single" w:sz="4" w:space="0" w:color="auto"/>
            </w:tcBorders>
            <w:shd w:val="clear" w:color="auto" w:fill="auto"/>
            <w:noWrap/>
            <w:vAlign w:val="center"/>
            <w:tcPrChange w:id="380"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462CF87C" w14:textId="3D0F33C2"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381" w:author="Douglas Hsu" w:date="2015-06-26T16:31:00Z">
              <w:tcPr>
                <w:tcW w:w="1260" w:type="dxa"/>
                <w:tcBorders>
                  <w:top w:val="nil"/>
                  <w:left w:val="nil"/>
                  <w:bottom w:val="single" w:sz="4" w:space="0" w:color="auto"/>
                  <w:right w:val="single" w:sz="4" w:space="0" w:color="auto"/>
                </w:tcBorders>
                <w:vAlign w:val="center"/>
              </w:tcPr>
            </w:tcPrChange>
          </w:tcPr>
          <w:p w14:paraId="46458FF4" w14:textId="0B417066"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 (1.6-2)</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382"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5B0547C" w14:textId="6881A12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 (1.6-2.1)</w:t>
            </w:r>
          </w:p>
        </w:tc>
        <w:tc>
          <w:tcPr>
            <w:tcW w:w="990" w:type="dxa"/>
            <w:tcBorders>
              <w:top w:val="nil"/>
              <w:left w:val="nil"/>
              <w:bottom w:val="single" w:sz="4" w:space="0" w:color="auto"/>
              <w:right w:val="single" w:sz="4" w:space="0" w:color="auto"/>
            </w:tcBorders>
            <w:shd w:val="clear" w:color="auto" w:fill="auto"/>
            <w:noWrap/>
            <w:vAlign w:val="center"/>
            <w:tcPrChange w:id="383"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8A618E1" w14:textId="32401858"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0.8</w:t>
            </w:r>
          </w:p>
        </w:tc>
      </w:tr>
      <w:tr w:rsidR="00295EC6" w:rsidRPr="00F243D1" w14:paraId="49657625" w14:textId="77777777" w:rsidTr="00295EC6">
        <w:tblPrEx>
          <w:tblPrExChange w:id="384" w:author="Douglas Hsu" w:date="2015-06-26T16:31:00Z">
            <w:tblPrEx>
              <w:tblW w:w="8745" w:type="dxa"/>
            </w:tblPrEx>
          </w:tblPrExChange>
        </w:tblPrEx>
        <w:trPr>
          <w:trHeight w:val="260"/>
          <w:trPrChange w:id="385"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86"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0484E6A" w14:textId="07AE8C47"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Phosphate (mg/dL)</w:t>
            </w:r>
          </w:p>
        </w:tc>
        <w:tc>
          <w:tcPr>
            <w:tcW w:w="1260" w:type="dxa"/>
            <w:tcBorders>
              <w:top w:val="nil"/>
              <w:left w:val="nil"/>
              <w:bottom w:val="single" w:sz="4" w:space="0" w:color="auto"/>
              <w:right w:val="single" w:sz="4" w:space="0" w:color="auto"/>
            </w:tcBorders>
            <w:shd w:val="clear" w:color="auto" w:fill="auto"/>
            <w:noWrap/>
            <w:vAlign w:val="center"/>
            <w:tcPrChange w:id="387"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60F4FC9E" w14:textId="4E483B6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3.3 (2.7-4)</w:t>
            </w:r>
          </w:p>
        </w:tc>
        <w:tc>
          <w:tcPr>
            <w:tcW w:w="1080" w:type="dxa"/>
            <w:tcBorders>
              <w:top w:val="nil"/>
              <w:left w:val="nil"/>
              <w:bottom w:val="single" w:sz="4" w:space="0" w:color="auto"/>
              <w:right w:val="single" w:sz="4" w:space="0" w:color="auto"/>
            </w:tcBorders>
            <w:shd w:val="clear" w:color="auto" w:fill="auto"/>
            <w:noWrap/>
            <w:vAlign w:val="center"/>
            <w:tcPrChange w:id="388"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318C1782" w14:textId="441D01A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3.4 (2.8-4.1)</w:t>
            </w:r>
          </w:p>
        </w:tc>
        <w:tc>
          <w:tcPr>
            <w:tcW w:w="990" w:type="dxa"/>
            <w:tcBorders>
              <w:top w:val="nil"/>
              <w:left w:val="nil"/>
              <w:bottom w:val="single" w:sz="4" w:space="0" w:color="auto"/>
              <w:right w:val="single" w:sz="4" w:space="0" w:color="auto"/>
            </w:tcBorders>
            <w:shd w:val="clear" w:color="auto" w:fill="auto"/>
            <w:noWrap/>
            <w:vAlign w:val="center"/>
            <w:tcPrChange w:id="389"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666EB575" w14:textId="27D4D522"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sz w:val="16"/>
                <w:szCs w:val="16"/>
              </w:rPr>
              <w:t>0.02</w:t>
            </w:r>
          </w:p>
        </w:tc>
        <w:tc>
          <w:tcPr>
            <w:tcW w:w="1260" w:type="dxa"/>
            <w:tcBorders>
              <w:top w:val="nil"/>
              <w:left w:val="nil"/>
              <w:bottom w:val="single" w:sz="4" w:space="0" w:color="auto"/>
              <w:right w:val="single" w:sz="4" w:space="0" w:color="auto"/>
            </w:tcBorders>
            <w:vAlign w:val="center"/>
            <w:tcPrChange w:id="390" w:author="Douglas Hsu" w:date="2015-06-26T16:31:00Z">
              <w:tcPr>
                <w:tcW w:w="1260" w:type="dxa"/>
                <w:tcBorders>
                  <w:top w:val="nil"/>
                  <w:left w:val="nil"/>
                  <w:bottom w:val="single" w:sz="4" w:space="0" w:color="auto"/>
                  <w:right w:val="single" w:sz="4" w:space="0" w:color="auto"/>
                </w:tcBorders>
                <w:vAlign w:val="center"/>
              </w:tcPr>
            </w:tcPrChange>
          </w:tcPr>
          <w:p w14:paraId="40344489" w14:textId="2B014A0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3.3 (2.7-4)</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391"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30361F5A" w14:textId="6B82A03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3.4 (2.7-4.1)</w:t>
            </w:r>
          </w:p>
        </w:tc>
        <w:tc>
          <w:tcPr>
            <w:tcW w:w="990" w:type="dxa"/>
            <w:tcBorders>
              <w:top w:val="nil"/>
              <w:left w:val="nil"/>
              <w:bottom w:val="single" w:sz="4" w:space="0" w:color="auto"/>
              <w:right w:val="single" w:sz="4" w:space="0" w:color="auto"/>
            </w:tcBorders>
            <w:shd w:val="clear" w:color="auto" w:fill="auto"/>
            <w:noWrap/>
            <w:vAlign w:val="center"/>
            <w:tcPrChange w:id="392"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275D8288" w14:textId="7D6F85F9"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0.5</w:t>
            </w:r>
          </w:p>
        </w:tc>
      </w:tr>
      <w:tr w:rsidR="00295EC6" w:rsidRPr="00F243D1" w14:paraId="3A086E9F" w14:textId="77777777" w:rsidTr="00295EC6">
        <w:tblPrEx>
          <w:tblPrExChange w:id="393" w:author="Douglas Hsu" w:date="2015-06-26T16:31:00Z">
            <w:tblPrEx>
              <w:tblW w:w="8745" w:type="dxa"/>
            </w:tblPrEx>
          </w:tblPrExChange>
        </w:tblPrEx>
        <w:trPr>
          <w:trHeight w:val="260"/>
          <w:trPrChange w:id="394"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395"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54724201" w14:textId="0136EAE6"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Aspartate transaminase (IU/L)</w:t>
            </w:r>
          </w:p>
        </w:tc>
        <w:tc>
          <w:tcPr>
            <w:tcW w:w="1260" w:type="dxa"/>
            <w:tcBorders>
              <w:top w:val="nil"/>
              <w:left w:val="nil"/>
              <w:bottom w:val="single" w:sz="4" w:space="0" w:color="auto"/>
              <w:right w:val="single" w:sz="4" w:space="0" w:color="auto"/>
            </w:tcBorders>
            <w:shd w:val="clear" w:color="auto" w:fill="auto"/>
            <w:noWrap/>
            <w:vAlign w:val="center"/>
            <w:tcPrChange w:id="396"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3E5B1507" w14:textId="32DE2D8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32 (22-56)</w:t>
            </w:r>
          </w:p>
        </w:tc>
        <w:tc>
          <w:tcPr>
            <w:tcW w:w="1080" w:type="dxa"/>
            <w:tcBorders>
              <w:top w:val="nil"/>
              <w:left w:val="nil"/>
              <w:bottom w:val="single" w:sz="4" w:space="0" w:color="auto"/>
              <w:right w:val="single" w:sz="4" w:space="0" w:color="auto"/>
            </w:tcBorders>
            <w:shd w:val="clear" w:color="auto" w:fill="auto"/>
            <w:noWrap/>
            <w:vAlign w:val="center"/>
            <w:tcPrChange w:id="397"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47428044" w14:textId="10867CA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38 (23-83)</w:t>
            </w:r>
          </w:p>
        </w:tc>
        <w:tc>
          <w:tcPr>
            <w:tcW w:w="990" w:type="dxa"/>
            <w:tcBorders>
              <w:top w:val="nil"/>
              <w:left w:val="nil"/>
              <w:bottom w:val="single" w:sz="4" w:space="0" w:color="auto"/>
              <w:right w:val="single" w:sz="4" w:space="0" w:color="auto"/>
            </w:tcBorders>
            <w:shd w:val="clear" w:color="auto" w:fill="auto"/>
            <w:noWrap/>
            <w:vAlign w:val="center"/>
            <w:tcPrChange w:id="398"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5D3F788F" w14:textId="1269C0E5"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0.0008</w:t>
            </w:r>
          </w:p>
        </w:tc>
        <w:tc>
          <w:tcPr>
            <w:tcW w:w="1260" w:type="dxa"/>
            <w:tcBorders>
              <w:top w:val="nil"/>
              <w:left w:val="nil"/>
              <w:bottom w:val="single" w:sz="4" w:space="0" w:color="auto"/>
              <w:right w:val="single" w:sz="4" w:space="0" w:color="auto"/>
            </w:tcBorders>
            <w:vAlign w:val="center"/>
            <w:tcPrChange w:id="399" w:author="Douglas Hsu" w:date="2015-06-26T16:31:00Z">
              <w:tcPr>
                <w:tcW w:w="1260" w:type="dxa"/>
                <w:tcBorders>
                  <w:top w:val="nil"/>
                  <w:left w:val="nil"/>
                  <w:bottom w:val="single" w:sz="4" w:space="0" w:color="auto"/>
                  <w:right w:val="single" w:sz="4" w:space="0" w:color="auto"/>
                </w:tcBorders>
                <w:vAlign w:val="center"/>
              </w:tcPr>
            </w:tcPrChange>
          </w:tcPr>
          <w:p w14:paraId="6700E734" w14:textId="7E19CA52"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36 (23-67)</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00"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28B2AD41" w14:textId="3E73AC0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33 (21-67)</w:t>
            </w:r>
          </w:p>
        </w:tc>
        <w:tc>
          <w:tcPr>
            <w:tcW w:w="990" w:type="dxa"/>
            <w:tcBorders>
              <w:top w:val="nil"/>
              <w:left w:val="nil"/>
              <w:bottom w:val="single" w:sz="4" w:space="0" w:color="auto"/>
              <w:right w:val="single" w:sz="4" w:space="0" w:color="auto"/>
            </w:tcBorders>
            <w:shd w:val="clear" w:color="auto" w:fill="auto"/>
            <w:noWrap/>
            <w:vAlign w:val="center"/>
            <w:tcPrChange w:id="401"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69AD57A6" w14:textId="0135E056"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0.05</w:t>
            </w:r>
          </w:p>
        </w:tc>
      </w:tr>
      <w:tr w:rsidR="00295EC6" w:rsidRPr="00F243D1" w14:paraId="2DC3FEDD" w14:textId="77777777" w:rsidTr="00295EC6">
        <w:tblPrEx>
          <w:tblPrExChange w:id="402" w:author="Douglas Hsu" w:date="2015-06-26T16:31:00Z">
            <w:tblPrEx>
              <w:tblW w:w="8745" w:type="dxa"/>
            </w:tblPrEx>
          </w:tblPrExChange>
        </w:tblPrEx>
        <w:trPr>
          <w:trHeight w:val="260"/>
          <w:trPrChange w:id="403"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04"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70889224" w14:textId="4447C22F"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Alanine transaminase (IU/L)</w:t>
            </w:r>
          </w:p>
        </w:tc>
        <w:tc>
          <w:tcPr>
            <w:tcW w:w="1260" w:type="dxa"/>
            <w:tcBorders>
              <w:top w:val="nil"/>
              <w:left w:val="nil"/>
              <w:bottom w:val="single" w:sz="4" w:space="0" w:color="auto"/>
              <w:right w:val="single" w:sz="4" w:space="0" w:color="auto"/>
            </w:tcBorders>
            <w:shd w:val="clear" w:color="auto" w:fill="auto"/>
            <w:noWrap/>
            <w:vAlign w:val="center"/>
            <w:tcPrChange w:id="405"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425B5AC0" w14:textId="0FF1649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26 (16-45)</w:t>
            </w:r>
          </w:p>
        </w:tc>
        <w:tc>
          <w:tcPr>
            <w:tcW w:w="1080" w:type="dxa"/>
            <w:tcBorders>
              <w:top w:val="nil"/>
              <w:left w:val="nil"/>
              <w:bottom w:val="single" w:sz="4" w:space="0" w:color="auto"/>
              <w:right w:val="single" w:sz="4" w:space="0" w:color="auto"/>
            </w:tcBorders>
            <w:shd w:val="clear" w:color="auto" w:fill="auto"/>
            <w:noWrap/>
            <w:vAlign w:val="center"/>
            <w:tcPrChange w:id="406"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45B55257" w14:textId="3AAD7EDA"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29 (17-60)</w:t>
            </w:r>
          </w:p>
        </w:tc>
        <w:tc>
          <w:tcPr>
            <w:tcW w:w="990" w:type="dxa"/>
            <w:tcBorders>
              <w:top w:val="nil"/>
              <w:left w:val="nil"/>
              <w:bottom w:val="single" w:sz="4" w:space="0" w:color="auto"/>
              <w:right w:val="single" w:sz="4" w:space="0" w:color="auto"/>
            </w:tcBorders>
            <w:shd w:val="clear" w:color="auto" w:fill="auto"/>
            <w:noWrap/>
            <w:vAlign w:val="center"/>
            <w:tcPrChange w:id="407"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58249E3C" w14:textId="2CE8444B"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0.004</w:t>
            </w:r>
          </w:p>
        </w:tc>
        <w:tc>
          <w:tcPr>
            <w:tcW w:w="1260" w:type="dxa"/>
            <w:tcBorders>
              <w:top w:val="nil"/>
              <w:left w:val="nil"/>
              <w:bottom w:val="single" w:sz="4" w:space="0" w:color="auto"/>
              <w:right w:val="single" w:sz="4" w:space="0" w:color="auto"/>
            </w:tcBorders>
            <w:vAlign w:val="center"/>
            <w:tcPrChange w:id="408" w:author="Douglas Hsu" w:date="2015-06-26T16:31:00Z">
              <w:tcPr>
                <w:tcW w:w="1260" w:type="dxa"/>
                <w:tcBorders>
                  <w:top w:val="nil"/>
                  <w:left w:val="nil"/>
                  <w:bottom w:val="single" w:sz="4" w:space="0" w:color="auto"/>
                  <w:right w:val="single" w:sz="4" w:space="0" w:color="auto"/>
                </w:tcBorders>
                <w:vAlign w:val="center"/>
              </w:tcPr>
            </w:tcPrChange>
          </w:tcPr>
          <w:p w14:paraId="0FD73A58" w14:textId="6590B59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26 (17-48)</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09"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EE5ED94" w14:textId="7B92E1C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28 (17-51)</w:t>
            </w:r>
          </w:p>
        </w:tc>
        <w:tc>
          <w:tcPr>
            <w:tcW w:w="990" w:type="dxa"/>
            <w:tcBorders>
              <w:top w:val="nil"/>
              <w:left w:val="nil"/>
              <w:bottom w:val="single" w:sz="4" w:space="0" w:color="auto"/>
              <w:right w:val="single" w:sz="4" w:space="0" w:color="auto"/>
            </w:tcBorders>
            <w:shd w:val="clear" w:color="auto" w:fill="auto"/>
            <w:noWrap/>
            <w:vAlign w:val="center"/>
            <w:tcPrChange w:id="410"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65D815AA" w14:textId="177938A2"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0.1</w:t>
            </w:r>
          </w:p>
        </w:tc>
      </w:tr>
      <w:tr w:rsidR="00295EC6" w:rsidRPr="00F243D1" w14:paraId="2D346231" w14:textId="77777777" w:rsidTr="00295EC6">
        <w:tblPrEx>
          <w:tblPrExChange w:id="411" w:author="Douglas Hsu" w:date="2015-06-26T16:31:00Z">
            <w:tblPrEx>
              <w:tblW w:w="8745" w:type="dxa"/>
            </w:tblPrEx>
          </w:tblPrExChange>
        </w:tblPrEx>
        <w:trPr>
          <w:trHeight w:val="260"/>
          <w:trPrChange w:id="412"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13"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53153189" w14:textId="293E78FD"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Lactate dehydrogenase (IU/L)</w:t>
            </w:r>
          </w:p>
        </w:tc>
        <w:tc>
          <w:tcPr>
            <w:tcW w:w="1260" w:type="dxa"/>
            <w:tcBorders>
              <w:top w:val="nil"/>
              <w:left w:val="nil"/>
              <w:bottom w:val="single" w:sz="4" w:space="0" w:color="auto"/>
              <w:right w:val="single" w:sz="4" w:space="0" w:color="auto"/>
            </w:tcBorders>
            <w:shd w:val="clear" w:color="auto" w:fill="auto"/>
            <w:noWrap/>
            <w:vAlign w:val="center"/>
            <w:tcPrChange w:id="414"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6F1A3905" w14:textId="5CB4427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226 (187-297)</w:t>
            </w:r>
          </w:p>
        </w:tc>
        <w:tc>
          <w:tcPr>
            <w:tcW w:w="1080" w:type="dxa"/>
            <w:tcBorders>
              <w:top w:val="nil"/>
              <w:left w:val="nil"/>
              <w:bottom w:val="single" w:sz="4" w:space="0" w:color="auto"/>
              <w:right w:val="single" w:sz="4" w:space="0" w:color="auto"/>
            </w:tcBorders>
            <w:shd w:val="clear" w:color="auto" w:fill="auto"/>
            <w:noWrap/>
            <w:vAlign w:val="center"/>
            <w:tcPrChange w:id="415"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5C0A765E" w14:textId="0A67F202"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268 (207-383)</w:t>
            </w:r>
          </w:p>
        </w:tc>
        <w:tc>
          <w:tcPr>
            <w:tcW w:w="990" w:type="dxa"/>
            <w:tcBorders>
              <w:top w:val="nil"/>
              <w:left w:val="nil"/>
              <w:bottom w:val="single" w:sz="4" w:space="0" w:color="auto"/>
              <w:right w:val="single" w:sz="4" w:space="0" w:color="auto"/>
            </w:tcBorders>
            <w:shd w:val="clear" w:color="auto" w:fill="auto"/>
            <w:noWrap/>
            <w:vAlign w:val="center"/>
            <w:tcPrChange w:id="416"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186BD03D" w14:textId="50BBF178"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417" w:author="Douglas Hsu" w:date="2015-06-26T16:31:00Z">
              <w:tcPr>
                <w:tcW w:w="1260" w:type="dxa"/>
                <w:tcBorders>
                  <w:top w:val="nil"/>
                  <w:left w:val="nil"/>
                  <w:bottom w:val="single" w:sz="4" w:space="0" w:color="auto"/>
                  <w:right w:val="single" w:sz="4" w:space="0" w:color="auto"/>
                </w:tcBorders>
                <w:vAlign w:val="center"/>
              </w:tcPr>
            </w:tcPrChange>
          </w:tcPr>
          <w:p w14:paraId="7B2070B3" w14:textId="552B720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225 (188-319)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18"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26907A3D" w14:textId="7EC1F31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261 (199-377)</w:t>
            </w:r>
          </w:p>
        </w:tc>
        <w:tc>
          <w:tcPr>
            <w:tcW w:w="990" w:type="dxa"/>
            <w:tcBorders>
              <w:top w:val="nil"/>
              <w:left w:val="nil"/>
              <w:bottom w:val="single" w:sz="4" w:space="0" w:color="auto"/>
              <w:right w:val="single" w:sz="4" w:space="0" w:color="auto"/>
            </w:tcBorders>
            <w:shd w:val="clear" w:color="auto" w:fill="auto"/>
            <w:noWrap/>
            <w:vAlign w:val="center"/>
            <w:tcPrChange w:id="419"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FAE4FB4" w14:textId="2005650A"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0.9</w:t>
            </w:r>
          </w:p>
        </w:tc>
      </w:tr>
      <w:tr w:rsidR="00295EC6" w:rsidRPr="00F243D1" w14:paraId="3CEA92EC" w14:textId="77777777" w:rsidTr="00295EC6">
        <w:tblPrEx>
          <w:tblPrExChange w:id="420" w:author="Douglas Hsu" w:date="2015-06-26T16:31:00Z">
            <w:tblPrEx>
              <w:tblW w:w="8745" w:type="dxa"/>
            </w:tblPrEx>
          </w:tblPrExChange>
        </w:tblPrEx>
        <w:trPr>
          <w:trHeight w:val="260"/>
          <w:trPrChange w:id="421"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22"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4DA7B550" w14:textId="686B0A04"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Total Bilirubin (mg/dL)</w:t>
            </w:r>
          </w:p>
        </w:tc>
        <w:tc>
          <w:tcPr>
            <w:tcW w:w="1260" w:type="dxa"/>
            <w:tcBorders>
              <w:top w:val="nil"/>
              <w:left w:val="nil"/>
              <w:bottom w:val="single" w:sz="4" w:space="0" w:color="auto"/>
              <w:right w:val="single" w:sz="4" w:space="0" w:color="auto"/>
            </w:tcBorders>
            <w:shd w:val="clear" w:color="auto" w:fill="auto"/>
            <w:noWrap/>
            <w:vAlign w:val="center"/>
            <w:tcPrChange w:id="423"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35E38ACA" w14:textId="6D6C310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 (0.3-0.8)</w:t>
            </w:r>
          </w:p>
        </w:tc>
        <w:tc>
          <w:tcPr>
            <w:tcW w:w="1080" w:type="dxa"/>
            <w:tcBorders>
              <w:top w:val="nil"/>
              <w:left w:val="nil"/>
              <w:bottom w:val="single" w:sz="4" w:space="0" w:color="auto"/>
              <w:right w:val="single" w:sz="4" w:space="0" w:color="auto"/>
            </w:tcBorders>
            <w:shd w:val="clear" w:color="auto" w:fill="auto"/>
            <w:noWrap/>
            <w:vAlign w:val="center"/>
            <w:tcPrChange w:id="424"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75504138" w14:textId="6AA14011"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0.6 (0.4-1)</w:t>
            </w:r>
          </w:p>
        </w:tc>
        <w:tc>
          <w:tcPr>
            <w:tcW w:w="990" w:type="dxa"/>
            <w:tcBorders>
              <w:top w:val="nil"/>
              <w:left w:val="nil"/>
              <w:bottom w:val="single" w:sz="4" w:space="0" w:color="auto"/>
              <w:right w:val="single" w:sz="4" w:space="0" w:color="auto"/>
            </w:tcBorders>
            <w:shd w:val="clear" w:color="auto" w:fill="auto"/>
            <w:noWrap/>
            <w:vAlign w:val="center"/>
            <w:tcPrChange w:id="425"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2E2F962" w14:textId="4723AF4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vAlign w:val="center"/>
            <w:tcPrChange w:id="426" w:author="Douglas Hsu" w:date="2015-06-26T16:31:00Z">
              <w:tcPr>
                <w:tcW w:w="1260" w:type="dxa"/>
                <w:tcBorders>
                  <w:top w:val="nil"/>
                  <w:left w:val="nil"/>
                  <w:bottom w:val="single" w:sz="4" w:space="0" w:color="auto"/>
                  <w:right w:val="single" w:sz="4" w:space="0" w:color="auto"/>
                </w:tcBorders>
                <w:vAlign w:val="center"/>
              </w:tcPr>
            </w:tcPrChange>
          </w:tcPr>
          <w:p w14:paraId="7885D7C6" w14:textId="3F092917"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 (0.3-1)</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27"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1B3C974" w14:textId="5D7A247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0.6 (0.3-0.9)</w:t>
            </w:r>
          </w:p>
        </w:tc>
        <w:tc>
          <w:tcPr>
            <w:tcW w:w="990" w:type="dxa"/>
            <w:tcBorders>
              <w:top w:val="nil"/>
              <w:left w:val="nil"/>
              <w:bottom w:val="single" w:sz="4" w:space="0" w:color="auto"/>
              <w:right w:val="single" w:sz="4" w:space="0" w:color="auto"/>
            </w:tcBorders>
            <w:shd w:val="clear" w:color="auto" w:fill="auto"/>
            <w:noWrap/>
            <w:vAlign w:val="center"/>
            <w:tcPrChange w:id="428"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2944512A" w14:textId="058068F2"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0.13</w:t>
            </w:r>
          </w:p>
        </w:tc>
      </w:tr>
      <w:tr w:rsidR="00295EC6" w:rsidRPr="00F243D1" w14:paraId="06849DED" w14:textId="77777777" w:rsidTr="00295EC6">
        <w:tblPrEx>
          <w:tblPrExChange w:id="429" w:author="Douglas Hsu" w:date="2015-06-26T16:31:00Z">
            <w:tblPrEx>
              <w:tblW w:w="8745" w:type="dxa"/>
            </w:tblPrEx>
          </w:tblPrExChange>
        </w:tblPrEx>
        <w:trPr>
          <w:trHeight w:val="260"/>
          <w:trPrChange w:id="430"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31"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0E133956" w14:textId="64A2C5B8"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Alkaline phosphatase (IU/L)</w:t>
            </w:r>
          </w:p>
        </w:tc>
        <w:tc>
          <w:tcPr>
            <w:tcW w:w="1260" w:type="dxa"/>
            <w:tcBorders>
              <w:top w:val="nil"/>
              <w:left w:val="nil"/>
              <w:bottom w:val="single" w:sz="4" w:space="0" w:color="auto"/>
              <w:right w:val="single" w:sz="4" w:space="0" w:color="auto"/>
            </w:tcBorders>
            <w:shd w:val="clear" w:color="auto" w:fill="auto"/>
            <w:noWrap/>
            <w:vAlign w:val="center"/>
            <w:tcPrChange w:id="432"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128B444E" w14:textId="5387FF1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78 (60-106)</w:t>
            </w:r>
          </w:p>
        </w:tc>
        <w:tc>
          <w:tcPr>
            <w:tcW w:w="1080" w:type="dxa"/>
            <w:tcBorders>
              <w:top w:val="nil"/>
              <w:left w:val="nil"/>
              <w:bottom w:val="single" w:sz="4" w:space="0" w:color="auto"/>
              <w:right w:val="single" w:sz="4" w:space="0" w:color="auto"/>
            </w:tcBorders>
            <w:shd w:val="clear" w:color="auto" w:fill="auto"/>
            <w:noWrap/>
            <w:vAlign w:val="center"/>
            <w:tcPrChange w:id="433"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03C81053" w14:textId="235291CA"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77 (58-103)</w:t>
            </w:r>
          </w:p>
        </w:tc>
        <w:tc>
          <w:tcPr>
            <w:tcW w:w="990" w:type="dxa"/>
            <w:tcBorders>
              <w:top w:val="nil"/>
              <w:left w:val="nil"/>
              <w:bottom w:val="single" w:sz="4" w:space="0" w:color="auto"/>
              <w:right w:val="single" w:sz="4" w:space="0" w:color="auto"/>
            </w:tcBorders>
            <w:shd w:val="clear" w:color="auto" w:fill="auto"/>
            <w:noWrap/>
            <w:vAlign w:val="center"/>
            <w:tcPrChange w:id="434"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D26E52B" w14:textId="31AFCA3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0.8</w:t>
            </w:r>
          </w:p>
        </w:tc>
        <w:tc>
          <w:tcPr>
            <w:tcW w:w="1260" w:type="dxa"/>
            <w:tcBorders>
              <w:top w:val="nil"/>
              <w:left w:val="nil"/>
              <w:bottom w:val="single" w:sz="4" w:space="0" w:color="auto"/>
              <w:right w:val="single" w:sz="4" w:space="0" w:color="auto"/>
            </w:tcBorders>
            <w:shd w:val="clear" w:color="auto" w:fill="auto"/>
            <w:vAlign w:val="center"/>
            <w:tcPrChange w:id="435"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4832721F" w14:textId="3FECDBD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78 (59-108)</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36"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5250DE63" w14:textId="7CBBCF9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74 (57-99)</w:t>
            </w:r>
          </w:p>
        </w:tc>
        <w:tc>
          <w:tcPr>
            <w:tcW w:w="990" w:type="dxa"/>
            <w:tcBorders>
              <w:top w:val="nil"/>
              <w:left w:val="nil"/>
              <w:bottom w:val="single" w:sz="4" w:space="0" w:color="auto"/>
              <w:right w:val="single" w:sz="4" w:space="0" w:color="auto"/>
            </w:tcBorders>
            <w:shd w:val="clear" w:color="auto" w:fill="auto"/>
            <w:noWrap/>
            <w:vAlign w:val="center"/>
            <w:tcPrChange w:id="437"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3704E9D" w14:textId="7977E66C"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0.2</w:t>
            </w:r>
          </w:p>
        </w:tc>
      </w:tr>
      <w:tr w:rsidR="00295EC6" w:rsidRPr="00F243D1" w14:paraId="04D7DCA0" w14:textId="77777777" w:rsidTr="00295EC6">
        <w:tblPrEx>
          <w:tblPrExChange w:id="438" w:author="Douglas Hsu" w:date="2015-06-26T16:31:00Z">
            <w:tblPrEx>
              <w:tblW w:w="8745" w:type="dxa"/>
            </w:tblPrEx>
          </w:tblPrExChange>
        </w:tblPrEx>
        <w:trPr>
          <w:trHeight w:val="260"/>
          <w:trPrChange w:id="439"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40"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28AB4C1D" w14:textId="34AE4159"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Albumin (g/dL)</w:t>
            </w:r>
          </w:p>
        </w:tc>
        <w:tc>
          <w:tcPr>
            <w:tcW w:w="1260" w:type="dxa"/>
            <w:tcBorders>
              <w:top w:val="nil"/>
              <w:left w:val="nil"/>
              <w:bottom w:val="single" w:sz="4" w:space="0" w:color="auto"/>
              <w:right w:val="single" w:sz="4" w:space="0" w:color="auto"/>
            </w:tcBorders>
            <w:shd w:val="clear" w:color="auto" w:fill="auto"/>
            <w:noWrap/>
            <w:vAlign w:val="center"/>
            <w:tcPrChange w:id="441"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4E93C528" w14:textId="1C0DB32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3.6 (3.2-4)</w:t>
            </w:r>
          </w:p>
        </w:tc>
        <w:tc>
          <w:tcPr>
            <w:tcW w:w="1080" w:type="dxa"/>
            <w:tcBorders>
              <w:top w:val="nil"/>
              <w:left w:val="nil"/>
              <w:bottom w:val="single" w:sz="4" w:space="0" w:color="auto"/>
              <w:right w:val="single" w:sz="4" w:space="0" w:color="auto"/>
            </w:tcBorders>
            <w:shd w:val="clear" w:color="auto" w:fill="auto"/>
            <w:noWrap/>
            <w:vAlign w:val="center"/>
            <w:tcPrChange w:id="442"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15FF7A75" w14:textId="549F6F8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3.3 (2.8-3.7)</w:t>
            </w:r>
          </w:p>
        </w:tc>
        <w:tc>
          <w:tcPr>
            <w:tcW w:w="990" w:type="dxa"/>
            <w:tcBorders>
              <w:top w:val="nil"/>
              <w:left w:val="nil"/>
              <w:bottom w:val="single" w:sz="4" w:space="0" w:color="auto"/>
              <w:right w:val="single" w:sz="4" w:space="0" w:color="auto"/>
            </w:tcBorders>
            <w:shd w:val="clear" w:color="auto" w:fill="auto"/>
            <w:noWrap/>
            <w:vAlign w:val="center"/>
            <w:tcPrChange w:id="443"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050995B4" w14:textId="0386985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&lt;0.0001</w:t>
            </w:r>
          </w:p>
        </w:tc>
        <w:tc>
          <w:tcPr>
            <w:tcW w:w="1260" w:type="dxa"/>
            <w:tcBorders>
              <w:top w:val="nil"/>
              <w:left w:val="nil"/>
              <w:bottom w:val="single" w:sz="4" w:space="0" w:color="auto"/>
              <w:right w:val="single" w:sz="4" w:space="0" w:color="auto"/>
            </w:tcBorders>
            <w:shd w:val="clear" w:color="auto" w:fill="auto"/>
            <w:vAlign w:val="center"/>
            <w:tcPrChange w:id="444"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5BC0BA89" w14:textId="5D8FE71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3.6 (3.1-3.9)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45"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0BC0F0B1" w14:textId="74A1969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3.4 (2.9-3.8)</w:t>
            </w:r>
          </w:p>
        </w:tc>
        <w:tc>
          <w:tcPr>
            <w:tcW w:w="990" w:type="dxa"/>
            <w:tcBorders>
              <w:top w:val="nil"/>
              <w:left w:val="nil"/>
              <w:bottom w:val="single" w:sz="4" w:space="0" w:color="auto"/>
              <w:right w:val="single" w:sz="4" w:space="0" w:color="auto"/>
            </w:tcBorders>
            <w:shd w:val="clear" w:color="auto" w:fill="auto"/>
            <w:noWrap/>
            <w:vAlign w:val="center"/>
            <w:tcPrChange w:id="446"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3DE5E64" w14:textId="44437A56"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0.1</w:t>
            </w:r>
          </w:p>
        </w:tc>
      </w:tr>
      <w:tr w:rsidR="00295EC6" w:rsidRPr="00F243D1" w14:paraId="05D1BAA9" w14:textId="77777777" w:rsidTr="00295EC6">
        <w:tblPrEx>
          <w:tblPrExChange w:id="447" w:author="Douglas Hsu" w:date="2015-06-26T16:31:00Z">
            <w:tblPrEx>
              <w:tblW w:w="8745" w:type="dxa"/>
            </w:tblPrEx>
          </w:tblPrExChange>
        </w:tblPrEx>
        <w:trPr>
          <w:trHeight w:val="260"/>
          <w:trPrChange w:id="448"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49"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6837A5BD" w14:textId="729B5C05"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Troponin T (ng/mL)</w:t>
            </w:r>
          </w:p>
        </w:tc>
        <w:tc>
          <w:tcPr>
            <w:tcW w:w="1260" w:type="dxa"/>
            <w:tcBorders>
              <w:top w:val="nil"/>
              <w:left w:val="nil"/>
              <w:bottom w:val="single" w:sz="4" w:space="0" w:color="auto"/>
              <w:right w:val="single" w:sz="4" w:space="0" w:color="auto"/>
            </w:tcBorders>
            <w:shd w:val="clear" w:color="auto" w:fill="auto"/>
            <w:noWrap/>
            <w:vAlign w:val="center"/>
            <w:tcPrChange w:id="450"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39DE25AB" w14:textId="4D2611A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0.045 (0.02-0.11)</w:t>
            </w:r>
          </w:p>
        </w:tc>
        <w:tc>
          <w:tcPr>
            <w:tcW w:w="1080" w:type="dxa"/>
            <w:tcBorders>
              <w:top w:val="nil"/>
              <w:left w:val="nil"/>
              <w:bottom w:val="single" w:sz="4" w:space="0" w:color="auto"/>
              <w:right w:val="single" w:sz="4" w:space="0" w:color="auto"/>
            </w:tcBorders>
            <w:shd w:val="clear" w:color="auto" w:fill="auto"/>
            <w:noWrap/>
            <w:vAlign w:val="center"/>
            <w:tcPrChange w:id="451"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1A57DB14" w14:textId="487FBB16"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0.05 (0.02-0.12)</w:t>
            </w:r>
          </w:p>
        </w:tc>
        <w:tc>
          <w:tcPr>
            <w:tcW w:w="990" w:type="dxa"/>
            <w:tcBorders>
              <w:top w:val="nil"/>
              <w:left w:val="nil"/>
              <w:bottom w:val="single" w:sz="4" w:space="0" w:color="auto"/>
              <w:right w:val="single" w:sz="4" w:space="0" w:color="auto"/>
            </w:tcBorders>
            <w:shd w:val="clear" w:color="auto" w:fill="auto"/>
            <w:noWrap/>
            <w:vAlign w:val="center"/>
            <w:tcPrChange w:id="452"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377C4C75" w14:textId="6739142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0.97</w:t>
            </w:r>
          </w:p>
        </w:tc>
        <w:tc>
          <w:tcPr>
            <w:tcW w:w="1260" w:type="dxa"/>
            <w:tcBorders>
              <w:top w:val="nil"/>
              <w:left w:val="nil"/>
              <w:bottom w:val="single" w:sz="4" w:space="0" w:color="auto"/>
              <w:right w:val="single" w:sz="4" w:space="0" w:color="auto"/>
            </w:tcBorders>
            <w:shd w:val="clear" w:color="auto" w:fill="auto"/>
            <w:vAlign w:val="center"/>
            <w:tcPrChange w:id="453"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368DF534" w14:textId="13C7223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0.05 (0.03-0.15)</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54"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F04976A" w14:textId="59787018"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0.04 (0.02-0.16)</w:t>
            </w:r>
          </w:p>
        </w:tc>
        <w:tc>
          <w:tcPr>
            <w:tcW w:w="990" w:type="dxa"/>
            <w:tcBorders>
              <w:top w:val="nil"/>
              <w:left w:val="nil"/>
              <w:bottom w:val="single" w:sz="4" w:space="0" w:color="auto"/>
              <w:right w:val="single" w:sz="4" w:space="0" w:color="auto"/>
            </w:tcBorders>
            <w:shd w:val="clear" w:color="auto" w:fill="auto"/>
            <w:noWrap/>
            <w:vAlign w:val="center"/>
            <w:tcPrChange w:id="455"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6E31C14E" w14:textId="32E0E8B2"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0.3</w:t>
            </w:r>
          </w:p>
        </w:tc>
      </w:tr>
      <w:tr w:rsidR="00295EC6" w:rsidRPr="00F243D1" w14:paraId="1700F016" w14:textId="77777777" w:rsidTr="00295EC6">
        <w:tblPrEx>
          <w:tblPrExChange w:id="456" w:author="Douglas Hsu" w:date="2015-06-26T16:31:00Z">
            <w:tblPrEx>
              <w:tblW w:w="8745" w:type="dxa"/>
            </w:tblPrEx>
          </w:tblPrExChange>
        </w:tblPrEx>
        <w:trPr>
          <w:trHeight w:val="260"/>
          <w:trPrChange w:id="457"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58"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59F29978" w14:textId="1EC87146"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Creatinine kinase (ng/mL)</w:t>
            </w:r>
          </w:p>
        </w:tc>
        <w:tc>
          <w:tcPr>
            <w:tcW w:w="1260" w:type="dxa"/>
            <w:tcBorders>
              <w:top w:val="nil"/>
              <w:left w:val="nil"/>
              <w:bottom w:val="single" w:sz="4" w:space="0" w:color="auto"/>
              <w:right w:val="single" w:sz="4" w:space="0" w:color="auto"/>
            </w:tcBorders>
            <w:shd w:val="clear" w:color="auto" w:fill="auto"/>
            <w:noWrap/>
            <w:vAlign w:val="center"/>
            <w:tcPrChange w:id="459"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4AF673A6" w14:textId="0AAE5031"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 (3-8)</w:t>
            </w:r>
          </w:p>
        </w:tc>
        <w:tc>
          <w:tcPr>
            <w:tcW w:w="1080" w:type="dxa"/>
            <w:tcBorders>
              <w:top w:val="nil"/>
              <w:left w:val="nil"/>
              <w:bottom w:val="single" w:sz="4" w:space="0" w:color="auto"/>
              <w:right w:val="single" w:sz="4" w:space="0" w:color="auto"/>
            </w:tcBorders>
            <w:shd w:val="clear" w:color="auto" w:fill="auto"/>
            <w:noWrap/>
            <w:vAlign w:val="center"/>
            <w:tcPrChange w:id="460"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6BBF8616" w14:textId="5C471F6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 (4-10)</w:t>
            </w:r>
          </w:p>
        </w:tc>
        <w:tc>
          <w:tcPr>
            <w:tcW w:w="990" w:type="dxa"/>
            <w:tcBorders>
              <w:top w:val="nil"/>
              <w:left w:val="nil"/>
              <w:bottom w:val="single" w:sz="4" w:space="0" w:color="auto"/>
              <w:right w:val="single" w:sz="4" w:space="0" w:color="auto"/>
            </w:tcBorders>
            <w:shd w:val="clear" w:color="auto" w:fill="auto"/>
            <w:noWrap/>
            <w:vAlign w:val="center"/>
            <w:tcPrChange w:id="461"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D87F194" w14:textId="2F8C5D5A"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0.0007</w:t>
            </w:r>
          </w:p>
        </w:tc>
        <w:tc>
          <w:tcPr>
            <w:tcW w:w="1260" w:type="dxa"/>
            <w:tcBorders>
              <w:top w:val="nil"/>
              <w:left w:val="nil"/>
              <w:bottom w:val="single" w:sz="4" w:space="0" w:color="auto"/>
              <w:right w:val="single" w:sz="4" w:space="0" w:color="auto"/>
            </w:tcBorders>
            <w:shd w:val="clear" w:color="auto" w:fill="auto"/>
            <w:vAlign w:val="center"/>
            <w:tcPrChange w:id="462"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534B90B5" w14:textId="36E6229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 (3-9)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63"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14FB56B5" w14:textId="35CA772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 (3-8.5)</w:t>
            </w:r>
          </w:p>
        </w:tc>
        <w:tc>
          <w:tcPr>
            <w:tcW w:w="990" w:type="dxa"/>
            <w:tcBorders>
              <w:top w:val="nil"/>
              <w:left w:val="nil"/>
              <w:bottom w:val="single" w:sz="4" w:space="0" w:color="auto"/>
              <w:right w:val="single" w:sz="4" w:space="0" w:color="auto"/>
            </w:tcBorders>
            <w:shd w:val="clear" w:color="auto" w:fill="auto"/>
            <w:noWrap/>
            <w:vAlign w:val="center"/>
            <w:tcPrChange w:id="464"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93A2743" w14:textId="67D72F3B"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0.7</w:t>
            </w:r>
          </w:p>
        </w:tc>
      </w:tr>
      <w:tr w:rsidR="00295EC6" w:rsidRPr="00F243D1" w14:paraId="24E99A42" w14:textId="77777777" w:rsidTr="00295EC6">
        <w:tblPrEx>
          <w:tblPrExChange w:id="465" w:author="Douglas Hsu" w:date="2015-06-26T16:31:00Z">
            <w:tblPrEx>
              <w:tblW w:w="8745" w:type="dxa"/>
            </w:tblPrEx>
          </w:tblPrExChange>
        </w:tblPrEx>
        <w:trPr>
          <w:trHeight w:val="260"/>
          <w:trPrChange w:id="46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67"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1A073F0E" w14:textId="2272B997"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Brain natriuretic peptide (pg/mL)</w:t>
            </w:r>
          </w:p>
        </w:tc>
        <w:tc>
          <w:tcPr>
            <w:tcW w:w="1260" w:type="dxa"/>
            <w:tcBorders>
              <w:top w:val="nil"/>
              <w:left w:val="nil"/>
              <w:bottom w:val="single" w:sz="4" w:space="0" w:color="auto"/>
              <w:right w:val="single" w:sz="4" w:space="0" w:color="auto"/>
            </w:tcBorders>
            <w:shd w:val="clear" w:color="auto" w:fill="auto"/>
            <w:noWrap/>
            <w:vAlign w:val="center"/>
            <w:tcPrChange w:id="468"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230AC55E" w14:textId="2646AAA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2269 (1076-6199)</w:t>
            </w:r>
          </w:p>
        </w:tc>
        <w:tc>
          <w:tcPr>
            <w:tcW w:w="1080" w:type="dxa"/>
            <w:tcBorders>
              <w:top w:val="nil"/>
              <w:left w:val="nil"/>
              <w:bottom w:val="single" w:sz="4" w:space="0" w:color="auto"/>
              <w:right w:val="single" w:sz="4" w:space="0" w:color="auto"/>
            </w:tcBorders>
            <w:shd w:val="clear" w:color="auto" w:fill="auto"/>
            <w:noWrap/>
            <w:vAlign w:val="center"/>
            <w:tcPrChange w:id="469"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6F427359" w14:textId="000E7A01"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2636 (1230-4228)</w:t>
            </w:r>
          </w:p>
        </w:tc>
        <w:tc>
          <w:tcPr>
            <w:tcW w:w="990" w:type="dxa"/>
            <w:tcBorders>
              <w:top w:val="nil"/>
              <w:left w:val="nil"/>
              <w:bottom w:val="single" w:sz="4" w:space="0" w:color="auto"/>
              <w:right w:val="single" w:sz="4" w:space="0" w:color="auto"/>
            </w:tcBorders>
            <w:shd w:val="clear" w:color="auto" w:fill="auto"/>
            <w:noWrap/>
            <w:vAlign w:val="center"/>
            <w:tcPrChange w:id="470"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6350131E" w14:textId="466B32F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0.9</w:t>
            </w:r>
          </w:p>
        </w:tc>
        <w:tc>
          <w:tcPr>
            <w:tcW w:w="1260" w:type="dxa"/>
            <w:tcBorders>
              <w:top w:val="nil"/>
              <w:left w:val="nil"/>
              <w:bottom w:val="single" w:sz="4" w:space="0" w:color="auto"/>
              <w:right w:val="single" w:sz="4" w:space="0" w:color="auto"/>
            </w:tcBorders>
            <w:shd w:val="clear" w:color="auto" w:fill="auto"/>
            <w:vAlign w:val="center"/>
            <w:tcPrChange w:id="471"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11FA546C" w14:textId="198EBC7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72"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B8563A3" w14:textId="13E20CE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w:t>
            </w:r>
          </w:p>
        </w:tc>
        <w:tc>
          <w:tcPr>
            <w:tcW w:w="990" w:type="dxa"/>
            <w:tcBorders>
              <w:top w:val="nil"/>
              <w:left w:val="nil"/>
              <w:bottom w:val="single" w:sz="4" w:space="0" w:color="auto"/>
              <w:right w:val="single" w:sz="4" w:space="0" w:color="auto"/>
            </w:tcBorders>
            <w:shd w:val="clear" w:color="auto" w:fill="auto"/>
            <w:noWrap/>
            <w:vAlign w:val="center"/>
            <w:tcPrChange w:id="473"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574C4B17" w14:textId="65F233B6" w:rsidR="00CF31EB" w:rsidRPr="00CF31EB" w:rsidRDefault="00CF31EB" w:rsidP="00AF52D9">
            <w:pPr>
              <w:jc w:val="center"/>
              <w:rPr>
                <w:rFonts w:ascii="Arial" w:eastAsia="Times New Roman" w:hAnsi="Arial" w:cs="Arial"/>
                <w:sz w:val="16"/>
                <w:szCs w:val="16"/>
              </w:rPr>
            </w:pPr>
            <w:r w:rsidRPr="00CF31EB">
              <w:rPr>
                <w:rFonts w:ascii="Arial" w:eastAsia="Times New Roman" w:hAnsi="Arial" w:cs="Arial"/>
                <w:sz w:val="16"/>
                <w:szCs w:val="16"/>
              </w:rPr>
              <w:t>---</w:t>
            </w:r>
          </w:p>
        </w:tc>
      </w:tr>
      <w:tr w:rsidR="00295EC6" w:rsidRPr="00F243D1" w14:paraId="45AFEC3C" w14:textId="77777777" w:rsidTr="00295EC6">
        <w:tblPrEx>
          <w:tblPrExChange w:id="474" w:author="Douglas Hsu" w:date="2015-06-26T16:31:00Z">
            <w:tblPrEx>
              <w:tblW w:w="8745" w:type="dxa"/>
            </w:tblPrEx>
          </w:tblPrExChange>
        </w:tblPrEx>
        <w:trPr>
          <w:trHeight w:val="260"/>
          <w:trPrChange w:id="475"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76"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0CF94D8" w14:textId="2695CE62"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Lactate (mmol/L)</w:t>
            </w:r>
          </w:p>
        </w:tc>
        <w:tc>
          <w:tcPr>
            <w:tcW w:w="1260" w:type="dxa"/>
            <w:tcBorders>
              <w:top w:val="nil"/>
              <w:left w:val="nil"/>
              <w:bottom w:val="single" w:sz="4" w:space="0" w:color="auto"/>
              <w:right w:val="single" w:sz="4" w:space="0" w:color="auto"/>
            </w:tcBorders>
            <w:shd w:val="clear" w:color="auto" w:fill="auto"/>
            <w:noWrap/>
            <w:vAlign w:val="center"/>
            <w:tcPrChange w:id="477"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268DE528" w14:textId="5C1B4810"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2.1 (1.4-3)</w:t>
            </w:r>
          </w:p>
        </w:tc>
        <w:tc>
          <w:tcPr>
            <w:tcW w:w="1080" w:type="dxa"/>
            <w:tcBorders>
              <w:top w:val="nil"/>
              <w:left w:val="nil"/>
              <w:bottom w:val="single" w:sz="4" w:space="0" w:color="auto"/>
              <w:right w:val="single" w:sz="4" w:space="0" w:color="auto"/>
            </w:tcBorders>
            <w:shd w:val="clear" w:color="auto" w:fill="auto"/>
            <w:noWrap/>
            <w:vAlign w:val="center"/>
            <w:tcPrChange w:id="478"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2C9CFC56" w14:textId="1DA86C1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 (1.4-3.2)</w:t>
            </w:r>
          </w:p>
        </w:tc>
        <w:tc>
          <w:tcPr>
            <w:tcW w:w="990" w:type="dxa"/>
            <w:tcBorders>
              <w:top w:val="nil"/>
              <w:left w:val="nil"/>
              <w:bottom w:val="single" w:sz="4" w:space="0" w:color="auto"/>
              <w:right w:val="single" w:sz="4" w:space="0" w:color="auto"/>
            </w:tcBorders>
            <w:shd w:val="clear" w:color="auto" w:fill="auto"/>
            <w:noWrap/>
            <w:vAlign w:val="center"/>
            <w:tcPrChange w:id="479"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1D8929B0" w14:textId="6146DBB5"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0.7</w:t>
            </w:r>
          </w:p>
        </w:tc>
        <w:tc>
          <w:tcPr>
            <w:tcW w:w="1260" w:type="dxa"/>
            <w:tcBorders>
              <w:top w:val="nil"/>
              <w:left w:val="nil"/>
              <w:bottom w:val="single" w:sz="4" w:space="0" w:color="auto"/>
              <w:right w:val="single" w:sz="4" w:space="0" w:color="auto"/>
            </w:tcBorders>
            <w:shd w:val="clear" w:color="auto" w:fill="auto"/>
            <w:vAlign w:val="center"/>
            <w:tcPrChange w:id="480"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3211127D" w14:textId="7667A18B"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 (1.3-2.9)</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81"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53FF1F2C" w14:textId="00AD35D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 (1.5-3.4)</w:t>
            </w:r>
          </w:p>
        </w:tc>
        <w:tc>
          <w:tcPr>
            <w:tcW w:w="990" w:type="dxa"/>
            <w:tcBorders>
              <w:top w:val="nil"/>
              <w:left w:val="nil"/>
              <w:bottom w:val="single" w:sz="4" w:space="0" w:color="auto"/>
              <w:right w:val="single" w:sz="4" w:space="0" w:color="auto"/>
            </w:tcBorders>
            <w:shd w:val="clear" w:color="auto" w:fill="auto"/>
            <w:noWrap/>
            <w:vAlign w:val="center"/>
            <w:tcPrChange w:id="482"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7D5BCC0C" w14:textId="1AE10B84"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0.2</w:t>
            </w:r>
          </w:p>
        </w:tc>
      </w:tr>
      <w:tr w:rsidR="00295EC6" w:rsidRPr="00F243D1" w14:paraId="21BD8315" w14:textId="77777777" w:rsidTr="00295EC6">
        <w:tblPrEx>
          <w:tblPrExChange w:id="483" w:author="Douglas Hsu" w:date="2015-06-26T16:31:00Z">
            <w:tblPrEx>
              <w:tblW w:w="8745" w:type="dxa"/>
            </w:tblPrEx>
          </w:tblPrExChange>
        </w:tblPrEx>
        <w:trPr>
          <w:trHeight w:val="260"/>
          <w:trPrChange w:id="484"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85"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090687A7" w14:textId="0878D9F7"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pH</w:t>
            </w:r>
          </w:p>
        </w:tc>
        <w:tc>
          <w:tcPr>
            <w:tcW w:w="1260" w:type="dxa"/>
            <w:tcBorders>
              <w:top w:val="nil"/>
              <w:left w:val="nil"/>
              <w:bottom w:val="single" w:sz="4" w:space="0" w:color="auto"/>
              <w:right w:val="single" w:sz="4" w:space="0" w:color="auto"/>
            </w:tcBorders>
            <w:shd w:val="clear" w:color="auto" w:fill="auto"/>
            <w:noWrap/>
            <w:vAlign w:val="center"/>
            <w:tcPrChange w:id="486"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5A8EBA94" w14:textId="1F4E9610"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7.4 (7.3-7.4)</w:t>
            </w:r>
          </w:p>
        </w:tc>
        <w:tc>
          <w:tcPr>
            <w:tcW w:w="1080" w:type="dxa"/>
            <w:tcBorders>
              <w:top w:val="nil"/>
              <w:left w:val="nil"/>
              <w:bottom w:val="single" w:sz="4" w:space="0" w:color="auto"/>
              <w:right w:val="single" w:sz="4" w:space="0" w:color="auto"/>
            </w:tcBorders>
            <w:shd w:val="clear" w:color="auto" w:fill="auto"/>
            <w:noWrap/>
            <w:vAlign w:val="center"/>
            <w:tcPrChange w:id="487"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3098A059" w14:textId="24DF9DE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7.4 (7.3-7.4)</w:t>
            </w:r>
          </w:p>
        </w:tc>
        <w:tc>
          <w:tcPr>
            <w:tcW w:w="990" w:type="dxa"/>
            <w:tcBorders>
              <w:top w:val="nil"/>
              <w:left w:val="nil"/>
              <w:bottom w:val="single" w:sz="4" w:space="0" w:color="auto"/>
              <w:right w:val="single" w:sz="4" w:space="0" w:color="auto"/>
            </w:tcBorders>
            <w:shd w:val="clear" w:color="auto" w:fill="auto"/>
            <w:noWrap/>
            <w:vAlign w:val="center"/>
            <w:tcPrChange w:id="488"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6A4C5557" w14:textId="31BA281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0.6</w:t>
            </w:r>
          </w:p>
        </w:tc>
        <w:tc>
          <w:tcPr>
            <w:tcW w:w="1260" w:type="dxa"/>
            <w:tcBorders>
              <w:top w:val="nil"/>
              <w:left w:val="nil"/>
              <w:bottom w:val="single" w:sz="4" w:space="0" w:color="auto"/>
              <w:right w:val="single" w:sz="4" w:space="0" w:color="auto"/>
            </w:tcBorders>
            <w:shd w:val="clear" w:color="auto" w:fill="auto"/>
            <w:vAlign w:val="center"/>
            <w:tcPrChange w:id="489"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0D72D0BC" w14:textId="4DA1934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7.37 (7.32-7.43)</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90"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08BE85E1" w14:textId="4A9CB9F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7.37 (7.3-7.42)</w:t>
            </w:r>
          </w:p>
        </w:tc>
        <w:tc>
          <w:tcPr>
            <w:tcW w:w="990" w:type="dxa"/>
            <w:tcBorders>
              <w:top w:val="nil"/>
              <w:left w:val="nil"/>
              <w:bottom w:val="single" w:sz="4" w:space="0" w:color="auto"/>
              <w:right w:val="single" w:sz="4" w:space="0" w:color="auto"/>
            </w:tcBorders>
            <w:shd w:val="clear" w:color="auto" w:fill="auto"/>
            <w:noWrap/>
            <w:vAlign w:val="center"/>
            <w:tcPrChange w:id="491"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1022CA74" w14:textId="3C2DA8F2"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0.07</w:t>
            </w:r>
          </w:p>
        </w:tc>
      </w:tr>
      <w:tr w:rsidR="00295EC6" w:rsidRPr="00F243D1" w14:paraId="5393BD49" w14:textId="77777777" w:rsidTr="00295EC6">
        <w:tblPrEx>
          <w:tblPrExChange w:id="492" w:author="Douglas Hsu" w:date="2015-06-26T16:31:00Z">
            <w:tblPrEx>
              <w:tblW w:w="8745" w:type="dxa"/>
            </w:tblPrEx>
          </w:tblPrExChange>
        </w:tblPrEx>
        <w:trPr>
          <w:trHeight w:val="260"/>
          <w:trPrChange w:id="493"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494"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7E5A8648" w14:textId="591CEDAB"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SvO</w:t>
            </w:r>
            <w:r w:rsidRPr="00961F88">
              <w:rPr>
                <w:rFonts w:ascii="Arial" w:eastAsia="Times New Roman" w:hAnsi="Arial" w:cs="Arial"/>
                <w:sz w:val="16"/>
                <w:szCs w:val="16"/>
              </w:rPr>
              <w:softHyphen/>
            </w:r>
            <w:r w:rsidRPr="00961F88">
              <w:rPr>
                <w:rFonts w:ascii="Arial" w:eastAsia="Times New Roman" w:hAnsi="Arial" w:cs="Arial"/>
                <w:sz w:val="16"/>
                <w:szCs w:val="16"/>
              </w:rPr>
              <w:softHyphen/>
            </w:r>
            <w:r w:rsidRPr="00961F88">
              <w:rPr>
                <w:rFonts w:ascii="Arial" w:eastAsia="Times New Roman" w:hAnsi="Arial" w:cs="Arial"/>
                <w:sz w:val="16"/>
                <w:szCs w:val="16"/>
                <w:vertAlign w:val="subscript"/>
              </w:rPr>
              <w:t>2</w:t>
            </w:r>
            <w:r w:rsidRPr="00961F88">
              <w:rPr>
                <w:rFonts w:ascii="Arial" w:eastAsia="Times New Roman" w:hAnsi="Arial" w:cs="Arial"/>
                <w:sz w:val="16"/>
                <w:szCs w:val="16"/>
              </w:rPr>
              <w:t xml:space="preserve"> </w:t>
            </w:r>
          </w:p>
        </w:tc>
        <w:tc>
          <w:tcPr>
            <w:tcW w:w="1260" w:type="dxa"/>
            <w:tcBorders>
              <w:top w:val="nil"/>
              <w:left w:val="nil"/>
              <w:bottom w:val="single" w:sz="4" w:space="0" w:color="auto"/>
              <w:right w:val="single" w:sz="4" w:space="0" w:color="auto"/>
            </w:tcBorders>
            <w:shd w:val="clear" w:color="auto" w:fill="auto"/>
            <w:noWrap/>
            <w:vAlign w:val="center"/>
            <w:tcPrChange w:id="495"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71DE6733" w14:textId="45D6912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70 (59-90)</w:t>
            </w:r>
          </w:p>
        </w:tc>
        <w:tc>
          <w:tcPr>
            <w:tcW w:w="1080" w:type="dxa"/>
            <w:tcBorders>
              <w:top w:val="nil"/>
              <w:left w:val="nil"/>
              <w:bottom w:val="single" w:sz="4" w:space="0" w:color="auto"/>
              <w:right w:val="single" w:sz="4" w:space="0" w:color="auto"/>
            </w:tcBorders>
            <w:shd w:val="clear" w:color="auto" w:fill="auto"/>
            <w:noWrap/>
            <w:vAlign w:val="center"/>
            <w:tcPrChange w:id="496"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7C29F0DB" w14:textId="538BBC2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81 (76-84)</w:t>
            </w:r>
          </w:p>
        </w:tc>
        <w:tc>
          <w:tcPr>
            <w:tcW w:w="990" w:type="dxa"/>
            <w:tcBorders>
              <w:top w:val="nil"/>
              <w:left w:val="nil"/>
              <w:bottom w:val="single" w:sz="4" w:space="0" w:color="auto"/>
              <w:right w:val="single" w:sz="4" w:space="0" w:color="auto"/>
            </w:tcBorders>
            <w:shd w:val="clear" w:color="auto" w:fill="auto"/>
            <w:noWrap/>
            <w:vAlign w:val="center"/>
            <w:tcPrChange w:id="497"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7009FFF6" w14:textId="32BDA0A6"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0.6</w:t>
            </w:r>
          </w:p>
        </w:tc>
        <w:tc>
          <w:tcPr>
            <w:tcW w:w="1260" w:type="dxa"/>
            <w:tcBorders>
              <w:top w:val="nil"/>
              <w:left w:val="nil"/>
              <w:bottom w:val="single" w:sz="4" w:space="0" w:color="auto"/>
              <w:right w:val="single" w:sz="4" w:space="0" w:color="auto"/>
            </w:tcBorders>
            <w:shd w:val="clear" w:color="auto" w:fill="auto"/>
            <w:vAlign w:val="center"/>
            <w:tcPrChange w:id="498"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4AAD6AB1" w14:textId="2FC8C58A"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499"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79E2D88C" w14:textId="444F12AE"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w:t>
            </w:r>
          </w:p>
        </w:tc>
        <w:tc>
          <w:tcPr>
            <w:tcW w:w="990" w:type="dxa"/>
            <w:tcBorders>
              <w:top w:val="nil"/>
              <w:left w:val="nil"/>
              <w:bottom w:val="single" w:sz="4" w:space="0" w:color="auto"/>
              <w:right w:val="single" w:sz="4" w:space="0" w:color="auto"/>
            </w:tcBorders>
            <w:shd w:val="clear" w:color="auto" w:fill="auto"/>
            <w:noWrap/>
            <w:vAlign w:val="center"/>
            <w:tcPrChange w:id="500"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E9A614F" w14:textId="53C4B059" w:rsidR="00CF31EB" w:rsidRPr="00CF31EB" w:rsidRDefault="00CF31EB" w:rsidP="00CF31EB">
            <w:pPr>
              <w:jc w:val="center"/>
              <w:rPr>
                <w:rFonts w:ascii="Arial" w:eastAsia="Times New Roman" w:hAnsi="Arial" w:cs="Arial"/>
                <w:sz w:val="16"/>
                <w:szCs w:val="16"/>
              </w:rPr>
            </w:pPr>
            <w:r w:rsidRPr="00CF31EB">
              <w:rPr>
                <w:rFonts w:ascii="Arial" w:eastAsia="Times New Roman" w:hAnsi="Arial" w:cs="Arial"/>
                <w:sz w:val="16"/>
                <w:szCs w:val="16"/>
              </w:rPr>
              <w:t>---</w:t>
            </w:r>
          </w:p>
        </w:tc>
      </w:tr>
      <w:tr w:rsidR="00295EC6" w:rsidRPr="00F243D1" w14:paraId="5313D29D" w14:textId="77777777" w:rsidTr="00295EC6">
        <w:tblPrEx>
          <w:tblPrExChange w:id="501" w:author="Douglas Hsu" w:date="2015-06-26T16:31:00Z">
            <w:tblPrEx>
              <w:tblW w:w="8745" w:type="dxa"/>
            </w:tblPrEx>
          </w:tblPrExChange>
        </w:tblPrEx>
        <w:trPr>
          <w:trHeight w:val="260"/>
          <w:trPrChange w:id="502"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503"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65D16C17" w14:textId="2D0B3E90" w:rsidR="00CF31EB" w:rsidRPr="00961F88" w:rsidRDefault="00CF31EB" w:rsidP="00AF52D9">
            <w:pPr>
              <w:spacing w:after="0"/>
              <w:rPr>
                <w:rFonts w:ascii="Arial" w:eastAsia="Times New Roman" w:hAnsi="Arial" w:cs="Arial"/>
                <w:sz w:val="16"/>
                <w:szCs w:val="16"/>
              </w:rPr>
            </w:pPr>
            <w:r w:rsidRPr="00961F88">
              <w:rPr>
                <w:rFonts w:ascii="Arial" w:eastAsia="Times New Roman" w:hAnsi="Arial" w:cs="Arial"/>
                <w:sz w:val="16"/>
                <w:szCs w:val="16"/>
              </w:rPr>
              <w:t>PaO</w:t>
            </w:r>
            <w:r w:rsidRPr="00961F88">
              <w:rPr>
                <w:rFonts w:ascii="Arial" w:eastAsia="Times New Roman" w:hAnsi="Arial" w:cs="Arial"/>
                <w:sz w:val="16"/>
                <w:szCs w:val="16"/>
                <w:vertAlign w:val="subscript"/>
              </w:rPr>
              <w:t>2</w:t>
            </w:r>
            <w:r w:rsidRPr="00961F88">
              <w:rPr>
                <w:rFonts w:ascii="Arial" w:eastAsia="Times New Roman" w:hAnsi="Arial" w:cs="Arial"/>
                <w:sz w:val="16"/>
                <w:szCs w:val="16"/>
              </w:rPr>
              <w:t xml:space="preserve"> (mmHg)</w:t>
            </w:r>
          </w:p>
        </w:tc>
        <w:tc>
          <w:tcPr>
            <w:tcW w:w="1260" w:type="dxa"/>
            <w:tcBorders>
              <w:top w:val="nil"/>
              <w:left w:val="nil"/>
              <w:bottom w:val="single" w:sz="4" w:space="0" w:color="auto"/>
              <w:right w:val="single" w:sz="4" w:space="0" w:color="auto"/>
            </w:tcBorders>
            <w:shd w:val="clear" w:color="auto" w:fill="auto"/>
            <w:noWrap/>
            <w:vAlign w:val="center"/>
            <w:tcPrChange w:id="504"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2E2C8EA4" w14:textId="236BEF6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206   (96-375)</w:t>
            </w:r>
          </w:p>
        </w:tc>
        <w:tc>
          <w:tcPr>
            <w:tcW w:w="1080" w:type="dxa"/>
            <w:tcBorders>
              <w:top w:val="nil"/>
              <w:left w:val="nil"/>
              <w:bottom w:val="single" w:sz="4" w:space="0" w:color="auto"/>
              <w:right w:val="single" w:sz="4" w:space="0" w:color="auto"/>
            </w:tcBorders>
            <w:shd w:val="clear" w:color="auto" w:fill="auto"/>
            <w:noWrap/>
            <w:vAlign w:val="center"/>
            <w:tcPrChange w:id="505"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7E68ECB6" w14:textId="7ECD35FC"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200 (108-337)</w:t>
            </w:r>
          </w:p>
        </w:tc>
        <w:tc>
          <w:tcPr>
            <w:tcW w:w="990" w:type="dxa"/>
            <w:tcBorders>
              <w:top w:val="nil"/>
              <w:left w:val="nil"/>
              <w:bottom w:val="single" w:sz="4" w:space="0" w:color="auto"/>
              <w:right w:val="single" w:sz="4" w:space="0" w:color="auto"/>
            </w:tcBorders>
            <w:shd w:val="clear" w:color="auto" w:fill="auto"/>
            <w:noWrap/>
            <w:vAlign w:val="center"/>
            <w:tcPrChange w:id="506"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1A4DF8BB" w14:textId="219CFB63"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0.5</w:t>
            </w:r>
          </w:p>
        </w:tc>
        <w:tc>
          <w:tcPr>
            <w:tcW w:w="1260" w:type="dxa"/>
            <w:tcBorders>
              <w:top w:val="nil"/>
              <w:left w:val="nil"/>
              <w:bottom w:val="single" w:sz="4" w:space="0" w:color="auto"/>
              <w:right w:val="single" w:sz="4" w:space="0" w:color="auto"/>
            </w:tcBorders>
            <w:shd w:val="clear" w:color="auto" w:fill="auto"/>
            <w:vAlign w:val="center"/>
            <w:tcPrChange w:id="507"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3C4BE617" w14:textId="1E64BBBD"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180 (104-340)</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508"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46C6D71F" w14:textId="19831309"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187 (106-300)</w:t>
            </w:r>
          </w:p>
        </w:tc>
        <w:tc>
          <w:tcPr>
            <w:tcW w:w="990" w:type="dxa"/>
            <w:tcBorders>
              <w:top w:val="nil"/>
              <w:left w:val="nil"/>
              <w:bottom w:val="single" w:sz="4" w:space="0" w:color="auto"/>
              <w:right w:val="single" w:sz="4" w:space="0" w:color="auto"/>
            </w:tcBorders>
            <w:shd w:val="clear" w:color="auto" w:fill="auto"/>
            <w:noWrap/>
            <w:vAlign w:val="center"/>
            <w:tcPrChange w:id="509"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5537A723" w14:textId="7AFE4393" w:rsidR="00CF31EB" w:rsidRPr="00CF31EB" w:rsidRDefault="00CF31EB" w:rsidP="002A12AF">
            <w:pPr>
              <w:jc w:val="center"/>
              <w:rPr>
                <w:rFonts w:ascii="Arial" w:eastAsia="Times New Roman" w:hAnsi="Arial" w:cs="Arial"/>
                <w:sz w:val="16"/>
                <w:szCs w:val="16"/>
              </w:rPr>
            </w:pPr>
            <w:r w:rsidRPr="00CF31EB">
              <w:rPr>
                <w:rFonts w:ascii="Arial" w:eastAsia="Times New Roman" w:hAnsi="Arial" w:cs="Arial"/>
                <w:sz w:val="16"/>
                <w:szCs w:val="16"/>
              </w:rPr>
              <w:t>0.8</w:t>
            </w:r>
          </w:p>
        </w:tc>
      </w:tr>
      <w:tr w:rsidR="00295EC6" w:rsidRPr="00F243D1" w14:paraId="29C6FE18" w14:textId="77777777" w:rsidTr="00295EC6">
        <w:tblPrEx>
          <w:tblPrExChange w:id="510" w:author="Douglas Hsu" w:date="2015-06-26T16:31:00Z">
            <w:tblPrEx>
              <w:tblW w:w="8745" w:type="dxa"/>
            </w:tblPrEx>
          </w:tblPrExChange>
        </w:tblPrEx>
        <w:trPr>
          <w:trHeight w:val="260"/>
          <w:trPrChange w:id="511"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512"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A83B644" w14:textId="007DE6BC" w:rsidR="00CF31EB" w:rsidRPr="00961F88" w:rsidRDefault="00CF31EB" w:rsidP="00AF52D9">
            <w:pPr>
              <w:spacing w:after="0"/>
              <w:rPr>
                <w:rFonts w:ascii="Arial" w:eastAsia="Times New Roman" w:hAnsi="Arial" w:cs="Arial"/>
                <w:b/>
                <w:sz w:val="16"/>
                <w:szCs w:val="16"/>
              </w:rPr>
            </w:pPr>
            <w:r w:rsidRPr="00961F88">
              <w:rPr>
                <w:rFonts w:ascii="Arial" w:eastAsia="Times New Roman" w:hAnsi="Arial" w:cs="Arial"/>
                <w:sz w:val="16"/>
                <w:szCs w:val="16"/>
              </w:rPr>
              <w:t>PaCO</w:t>
            </w:r>
            <w:r w:rsidRPr="00961F88">
              <w:rPr>
                <w:rFonts w:ascii="Arial" w:eastAsia="Times New Roman" w:hAnsi="Arial" w:cs="Arial"/>
                <w:sz w:val="16"/>
                <w:szCs w:val="16"/>
                <w:vertAlign w:val="subscript"/>
              </w:rPr>
              <w:t>2</w:t>
            </w:r>
            <w:r w:rsidRPr="00961F88">
              <w:rPr>
                <w:rFonts w:ascii="Arial" w:eastAsia="Times New Roman" w:hAnsi="Arial" w:cs="Arial"/>
                <w:sz w:val="16"/>
                <w:szCs w:val="16"/>
              </w:rPr>
              <w:t xml:space="preserve"> (mmHg)</w:t>
            </w:r>
          </w:p>
        </w:tc>
        <w:tc>
          <w:tcPr>
            <w:tcW w:w="1260" w:type="dxa"/>
            <w:tcBorders>
              <w:top w:val="nil"/>
              <w:left w:val="nil"/>
              <w:bottom w:val="single" w:sz="4" w:space="0" w:color="auto"/>
              <w:right w:val="single" w:sz="4" w:space="0" w:color="auto"/>
            </w:tcBorders>
            <w:shd w:val="clear" w:color="auto" w:fill="auto"/>
            <w:noWrap/>
            <w:vAlign w:val="center"/>
            <w:tcPrChange w:id="513"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69F41163" w14:textId="79095E2F"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42 (37-50)</w:t>
            </w:r>
          </w:p>
        </w:tc>
        <w:tc>
          <w:tcPr>
            <w:tcW w:w="1080" w:type="dxa"/>
            <w:tcBorders>
              <w:top w:val="nil"/>
              <w:left w:val="nil"/>
              <w:bottom w:val="single" w:sz="4" w:space="0" w:color="auto"/>
              <w:right w:val="single" w:sz="4" w:space="0" w:color="auto"/>
            </w:tcBorders>
            <w:shd w:val="clear" w:color="auto" w:fill="auto"/>
            <w:noWrap/>
            <w:vAlign w:val="center"/>
            <w:tcPrChange w:id="514"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534BF621" w14:textId="776F3180"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41 (36-48)</w:t>
            </w:r>
          </w:p>
        </w:tc>
        <w:tc>
          <w:tcPr>
            <w:tcW w:w="990" w:type="dxa"/>
            <w:tcBorders>
              <w:top w:val="nil"/>
              <w:left w:val="nil"/>
              <w:bottom w:val="single" w:sz="4" w:space="0" w:color="auto"/>
              <w:right w:val="single" w:sz="4" w:space="0" w:color="auto"/>
            </w:tcBorders>
            <w:shd w:val="clear" w:color="auto" w:fill="auto"/>
            <w:noWrap/>
            <w:vAlign w:val="center"/>
            <w:tcPrChange w:id="515"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242E30CC" w14:textId="7FCAED9D" w:rsidR="00CF31EB" w:rsidRPr="00961F88" w:rsidRDefault="00CF31EB" w:rsidP="00996C19">
            <w:pPr>
              <w:spacing w:after="0"/>
              <w:jc w:val="center"/>
              <w:rPr>
                <w:rFonts w:ascii="Arial" w:eastAsia="Times New Roman" w:hAnsi="Arial" w:cs="Arial"/>
                <w:bCs/>
                <w:sz w:val="16"/>
                <w:szCs w:val="16"/>
              </w:rPr>
            </w:pPr>
            <w:r w:rsidRPr="00961F88">
              <w:rPr>
                <w:rFonts w:ascii="Arial" w:eastAsia="Times New Roman" w:hAnsi="Arial" w:cs="Arial"/>
                <w:sz w:val="16"/>
                <w:szCs w:val="16"/>
              </w:rPr>
              <w:t>0.02</w:t>
            </w:r>
          </w:p>
        </w:tc>
        <w:tc>
          <w:tcPr>
            <w:tcW w:w="1260" w:type="dxa"/>
            <w:tcBorders>
              <w:top w:val="nil"/>
              <w:left w:val="nil"/>
              <w:bottom w:val="single" w:sz="4" w:space="0" w:color="auto"/>
              <w:right w:val="single" w:sz="4" w:space="0" w:color="auto"/>
            </w:tcBorders>
            <w:shd w:val="clear" w:color="auto" w:fill="auto"/>
            <w:vAlign w:val="center"/>
            <w:tcPrChange w:id="516"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1B12CFAA" w14:textId="270A927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41.5 (37-47)</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517"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3BB56029" w14:textId="5BA12DB4" w:rsidR="00CF31EB" w:rsidRPr="00961F88" w:rsidRDefault="00CF31EB"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40 (35-46.5)</w:t>
            </w:r>
          </w:p>
        </w:tc>
        <w:tc>
          <w:tcPr>
            <w:tcW w:w="990" w:type="dxa"/>
            <w:tcBorders>
              <w:top w:val="nil"/>
              <w:left w:val="nil"/>
              <w:bottom w:val="single" w:sz="4" w:space="0" w:color="auto"/>
              <w:right w:val="single" w:sz="4" w:space="0" w:color="auto"/>
            </w:tcBorders>
            <w:shd w:val="clear" w:color="auto" w:fill="auto"/>
            <w:noWrap/>
            <w:vAlign w:val="center"/>
            <w:tcPrChange w:id="518"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3836CF99" w14:textId="6E18880A" w:rsidR="00CF31EB" w:rsidRPr="00CF31EB" w:rsidRDefault="00CF31EB" w:rsidP="002A12AF">
            <w:pPr>
              <w:spacing w:after="0"/>
              <w:jc w:val="center"/>
              <w:rPr>
                <w:rFonts w:ascii="Arial" w:eastAsia="Times New Roman" w:hAnsi="Arial" w:cs="Arial"/>
                <w:sz w:val="16"/>
                <w:szCs w:val="16"/>
              </w:rPr>
            </w:pPr>
            <w:r w:rsidRPr="00CF31EB">
              <w:rPr>
                <w:rFonts w:ascii="Arial" w:eastAsia="Times New Roman" w:hAnsi="Arial" w:cs="Arial"/>
                <w:sz w:val="16"/>
                <w:szCs w:val="16"/>
              </w:rPr>
              <w:t>0.6</w:t>
            </w:r>
          </w:p>
        </w:tc>
      </w:tr>
      <w:tr w:rsidR="00295EC6" w:rsidRPr="00F243D1" w14:paraId="64CD5E70" w14:textId="77777777" w:rsidTr="00295EC6">
        <w:tblPrEx>
          <w:tblPrExChange w:id="519" w:author="Douglas Hsu" w:date="2015-06-26T16:31:00Z">
            <w:tblPrEx>
              <w:tblW w:w="8745" w:type="dxa"/>
            </w:tblPrEx>
          </w:tblPrExChange>
        </w:tblPrEx>
        <w:trPr>
          <w:trHeight w:val="260"/>
          <w:trPrChange w:id="520"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521"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520EAC92" w14:textId="6445C95F"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b/>
                <w:sz w:val="16"/>
                <w:szCs w:val="16"/>
              </w:rPr>
              <w:t>Sedative Medications Used</w:t>
            </w:r>
          </w:p>
        </w:tc>
        <w:tc>
          <w:tcPr>
            <w:tcW w:w="1260" w:type="dxa"/>
            <w:tcBorders>
              <w:top w:val="nil"/>
              <w:left w:val="nil"/>
              <w:bottom w:val="single" w:sz="4" w:space="0" w:color="auto"/>
              <w:right w:val="single" w:sz="4" w:space="0" w:color="auto"/>
            </w:tcBorders>
            <w:shd w:val="clear" w:color="auto" w:fill="auto"/>
            <w:noWrap/>
            <w:vAlign w:val="center"/>
            <w:tcPrChange w:id="522"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17FF2C51" w14:textId="40A14C5B" w:rsidR="00752EF4" w:rsidRPr="00961F88" w:rsidRDefault="00752EF4" w:rsidP="00996C19">
            <w:pPr>
              <w:spacing w:after="0"/>
              <w:jc w:val="center"/>
              <w:rPr>
                <w:rFonts w:ascii="Arial" w:eastAsia="Times New Roman" w:hAnsi="Arial" w:cs="Arial"/>
                <w:sz w:val="16"/>
                <w:szCs w:val="16"/>
              </w:rPr>
            </w:pPr>
            <w:del w:id="523" w:author="Douglas Hsu" w:date="2015-06-26T16:31:00Z">
              <w:r w:rsidRPr="00961F88" w:rsidDel="00295EC6">
                <w:rPr>
                  <w:rFonts w:ascii="Arial" w:hAnsi="Arial" w:cs="Arial"/>
                  <w:color w:val="000000"/>
                  <w:sz w:val="16"/>
                  <w:szCs w:val="16"/>
                </w:rPr>
                <w:delText>554 (70%)</w:delText>
              </w:r>
            </w:del>
          </w:p>
        </w:tc>
        <w:tc>
          <w:tcPr>
            <w:tcW w:w="1080" w:type="dxa"/>
            <w:tcBorders>
              <w:top w:val="nil"/>
              <w:left w:val="nil"/>
              <w:bottom w:val="single" w:sz="4" w:space="0" w:color="auto"/>
              <w:right w:val="single" w:sz="4" w:space="0" w:color="auto"/>
            </w:tcBorders>
            <w:shd w:val="clear" w:color="auto" w:fill="auto"/>
            <w:noWrap/>
            <w:vAlign w:val="center"/>
            <w:tcPrChange w:id="524"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3353D9A5" w14:textId="06FB1F32" w:rsidR="00752EF4" w:rsidRPr="00961F88" w:rsidRDefault="00752EF4" w:rsidP="00996C19">
            <w:pPr>
              <w:spacing w:after="0"/>
              <w:jc w:val="center"/>
              <w:rPr>
                <w:rFonts w:ascii="Arial" w:eastAsia="Times New Roman" w:hAnsi="Arial" w:cs="Arial"/>
                <w:sz w:val="16"/>
                <w:szCs w:val="16"/>
              </w:rPr>
            </w:pPr>
            <w:del w:id="525" w:author="Douglas Hsu" w:date="2015-06-26T16:31:00Z">
              <w:r w:rsidRPr="00961F88" w:rsidDel="00295EC6">
                <w:rPr>
                  <w:rFonts w:ascii="Arial" w:eastAsia="Times New Roman" w:hAnsi="Arial" w:cs="Arial"/>
                  <w:sz w:val="16"/>
                  <w:szCs w:val="16"/>
                </w:rPr>
                <w:delText>819 (83%)</w:delText>
              </w:r>
            </w:del>
          </w:p>
        </w:tc>
        <w:tc>
          <w:tcPr>
            <w:tcW w:w="990" w:type="dxa"/>
            <w:tcBorders>
              <w:top w:val="nil"/>
              <w:left w:val="nil"/>
              <w:bottom w:val="single" w:sz="4" w:space="0" w:color="auto"/>
              <w:right w:val="single" w:sz="4" w:space="0" w:color="auto"/>
            </w:tcBorders>
            <w:shd w:val="clear" w:color="auto" w:fill="auto"/>
            <w:noWrap/>
            <w:vAlign w:val="center"/>
            <w:tcPrChange w:id="526"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32D16DF4" w14:textId="26E1B76A" w:rsidR="00752EF4" w:rsidRPr="00961F88" w:rsidRDefault="00752EF4" w:rsidP="00996C19">
            <w:pPr>
              <w:spacing w:after="0"/>
              <w:jc w:val="center"/>
              <w:rPr>
                <w:rFonts w:ascii="Arial" w:eastAsia="Times New Roman" w:hAnsi="Arial" w:cs="Arial"/>
                <w:bCs/>
                <w:sz w:val="16"/>
                <w:szCs w:val="16"/>
              </w:rPr>
            </w:pPr>
            <w:del w:id="527" w:author="Douglas Hsu" w:date="2015-06-26T16:31:00Z">
              <w:r w:rsidRPr="00961F88" w:rsidDel="00295EC6">
                <w:rPr>
                  <w:rFonts w:ascii="Arial" w:eastAsia="Times New Roman" w:hAnsi="Arial" w:cs="Arial"/>
                  <w:bCs/>
                  <w:sz w:val="16"/>
                  <w:szCs w:val="16"/>
                </w:rPr>
                <w:delText>&lt;0.0001</w:delText>
              </w:r>
            </w:del>
          </w:p>
        </w:tc>
        <w:tc>
          <w:tcPr>
            <w:tcW w:w="1260" w:type="dxa"/>
            <w:tcBorders>
              <w:top w:val="nil"/>
              <w:left w:val="nil"/>
              <w:bottom w:val="single" w:sz="4" w:space="0" w:color="auto"/>
              <w:right w:val="single" w:sz="4" w:space="0" w:color="auto"/>
            </w:tcBorders>
            <w:shd w:val="clear" w:color="auto" w:fill="auto"/>
            <w:vAlign w:val="center"/>
            <w:tcPrChange w:id="528"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2773E968" w14:textId="3C4627D6" w:rsidR="00752EF4" w:rsidRPr="00961F88" w:rsidRDefault="00752EF4" w:rsidP="00996C19">
            <w:pPr>
              <w:spacing w:after="0"/>
              <w:jc w:val="center"/>
              <w:rPr>
                <w:rFonts w:ascii="Arial" w:eastAsia="Times New Roman" w:hAnsi="Arial" w:cs="Arial"/>
                <w:sz w:val="16"/>
                <w:szCs w:val="16"/>
              </w:rPr>
            </w:pPr>
            <w:del w:id="529" w:author="Douglas Hsu" w:date="2015-06-26T16:31:00Z">
              <w:r w:rsidRPr="00961F88" w:rsidDel="00295EC6">
                <w:rPr>
                  <w:rFonts w:ascii="Arial" w:eastAsia="Times New Roman" w:hAnsi="Arial" w:cs="Arial"/>
                  <w:sz w:val="16"/>
                  <w:szCs w:val="16"/>
                </w:rPr>
                <w:delText>269 (80%)</w:delText>
              </w:r>
            </w:del>
          </w:p>
        </w:tc>
        <w:tc>
          <w:tcPr>
            <w:tcW w:w="1080" w:type="dxa"/>
            <w:tcBorders>
              <w:top w:val="nil"/>
              <w:left w:val="single" w:sz="4" w:space="0" w:color="auto"/>
              <w:bottom w:val="single" w:sz="4" w:space="0" w:color="auto"/>
              <w:right w:val="single" w:sz="4" w:space="0" w:color="auto"/>
            </w:tcBorders>
            <w:shd w:val="clear" w:color="auto" w:fill="auto"/>
            <w:noWrap/>
            <w:vAlign w:val="center"/>
            <w:tcPrChange w:id="530"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24CE045D" w14:textId="6A731DC6" w:rsidR="00752EF4" w:rsidRPr="00961F88" w:rsidRDefault="00752EF4" w:rsidP="00996C19">
            <w:pPr>
              <w:spacing w:after="0"/>
              <w:jc w:val="center"/>
              <w:rPr>
                <w:rFonts w:ascii="Arial" w:eastAsia="Times New Roman" w:hAnsi="Arial" w:cs="Arial"/>
                <w:sz w:val="16"/>
                <w:szCs w:val="16"/>
              </w:rPr>
            </w:pPr>
            <w:del w:id="531" w:author="Douglas Hsu" w:date="2015-06-26T16:31:00Z">
              <w:r w:rsidRPr="00961F88" w:rsidDel="00295EC6">
                <w:rPr>
                  <w:rFonts w:ascii="Arial" w:eastAsia="Times New Roman" w:hAnsi="Arial" w:cs="Arial"/>
                  <w:sz w:val="16"/>
                  <w:szCs w:val="16"/>
                </w:rPr>
                <w:delText>279 (83%)</w:delText>
              </w:r>
            </w:del>
          </w:p>
        </w:tc>
        <w:tc>
          <w:tcPr>
            <w:tcW w:w="990" w:type="dxa"/>
            <w:tcBorders>
              <w:top w:val="nil"/>
              <w:left w:val="nil"/>
              <w:bottom w:val="single" w:sz="4" w:space="0" w:color="auto"/>
              <w:right w:val="single" w:sz="4" w:space="0" w:color="auto"/>
            </w:tcBorders>
            <w:shd w:val="clear" w:color="auto" w:fill="auto"/>
            <w:noWrap/>
            <w:vAlign w:val="center"/>
            <w:tcPrChange w:id="532"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0E8A2580" w14:textId="5D4A1762" w:rsidR="00752EF4" w:rsidRPr="00961F88" w:rsidRDefault="00752EF4">
            <w:pPr>
              <w:spacing w:after="0"/>
              <w:rPr>
                <w:rFonts w:ascii="Arial" w:eastAsia="Times New Roman" w:hAnsi="Arial" w:cs="Arial"/>
                <w:bCs/>
                <w:sz w:val="16"/>
                <w:szCs w:val="16"/>
              </w:rPr>
              <w:pPrChange w:id="533" w:author="Douglas Hsu" w:date="2015-06-26T16:31:00Z">
                <w:pPr>
                  <w:spacing w:after="0"/>
                  <w:jc w:val="center"/>
                </w:pPr>
              </w:pPrChange>
            </w:pPr>
            <w:del w:id="534" w:author="Douglas Hsu" w:date="2015-06-26T16:31:00Z">
              <w:r w:rsidRPr="00961F88" w:rsidDel="00295EC6">
                <w:rPr>
                  <w:rFonts w:ascii="Arial" w:eastAsia="Times New Roman" w:hAnsi="Arial" w:cs="Arial"/>
                  <w:sz w:val="16"/>
                  <w:szCs w:val="16"/>
                </w:rPr>
                <w:delText>0.3</w:delText>
              </w:r>
            </w:del>
          </w:p>
        </w:tc>
      </w:tr>
      <w:tr w:rsidR="00295EC6" w:rsidRPr="000C7CB8" w14:paraId="3F9E3AB8" w14:textId="77777777" w:rsidTr="00295EC6">
        <w:tblPrEx>
          <w:tblPrExChange w:id="535" w:author="Douglas Hsu" w:date="2015-06-26T16:31:00Z">
            <w:tblPrEx>
              <w:tblW w:w="8745" w:type="dxa"/>
            </w:tblPrEx>
          </w:tblPrExChange>
        </w:tblPrEx>
        <w:trPr>
          <w:trHeight w:val="260"/>
          <w:trPrChange w:id="536"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537"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5ACDEB5" w14:textId="2C44BE34" w:rsidR="00752EF4" w:rsidRPr="00961F88" w:rsidRDefault="00752EF4" w:rsidP="00AF52D9">
            <w:pPr>
              <w:spacing w:after="0"/>
              <w:rPr>
                <w:rFonts w:ascii="Arial" w:eastAsia="Times New Roman" w:hAnsi="Arial" w:cs="Arial"/>
                <w:sz w:val="16"/>
                <w:szCs w:val="16"/>
              </w:rPr>
            </w:pPr>
            <w:r w:rsidRPr="00961F88">
              <w:rPr>
                <w:rFonts w:ascii="Arial" w:hAnsi="Arial" w:cs="Arial"/>
                <w:color w:val="000000"/>
                <w:sz w:val="16"/>
                <w:szCs w:val="16"/>
              </w:rPr>
              <w:t>Fentanyl</w:t>
            </w:r>
          </w:p>
        </w:tc>
        <w:tc>
          <w:tcPr>
            <w:tcW w:w="1260" w:type="dxa"/>
            <w:tcBorders>
              <w:top w:val="nil"/>
              <w:left w:val="nil"/>
              <w:bottom w:val="single" w:sz="4" w:space="0" w:color="auto"/>
              <w:right w:val="single" w:sz="4" w:space="0" w:color="auto"/>
            </w:tcBorders>
            <w:shd w:val="clear" w:color="auto" w:fill="auto"/>
            <w:noWrap/>
            <w:vAlign w:val="center"/>
            <w:tcPrChange w:id="538"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43E88E6F" w14:textId="644199CB"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83 (11%)</w:t>
            </w:r>
          </w:p>
        </w:tc>
        <w:tc>
          <w:tcPr>
            <w:tcW w:w="1080" w:type="dxa"/>
            <w:tcBorders>
              <w:top w:val="nil"/>
              <w:left w:val="nil"/>
              <w:bottom w:val="single" w:sz="4" w:space="0" w:color="auto"/>
              <w:right w:val="single" w:sz="4" w:space="0" w:color="auto"/>
            </w:tcBorders>
            <w:shd w:val="clear" w:color="auto" w:fill="auto"/>
            <w:noWrap/>
            <w:vAlign w:val="center"/>
            <w:tcPrChange w:id="539"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4BAD1981" w14:textId="43B5F6D5"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224 (23%)</w:t>
            </w:r>
          </w:p>
        </w:tc>
        <w:tc>
          <w:tcPr>
            <w:tcW w:w="990" w:type="dxa"/>
            <w:tcBorders>
              <w:top w:val="nil"/>
              <w:left w:val="nil"/>
              <w:bottom w:val="single" w:sz="4" w:space="0" w:color="auto"/>
              <w:right w:val="single" w:sz="4" w:space="0" w:color="auto"/>
            </w:tcBorders>
            <w:shd w:val="clear" w:color="auto" w:fill="auto"/>
            <w:noWrap/>
            <w:vAlign w:val="center"/>
            <w:tcPrChange w:id="540"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4AB85A41" w14:textId="36CB2D6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bCs/>
                <w:sz w:val="16"/>
                <w:szCs w:val="16"/>
              </w:rPr>
              <w:t>&lt;0.0001</w:t>
            </w:r>
          </w:p>
        </w:tc>
        <w:tc>
          <w:tcPr>
            <w:tcW w:w="1260" w:type="dxa"/>
            <w:tcBorders>
              <w:top w:val="nil"/>
              <w:left w:val="nil"/>
              <w:bottom w:val="single" w:sz="4" w:space="0" w:color="auto"/>
              <w:right w:val="single" w:sz="4" w:space="0" w:color="auto"/>
            </w:tcBorders>
            <w:shd w:val="clear" w:color="auto" w:fill="auto"/>
            <w:vAlign w:val="center"/>
            <w:tcPrChange w:id="541"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1D6B5B23" w14:textId="2B99DB6E"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43 (12%)</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542"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3A941A4B" w14:textId="4883CCF9"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79 (23%)</w:t>
            </w:r>
          </w:p>
        </w:tc>
        <w:tc>
          <w:tcPr>
            <w:tcW w:w="990" w:type="dxa"/>
            <w:tcBorders>
              <w:top w:val="nil"/>
              <w:left w:val="nil"/>
              <w:bottom w:val="single" w:sz="4" w:space="0" w:color="auto"/>
              <w:right w:val="single" w:sz="4" w:space="0" w:color="auto"/>
            </w:tcBorders>
            <w:shd w:val="clear" w:color="auto" w:fill="auto"/>
            <w:noWrap/>
            <w:vAlign w:val="center"/>
            <w:tcPrChange w:id="543"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5EC17B26" w14:textId="035B4746" w:rsidR="00752EF4" w:rsidRPr="00961F88" w:rsidRDefault="00752EF4" w:rsidP="002A12AF">
            <w:pPr>
              <w:spacing w:after="0"/>
              <w:jc w:val="center"/>
              <w:rPr>
                <w:rFonts w:ascii="Arial" w:eastAsia="Times New Roman" w:hAnsi="Arial" w:cs="Arial"/>
                <w:bCs/>
                <w:sz w:val="16"/>
                <w:szCs w:val="16"/>
              </w:rPr>
            </w:pPr>
            <w:r w:rsidRPr="00961F88">
              <w:rPr>
                <w:rFonts w:ascii="Arial" w:eastAsia="Times New Roman" w:hAnsi="Arial" w:cs="Arial"/>
                <w:bCs/>
                <w:sz w:val="16"/>
                <w:szCs w:val="16"/>
              </w:rPr>
              <w:t>0.002</w:t>
            </w:r>
          </w:p>
        </w:tc>
      </w:tr>
      <w:tr w:rsidR="00295EC6" w:rsidRPr="000C7CB8" w14:paraId="5D49D21C" w14:textId="77777777" w:rsidTr="00295EC6">
        <w:tblPrEx>
          <w:tblPrExChange w:id="544" w:author="Douglas Hsu" w:date="2015-06-26T16:31:00Z">
            <w:tblPrEx>
              <w:tblW w:w="8745" w:type="dxa"/>
            </w:tblPrEx>
          </w:tblPrExChange>
        </w:tblPrEx>
        <w:trPr>
          <w:trHeight w:val="260"/>
          <w:trPrChange w:id="545" w:author="Douglas Hsu" w:date="2015-06-26T16:31:00Z">
            <w:trPr>
              <w:trHeight w:val="260"/>
            </w:trPr>
          </w:trPrChange>
        </w:trPr>
        <w:tc>
          <w:tcPr>
            <w:tcW w:w="1275" w:type="dxa"/>
            <w:tcBorders>
              <w:top w:val="nil"/>
              <w:left w:val="single" w:sz="4" w:space="0" w:color="auto"/>
              <w:bottom w:val="single" w:sz="4" w:space="0" w:color="auto"/>
              <w:right w:val="single" w:sz="4" w:space="0" w:color="auto"/>
            </w:tcBorders>
            <w:shd w:val="clear" w:color="auto" w:fill="auto"/>
            <w:noWrap/>
            <w:vAlign w:val="center"/>
            <w:tcPrChange w:id="546" w:author="Douglas Hsu" w:date="2015-06-26T16:31:00Z">
              <w:tcPr>
                <w:tcW w:w="1275" w:type="dxa"/>
                <w:tcBorders>
                  <w:top w:val="nil"/>
                  <w:left w:val="single" w:sz="4" w:space="0" w:color="auto"/>
                  <w:bottom w:val="single" w:sz="4" w:space="0" w:color="auto"/>
                  <w:right w:val="single" w:sz="4" w:space="0" w:color="auto"/>
                </w:tcBorders>
                <w:shd w:val="clear" w:color="auto" w:fill="auto"/>
                <w:noWrap/>
                <w:vAlign w:val="center"/>
              </w:tcPr>
            </w:tcPrChange>
          </w:tcPr>
          <w:p w14:paraId="343F7D7C" w14:textId="5FCA0199" w:rsidR="00752EF4" w:rsidRPr="00961F88" w:rsidRDefault="00752EF4" w:rsidP="00AF52D9">
            <w:pPr>
              <w:spacing w:after="0"/>
              <w:rPr>
                <w:rFonts w:ascii="Arial" w:eastAsia="Times New Roman" w:hAnsi="Arial" w:cs="Arial"/>
                <w:sz w:val="16"/>
                <w:szCs w:val="16"/>
              </w:rPr>
            </w:pPr>
            <w:r w:rsidRPr="00961F88">
              <w:rPr>
                <w:rFonts w:ascii="Arial" w:eastAsia="Times New Roman" w:hAnsi="Arial" w:cs="Arial"/>
                <w:sz w:val="16"/>
                <w:szCs w:val="16"/>
              </w:rPr>
              <w:t>Midazolam</w:t>
            </w:r>
          </w:p>
        </w:tc>
        <w:tc>
          <w:tcPr>
            <w:tcW w:w="1260" w:type="dxa"/>
            <w:tcBorders>
              <w:top w:val="nil"/>
              <w:left w:val="nil"/>
              <w:bottom w:val="single" w:sz="4" w:space="0" w:color="auto"/>
              <w:right w:val="single" w:sz="4" w:space="0" w:color="auto"/>
            </w:tcBorders>
            <w:shd w:val="clear" w:color="auto" w:fill="auto"/>
            <w:noWrap/>
            <w:vAlign w:val="center"/>
            <w:tcPrChange w:id="547" w:author="Douglas Hsu" w:date="2015-06-26T16:31:00Z">
              <w:tcPr>
                <w:tcW w:w="1260" w:type="dxa"/>
                <w:tcBorders>
                  <w:top w:val="nil"/>
                  <w:left w:val="nil"/>
                  <w:bottom w:val="single" w:sz="4" w:space="0" w:color="auto"/>
                  <w:right w:val="single" w:sz="4" w:space="0" w:color="auto"/>
                </w:tcBorders>
                <w:shd w:val="clear" w:color="auto" w:fill="auto"/>
                <w:noWrap/>
                <w:vAlign w:val="center"/>
              </w:tcPr>
            </w:tcPrChange>
          </w:tcPr>
          <w:p w14:paraId="02BDD352" w14:textId="63AC3B1F"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55 (7%)</w:t>
            </w:r>
          </w:p>
        </w:tc>
        <w:tc>
          <w:tcPr>
            <w:tcW w:w="1080" w:type="dxa"/>
            <w:tcBorders>
              <w:top w:val="nil"/>
              <w:left w:val="nil"/>
              <w:bottom w:val="single" w:sz="4" w:space="0" w:color="auto"/>
              <w:right w:val="single" w:sz="4" w:space="0" w:color="auto"/>
            </w:tcBorders>
            <w:shd w:val="clear" w:color="auto" w:fill="auto"/>
            <w:noWrap/>
            <w:vAlign w:val="center"/>
            <w:tcPrChange w:id="548" w:author="Douglas Hsu" w:date="2015-06-26T16:31:00Z">
              <w:tcPr>
                <w:tcW w:w="1080" w:type="dxa"/>
                <w:tcBorders>
                  <w:top w:val="nil"/>
                  <w:left w:val="nil"/>
                  <w:bottom w:val="single" w:sz="4" w:space="0" w:color="auto"/>
                  <w:right w:val="single" w:sz="4" w:space="0" w:color="auto"/>
                </w:tcBorders>
                <w:shd w:val="clear" w:color="auto" w:fill="auto"/>
                <w:noWrap/>
                <w:vAlign w:val="center"/>
              </w:tcPr>
            </w:tcPrChange>
          </w:tcPr>
          <w:p w14:paraId="47609907" w14:textId="61650DB8"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95 (10%)</w:t>
            </w:r>
          </w:p>
        </w:tc>
        <w:tc>
          <w:tcPr>
            <w:tcW w:w="990" w:type="dxa"/>
            <w:tcBorders>
              <w:top w:val="nil"/>
              <w:left w:val="nil"/>
              <w:bottom w:val="single" w:sz="4" w:space="0" w:color="auto"/>
              <w:right w:val="single" w:sz="4" w:space="0" w:color="auto"/>
            </w:tcBorders>
            <w:shd w:val="clear" w:color="auto" w:fill="auto"/>
            <w:noWrap/>
            <w:vAlign w:val="center"/>
            <w:tcPrChange w:id="549" w:author="Douglas Hsu" w:date="2015-06-26T16:31:00Z">
              <w:tcPr>
                <w:tcW w:w="990" w:type="dxa"/>
                <w:tcBorders>
                  <w:top w:val="nil"/>
                  <w:left w:val="nil"/>
                  <w:bottom w:val="single" w:sz="4" w:space="0" w:color="auto"/>
                  <w:right w:val="single" w:sz="4" w:space="0" w:color="auto"/>
                </w:tcBorders>
                <w:shd w:val="clear" w:color="auto" w:fill="auto"/>
                <w:noWrap/>
                <w:vAlign w:val="center"/>
              </w:tcPr>
            </w:tcPrChange>
          </w:tcPr>
          <w:p w14:paraId="5FDB69C6" w14:textId="7CCC368A" w:rsidR="00752EF4" w:rsidRPr="00961F88" w:rsidRDefault="00752EF4" w:rsidP="00996C19">
            <w:pPr>
              <w:spacing w:after="0"/>
              <w:jc w:val="center"/>
              <w:rPr>
                <w:rFonts w:ascii="Arial" w:eastAsia="Times New Roman" w:hAnsi="Arial" w:cs="Arial"/>
                <w:bCs/>
                <w:sz w:val="16"/>
                <w:szCs w:val="16"/>
              </w:rPr>
            </w:pPr>
            <w:r w:rsidRPr="00961F88">
              <w:rPr>
                <w:rFonts w:ascii="Arial" w:eastAsia="Times New Roman" w:hAnsi="Arial" w:cs="Arial"/>
                <w:sz w:val="16"/>
                <w:szCs w:val="16"/>
              </w:rPr>
              <w:t>0.05</w:t>
            </w:r>
          </w:p>
        </w:tc>
        <w:tc>
          <w:tcPr>
            <w:tcW w:w="1260" w:type="dxa"/>
            <w:tcBorders>
              <w:top w:val="nil"/>
              <w:left w:val="nil"/>
              <w:bottom w:val="single" w:sz="4" w:space="0" w:color="auto"/>
              <w:right w:val="single" w:sz="4" w:space="0" w:color="auto"/>
            </w:tcBorders>
            <w:shd w:val="clear" w:color="auto" w:fill="auto"/>
            <w:vAlign w:val="center"/>
            <w:tcPrChange w:id="550" w:author="Douglas Hsu" w:date="2015-06-26T16:31:00Z">
              <w:tcPr>
                <w:tcW w:w="1260" w:type="dxa"/>
                <w:tcBorders>
                  <w:top w:val="nil"/>
                  <w:left w:val="nil"/>
                  <w:bottom w:val="single" w:sz="4" w:space="0" w:color="auto"/>
                  <w:right w:val="single" w:sz="4" w:space="0" w:color="auto"/>
                </w:tcBorders>
                <w:shd w:val="clear" w:color="auto" w:fill="auto"/>
                <w:vAlign w:val="center"/>
              </w:tcPr>
            </w:tcPrChange>
          </w:tcPr>
          <w:p w14:paraId="7F75C5AA" w14:textId="41553F26"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22 (6%)</w:t>
            </w:r>
          </w:p>
        </w:tc>
        <w:tc>
          <w:tcPr>
            <w:tcW w:w="1080" w:type="dxa"/>
            <w:tcBorders>
              <w:top w:val="nil"/>
              <w:left w:val="single" w:sz="4" w:space="0" w:color="auto"/>
              <w:bottom w:val="single" w:sz="4" w:space="0" w:color="auto"/>
              <w:right w:val="single" w:sz="4" w:space="0" w:color="auto"/>
            </w:tcBorders>
            <w:shd w:val="clear" w:color="auto" w:fill="auto"/>
            <w:noWrap/>
            <w:vAlign w:val="center"/>
            <w:tcPrChange w:id="551" w:author="Douglas Hsu" w:date="2015-06-26T16:31:00Z">
              <w:tcPr>
                <w:tcW w:w="1080" w:type="dxa"/>
                <w:tcBorders>
                  <w:top w:val="nil"/>
                  <w:left w:val="single" w:sz="4" w:space="0" w:color="auto"/>
                  <w:bottom w:val="single" w:sz="4" w:space="0" w:color="auto"/>
                  <w:right w:val="single" w:sz="4" w:space="0" w:color="auto"/>
                </w:tcBorders>
                <w:shd w:val="clear" w:color="auto" w:fill="auto"/>
                <w:noWrap/>
                <w:vAlign w:val="center"/>
              </w:tcPr>
            </w:tcPrChange>
          </w:tcPr>
          <w:p w14:paraId="642D0ACF" w14:textId="7E6467BF" w:rsidR="00752EF4" w:rsidRPr="00961F88" w:rsidRDefault="00752EF4" w:rsidP="00996C19">
            <w:pPr>
              <w:spacing w:after="0"/>
              <w:jc w:val="center"/>
              <w:rPr>
                <w:rFonts w:ascii="Arial" w:eastAsia="Times New Roman" w:hAnsi="Arial" w:cs="Arial"/>
                <w:sz w:val="16"/>
                <w:szCs w:val="16"/>
              </w:rPr>
            </w:pPr>
            <w:r w:rsidRPr="00961F88">
              <w:rPr>
                <w:rFonts w:ascii="Arial" w:eastAsia="Times New Roman" w:hAnsi="Arial" w:cs="Arial"/>
                <w:sz w:val="16"/>
                <w:szCs w:val="16"/>
              </w:rPr>
              <w:t>48 (14%)</w:t>
            </w:r>
          </w:p>
        </w:tc>
        <w:tc>
          <w:tcPr>
            <w:tcW w:w="990" w:type="dxa"/>
            <w:tcBorders>
              <w:top w:val="nil"/>
              <w:left w:val="nil"/>
              <w:bottom w:val="single" w:sz="4" w:space="0" w:color="auto"/>
              <w:right w:val="single" w:sz="4" w:space="0" w:color="auto"/>
            </w:tcBorders>
            <w:shd w:val="clear" w:color="auto" w:fill="auto"/>
            <w:noWrap/>
            <w:vAlign w:val="center"/>
            <w:tcPrChange w:id="552" w:author="Douglas Hsu" w:date="2015-06-26T16:31:00Z">
              <w:tcPr>
                <w:tcW w:w="1800" w:type="dxa"/>
                <w:gridSpan w:val="2"/>
                <w:tcBorders>
                  <w:top w:val="nil"/>
                  <w:left w:val="nil"/>
                  <w:bottom w:val="single" w:sz="4" w:space="0" w:color="auto"/>
                  <w:right w:val="single" w:sz="4" w:space="0" w:color="auto"/>
                </w:tcBorders>
                <w:shd w:val="clear" w:color="auto" w:fill="auto"/>
                <w:noWrap/>
                <w:vAlign w:val="center"/>
              </w:tcPr>
            </w:tcPrChange>
          </w:tcPr>
          <w:p w14:paraId="2F049160" w14:textId="6CED0D82" w:rsidR="00752EF4" w:rsidRPr="00961F88" w:rsidRDefault="00752EF4" w:rsidP="002A12AF">
            <w:pPr>
              <w:spacing w:after="0"/>
              <w:jc w:val="center"/>
              <w:rPr>
                <w:rFonts w:ascii="Arial" w:eastAsia="Times New Roman" w:hAnsi="Arial" w:cs="Arial"/>
                <w:sz w:val="16"/>
                <w:szCs w:val="16"/>
              </w:rPr>
            </w:pPr>
            <w:r w:rsidRPr="00961F88">
              <w:rPr>
                <w:rFonts w:ascii="Arial" w:eastAsia="Times New Roman" w:hAnsi="Arial" w:cs="Arial"/>
                <w:bCs/>
                <w:sz w:val="16"/>
                <w:szCs w:val="16"/>
              </w:rPr>
              <w:t>0.001</w:t>
            </w:r>
          </w:p>
        </w:tc>
      </w:tr>
      <w:tr w:rsidR="00295EC6" w:rsidRPr="000C7CB8" w14:paraId="6292A7C6" w14:textId="77777777" w:rsidTr="00295EC6">
        <w:tblPrEx>
          <w:tblPrExChange w:id="553" w:author="Douglas Hsu" w:date="2015-06-26T16:31:00Z">
            <w:tblPrEx>
              <w:tblW w:w="8745" w:type="dxa"/>
            </w:tblPrEx>
          </w:tblPrExChange>
        </w:tblPrEx>
        <w:trPr>
          <w:trHeight w:val="260"/>
          <w:trPrChange w:id="554" w:author="Douglas Hsu" w:date="2015-06-26T16:31:00Z">
            <w:trPr>
              <w:trHeight w:val="260"/>
            </w:trPr>
          </w:trPrChange>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Change w:id="555" w:author="Douglas Hsu" w:date="2015-06-26T16:31:00Z">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5651A77" w14:textId="5D2C2FA2" w:rsidR="00752EF4" w:rsidRPr="007C57BE" w:rsidRDefault="00752EF4" w:rsidP="00AF52D9">
            <w:pPr>
              <w:spacing w:after="0"/>
              <w:rPr>
                <w:rFonts w:ascii="Arial" w:eastAsia="Times New Roman" w:hAnsi="Arial" w:cs="Arial"/>
                <w:sz w:val="16"/>
                <w:szCs w:val="16"/>
              </w:rPr>
            </w:pPr>
            <w:r w:rsidRPr="007C57BE">
              <w:rPr>
                <w:rFonts w:ascii="Arial" w:eastAsia="Times New Roman" w:hAnsi="Arial" w:cs="Arial"/>
                <w:sz w:val="16"/>
                <w:szCs w:val="16"/>
              </w:rPr>
              <w:t>Propofol</w:t>
            </w:r>
          </w:p>
        </w:tc>
        <w:tc>
          <w:tcPr>
            <w:tcW w:w="1260" w:type="dxa"/>
            <w:tcBorders>
              <w:top w:val="single" w:sz="4" w:space="0" w:color="auto"/>
              <w:left w:val="nil"/>
              <w:bottom w:val="single" w:sz="4" w:space="0" w:color="auto"/>
              <w:right w:val="single" w:sz="4" w:space="0" w:color="auto"/>
            </w:tcBorders>
            <w:shd w:val="clear" w:color="auto" w:fill="auto"/>
            <w:noWrap/>
            <w:vAlign w:val="center"/>
            <w:tcPrChange w:id="556" w:author="Douglas Hsu" w:date="2015-06-26T16:31:00Z">
              <w:tcPr>
                <w:tcW w:w="1260" w:type="dxa"/>
                <w:tcBorders>
                  <w:top w:val="single" w:sz="4" w:space="0" w:color="auto"/>
                  <w:left w:val="nil"/>
                  <w:bottom w:val="single" w:sz="4" w:space="0" w:color="auto"/>
                  <w:right w:val="single" w:sz="4" w:space="0" w:color="auto"/>
                </w:tcBorders>
                <w:shd w:val="clear" w:color="auto" w:fill="auto"/>
                <w:noWrap/>
                <w:vAlign w:val="center"/>
              </w:tcPr>
            </w:tcPrChange>
          </w:tcPr>
          <w:p w14:paraId="22B517B5" w14:textId="032C39FD" w:rsidR="00752EF4" w:rsidRPr="007C57BE" w:rsidRDefault="00752EF4" w:rsidP="00996C19">
            <w:pPr>
              <w:spacing w:after="0"/>
              <w:jc w:val="center"/>
              <w:rPr>
                <w:rFonts w:ascii="Arial" w:eastAsia="Times New Roman" w:hAnsi="Arial" w:cs="Arial"/>
                <w:sz w:val="16"/>
                <w:szCs w:val="16"/>
              </w:rPr>
            </w:pPr>
            <w:r w:rsidRPr="007C57BE">
              <w:rPr>
                <w:rFonts w:ascii="Arial" w:eastAsia="Times New Roman" w:hAnsi="Arial" w:cs="Arial"/>
                <w:sz w:val="16"/>
                <w:szCs w:val="16"/>
              </w:rPr>
              <w:t>524 (66%)</w:t>
            </w:r>
          </w:p>
        </w:tc>
        <w:tc>
          <w:tcPr>
            <w:tcW w:w="1080" w:type="dxa"/>
            <w:tcBorders>
              <w:top w:val="single" w:sz="4" w:space="0" w:color="auto"/>
              <w:left w:val="nil"/>
              <w:bottom w:val="single" w:sz="4" w:space="0" w:color="auto"/>
              <w:right w:val="single" w:sz="4" w:space="0" w:color="auto"/>
            </w:tcBorders>
            <w:shd w:val="clear" w:color="auto" w:fill="auto"/>
            <w:noWrap/>
            <w:vAlign w:val="center"/>
            <w:tcPrChange w:id="557" w:author="Douglas Hsu" w:date="2015-06-26T16:31:00Z">
              <w:tcPr>
                <w:tcW w:w="1080" w:type="dxa"/>
                <w:tcBorders>
                  <w:top w:val="single" w:sz="4" w:space="0" w:color="auto"/>
                  <w:left w:val="nil"/>
                  <w:bottom w:val="single" w:sz="4" w:space="0" w:color="auto"/>
                  <w:right w:val="single" w:sz="4" w:space="0" w:color="auto"/>
                </w:tcBorders>
                <w:shd w:val="clear" w:color="auto" w:fill="auto"/>
                <w:noWrap/>
                <w:vAlign w:val="center"/>
              </w:tcPr>
            </w:tcPrChange>
          </w:tcPr>
          <w:p w14:paraId="185B3FC4" w14:textId="52B9541C" w:rsidR="00752EF4" w:rsidRPr="007C57BE" w:rsidRDefault="00752EF4" w:rsidP="00996C19">
            <w:pPr>
              <w:spacing w:after="0"/>
              <w:jc w:val="center"/>
              <w:rPr>
                <w:rFonts w:ascii="Arial" w:eastAsia="Times New Roman" w:hAnsi="Arial" w:cs="Arial"/>
                <w:sz w:val="16"/>
                <w:szCs w:val="16"/>
              </w:rPr>
            </w:pPr>
            <w:r w:rsidRPr="007C57BE">
              <w:rPr>
                <w:rFonts w:ascii="Arial" w:eastAsia="Times New Roman" w:hAnsi="Arial" w:cs="Arial"/>
                <w:sz w:val="16"/>
                <w:szCs w:val="16"/>
              </w:rPr>
              <w:t>774 (79%)</w:t>
            </w:r>
          </w:p>
        </w:tc>
        <w:tc>
          <w:tcPr>
            <w:tcW w:w="990" w:type="dxa"/>
            <w:tcBorders>
              <w:top w:val="single" w:sz="4" w:space="0" w:color="auto"/>
              <w:left w:val="nil"/>
              <w:bottom w:val="single" w:sz="4" w:space="0" w:color="auto"/>
              <w:right w:val="single" w:sz="4" w:space="0" w:color="auto"/>
            </w:tcBorders>
            <w:shd w:val="clear" w:color="auto" w:fill="auto"/>
            <w:noWrap/>
            <w:vAlign w:val="center"/>
            <w:tcPrChange w:id="558" w:author="Douglas Hsu" w:date="2015-06-26T16:31:00Z">
              <w:tcPr>
                <w:tcW w:w="990" w:type="dxa"/>
                <w:tcBorders>
                  <w:top w:val="single" w:sz="4" w:space="0" w:color="auto"/>
                  <w:left w:val="nil"/>
                  <w:bottom w:val="single" w:sz="4" w:space="0" w:color="auto"/>
                  <w:right w:val="single" w:sz="4" w:space="0" w:color="auto"/>
                </w:tcBorders>
                <w:shd w:val="clear" w:color="auto" w:fill="auto"/>
                <w:noWrap/>
                <w:vAlign w:val="center"/>
              </w:tcPr>
            </w:tcPrChange>
          </w:tcPr>
          <w:p w14:paraId="7FAA00D7" w14:textId="2ADC8EAB" w:rsidR="00752EF4" w:rsidRPr="007C57BE" w:rsidRDefault="00752EF4" w:rsidP="00996C19">
            <w:pPr>
              <w:spacing w:after="0"/>
              <w:jc w:val="center"/>
              <w:rPr>
                <w:rFonts w:ascii="Arial" w:eastAsia="Times New Roman" w:hAnsi="Arial" w:cs="Arial"/>
                <w:bCs/>
                <w:sz w:val="16"/>
                <w:szCs w:val="16"/>
              </w:rPr>
            </w:pPr>
            <w:r w:rsidRPr="007C57BE">
              <w:rPr>
                <w:rFonts w:ascii="Arial" w:eastAsia="Times New Roman" w:hAnsi="Arial" w:cs="Arial"/>
                <w:bCs/>
                <w:sz w:val="16"/>
                <w:szCs w:val="16"/>
              </w:rPr>
              <w:t>&lt;0.0001</w:t>
            </w:r>
          </w:p>
        </w:tc>
        <w:tc>
          <w:tcPr>
            <w:tcW w:w="1260" w:type="dxa"/>
            <w:tcBorders>
              <w:top w:val="single" w:sz="4" w:space="0" w:color="auto"/>
              <w:left w:val="nil"/>
              <w:bottom w:val="single" w:sz="4" w:space="0" w:color="auto"/>
              <w:right w:val="single" w:sz="4" w:space="0" w:color="auto"/>
            </w:tcBorders>
            <w:shd w:val="clear" w:color="auto" w:fill="auto"/>
            <w:vAlign w:val="center"/>
            <w:tcPrChange w:id="559" w:author="Douglas Hsu" w:date="2015-06-26T16:31:00Z">
              <w:tcPr>
                <w:tcW w:w="1260" w:type="dxa"/>
                <w:tcBorders>
                  <w:top w:val="single" w:sz="4" w:space="0" w:color="auto"/>
                  <w:left w:val="nil"/>
                  <w:bottom w:val="single" w:sz="4" w:space="0" w:color="auto"/>
                  <w:right w:val="single" w:sz="4" w:space="0" w:color="auto"/>
                </w:tcBorders>
                <w:shd w:val="clear" w:color="auto" w:fill="auto"/>
                <w:vAlign w:val="center"/>
              </w:tcPr>
            </w:tcPrChange>
          </w:tcPr>
          <w:p w14:paraId="37EF329D" w14:textId="6A59EE17" w:rsidR="00752EF4" w:rsidRPr="007C57BE" w:rsidRDefault="00752EF4" w:rsidP="00996C19">
            <w:pPr>
              <w:spacing w:after="0"/>
              <w:jc w:val="center"/>
              <w:rPr>
                <w:rFonts w:ascii="Arial" w:eastAsia="Times New Roman" w:hAnsi="Arial" w:cs="Arial"/>
                <w:sz w:val="16"/>
                <w:szCs w:val="16"/>
              </w:rPr>
            </w:pPr>
            <w:r w:rsidRPr="007C57BE">
              <w:rPr>
                <w:rFonts w:ascii="Arial" w:eastAsia="Times New Roman" w:hAnsi="Arial" w:cs="Arial"/>
                <w:sz w:val="16"/>
                <w:szCs w:val="16"/>
              </w:rPr>
              <w:t>259 (77%)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Change w:id="560" w:author="Douglas Hsu" w:date="2015-06-26T16:31:00Z">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E758A46" w14:textId="170FDC7F" w:rsidR="00752EF4" w:rsidRPr="007C57BE" w:rsidRDefault="00752EF4" w:rsidP="00996C19">
            <w:pPr>
              <w:spacing w:after="0"/>
              <w:jc w:val="center"/>
              <w:rPr>
                <w:rFonts w:ascii="Arial" w:eastAsia="Times New Roman" w:hAnsi="Arial" w:cs="Arial"/>
                <w:sz w:val="16"/>
                <w:szCs w:val="16"/>
              </w:rPr>
            </w:pPr>
            <w:r w:rsidRPr="007C57BE">
              <w:rPr>
                <w:rFonts w:ascii="Arial" w:eastAsia="Times New Roman" w:hAnsi="Arial" w:cs="Arial"/>
                <w:sz w:val="16"/>
                <w:szCs w:val="16"/>
              </w:rPr>
              <w:t>259 (77%)</w:t>
            </w:r>
          </w:p>
        </w:tc>
        <w:tc>
          <w:tcPr>
            <w:tcW w:w="990" w:type="dxa"/>
            <w:tcBorders>
              <w:top w:val="single" w:sz="4" w:space="0" w:color="auto"/>
              <w:left w:val="nil"/>
              <w:bottom w:val="single" w:sz="4" w:space="0" w:color="auto"/>
              <w:right w:val="single" w:sz="4" w:space="0" w:color="auto"/>
            </w:tcBorders>
            <w:shd w:val="clear" w:color="auto" w:fill="auto"/>
            <w:noWrap/>
            <w:vAlign w:val="center"/>
            <w:tcPrChange w:id="561" w:author="Douglas Hsu" w:date="2015-06-26T16:31:00Z">
              <w:tcPr>
                <w:tcW w:w="1800" w:type="dxa"/>
                <w:gridSpan w:val="2"/>
                <w:tcBorders>
                  <w:top w:val="single" w:sz="4" w:space="0" w:color="auto"/>
                  <w:left w:val="nil"/>
                  <w:bottom w:val="single" w:sz="4" w:space="0" w:color="auto"/>
                  <w:right w:val="single" w:sz="4" w:space="0" w:color="auto"/>
                </w:tcBorders>
                <w:shd w:val="clear" w:color="auto" w:fill="auto"/>
                <w:noWrap/>
                <w:vAlign w:val="center"/>
              </w:tcPr>
            </w:tcPrChange>
          </w:tcPr>
          <w:p w14:paraId="2E468615" w14:textId="568ABC71" w:rsidR="00752EF4" w:rsidRPr="007C57BE" w:rsidRDefault="00752EF4" w:rsidP="002A12AF">
            <w:pPr>
              <w:spacing w:after="0"/>
              <w:jc w:val="center"/>
              <w:rPr>
                <w:rFonts w:ascii="Arial" w:eastAsia="Times New Roman" w:hAnsi="Arial" w:cs="Arial"/>
                <w:sz w:val="16"/>
                <w:szCs w:val="16"/>
              </w:rPr>
            </w:pPr>
            <w:r w:rsidRPr="007C57BE">
              <w:rPr>
                <w:rFonts w:ascii="Arial" w:eastAsia="Times New Roman" w:hAnsi="Arial" w:cs="Arial"/>
                <w:sz w:val="16"/>
                <w:szCs w:val="16"/>
              </w:rPr>
              <w:t>1</w:t>
            </w:r>
          </w:p>
        </w:tc>
      </w:tr>
    </w:tbl>
    <w:p w14:paraId="15A750E7" w14:textId="0F4E1171" w:rsidR="00AF52D9" w:rsidRPr="00AE7345" w:rsidRDefault="00961F88" w:rsidP="00961F88">
      <w:pPr>
        <w:rPr>
          <w:rFonts w:ascii="Arial" w:eastAsia="Times New Roman" w:hAnsi="Arial" w:cs="Arial"/>
          <w:sz w:val="16"/>
          <w:szCs w:val="16"/>
        </w:rPr>
      </w:pPr>
      <w:r w:rsidRPr="00BF0DE0">
        <w:rPr>
          <w:rFonts w:ascii="Arial" w:hAnsi="Arial" w:cs="Arial"/>
          <w:sz w:val="16"/>
          <w:szCs w:val="16"/>
        </w:rPr>
        <w:t>*</w:t>
      </w:r>
      <w:r w:rsidR="00BF0DE0">
        <w:rPr>
          <w:rFonts w:ascii="Arial" w:hAnsi="Arial" w:cs="Arial"/>
          <w:sz w:val="16"/>
          <w:szCs w:val="16"/>
        </w:rPr>
        <w:t xml:space="preserve"> Insufficient number </w:t>
      </w:r>
      <w:r w:rsidRPr="00BF0DE0">
        <w:rPr>
          <w:rFonts w:ascii="Arial" w:hAnsi="Arial" w:cs="Arial"/>
          <w:sz w:val="16"/>
          <w:szCs w:val="16"/>
        </w:rPr>
        <w:t xml:space="preserve">matched pairs for </w:t>
      </w:r>
      <w:r w:rsidRPr="00BF0DE0">
        <w:rPr>
          <w:rFonts w:ascii="Arial" w:eastAsia="Times New Roman" w:hAnsi="Arial" w:cs="Arial"/>
          <w:sz w:val="16"/>
          <w:szCs w:val="16"/>
        </w:rPr>
        <w:t>brain natriuretic peptide and SvO2 comparisons</w:t>
      </w:r>
    </w:p>
    <w:p w14:paraId="111EBAA4" w14:textId="70C34D31" w:rsidR="002B420E" w:rsidRDefault="002B420E" w:rsidP="00961F88">
      <w:pPr>
        <w:rPr>
          <w:rFonts w:ascii="Arial" w:hAnsi="Arial" w:cs="Arial"/>
          <w:vertAlign w:val="superscript"/>
        </w:rPr>
      </w:pPr>
    </w:p>
    <w:p w14:paraId="56EF72BF" w14:textId="226D8D8E" w:rsidR="00996C19" w:rsidRDefault="00996C19" w:rsidP="004A468E">
      <w:pPr>
        <w:rPr>
          <w:rFonts w:ascii="Arial" w:hAnsi="Arial"/>
          <w:b/>
          <w:sz w:val="20"/>
        </w:rPr>
        <w:sectPr w:rsidR="00996C19" w:rsidSect="00433BEE">
          <w:pgSz w:w="12240" w:h="15840"/>
          <w:pgMar w:top="1440" w:right="1800" w:bottom="1440" w:left="1800" w:header="720" w:footer="720" w:gutter="0"/>
          <w:cols w:space="720"/>
        </w:sectPr>
      </w:pPr>
    </w:p>
    <w:p w14:paraId="7CC14B9A" w14:textId="5E1349A3" w:rsidR="00A07889" w:rsidRDefault="00A07889" w:rsidP="00F243D1">
      <w:pPr>
        <w:jc w:val="both"/>
        <w:rPr>
          <w:rFonts w:ascii="Arial" w:hAnsi="Arial"/>
          <w:b/>
          <w:sz w:val="20"/>
        </w:rPr>
      </w:pPr>
      <w:r w:rsidRPr="0065581A">
        <w:rPr>
          <w:rFonts w:ascii="Arial" w:hAnsi="Arial"/>
          <w:b/>
          <w:noProof/>
          <w:sz w:val="20"/>
        </w:rPr>
        <w:drawing>
          <wp:inline distT="0" distB="0" distL="0" distR="0" wp14:anchorId="24FCDB57" wp14:editId="12C1607F">
            <wp:extent cx="7543800" cy="5066731"/>
            <wp:effectExtent l="0" t="0" r="0" b="0"/>
            <wp:docPr id="5" name="Picture 5" descr="Macintosh HD:Users:Doug:Documents:Research:_Arterial lines:Bar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ug:Documents:Research:_Arterial lines:Bar 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62" cy="5066773"/>
                    </a:xfrm>
                    <a:prstGeom prst="rect">
                      <a:avLst/>
                    </a:prstGeom>
                    <a:noFill/>
                    <a:ln>
                      <a:noFill/>
                    </a:ln>
                  </pic:spPr>
                </pic:pic>
              </a:graphicData>
            </a:graphic>
          </wp:inline>
        </w:drawing>
      </w:r>
    </w:p>
    <w:p w14:paraId="1FACF99E" w14:textId="67FED759" w:rsidR="00F243D1" w:rsidRPr="00F33B24" w:rsidRDefault="00200BA8" w:rsidP="00F243D1">
      <w:pPr>
        <w:jc w:val="both"/>
        <w:rPr>
          <w:rFonts w:ascii="Arial" w:hAnsi="Arial"/>
          <w:sz w:val="20"/>
        </w:rPr>
      </w:pPr>
      <w:r w:rsidRPr="00F33B24">
        <w:rPr>
          <w:rFonts w:ascii="Arial" w:hAnsi="Arial"/>
          <w:sz w:val="20"/>
        </w:rPr>
        <w:t>eFigure 1</w:t>
      </w:r>
      <w:r w:rsidR="00F243D1" w:rsidRPr="00F33B24">
        <w:rPr>
          <w:rFonts w:ascii="Arial" w:hAnsi="Arial"/>
          <w:sz w:val="20"/>
        </w:rPr>
        <w:t xml:space="preserve">. Baseline </w:t>
      </w:r>
      <w:r w:rsidR="00F243D1" w:rsidRPr="004A468E">
        <w:rPr>
          <w:rFonts w:ascii="Arial" w:hAnsi="Arial"/>
          <w:sz w:val="20"/>
        </w:rPr>
        <w:t>covariate</w:t>
      </w:r>
      <w:r w:rsidR="00F243D1" w:rsidRPr="00F33B24">
        <w:rPr>
          <w:rFonts w:ascii="Arial" w:hAnsi="Arial"/>
          <w:sz w:val="20"/>
        </w:rPr>
        <w:t xml:space="preserve"> distributional balance in propensity-matched cohorts</w:t>
      </w:r>
    </w:p>
    <w:p w14:paraId="37AEA099" w14:textId="7515BD7D" w:rsidR="00996C19" w:rsidRDefault="00996C19" w:rsidP="004A468E">
      <w:pPr>
        <w:rPr>
          <w:rFonts w:ascii="Arial" w:hAnsi="Arial"/>
          <w:b/>
          <w:sz w:val="20"/>
        </w:rPr>
        <w:sectPr w:rsidR="00996C19" w:rsidSect="00996C19">
          <w:pgSz w:w="15840" w:h="12240" w:orient="landscape"/>
          <w:pgMar w:top="1800" w:right="1440" w:bottom="1800" w:left="1440" w:header="720" w:footer="720" w:gutter="0"/>
          <w:cols w:space="720"/>
        </w:sectPr>
      </w:pPr>
    </w:p>
    <w:p w14:paraId="76B393FD" w14:textId="3B11DF41" w:rsidR="00BA1089" w:rsidRPr="00012452" w:rsidRDefault="00BA1089" w:rsidP="0032316F">
      <w:pPr>
        <w:jc w:val="both"/>
        <w:rPr>
          <w:rFonts w:ascii="Arial" w:hAnsi="Arial"/>
          <w:b/>
          <w:sz w:val="20"/>
        </w:rPr>
      </w:pPr>
    </w:p>
    <w:p w14:paraId="571D9358" w14:textId="69BA2DBA" w:rsidR="00B161BC" w:rsidRDefault="002E1AE2" w:rsidP="00D301E9">
      <w:pPr>
        <w:keepNext/>
        <w:jc w:val="center"/>
      </w:pPr>
      <w:r>
        <w:rPr>
          <w:rFonts w:ascii="Arial" w:hAnsi="Arial"/>
          <w:noProof/>
          <w:sz w:val="20"/>
        </w:rPr>
        <w:drawing>
          <wp:inline distT="0" distB="0" distL="0" distR="0" wp14:anchorId="60C9680D" wp14:editId="3243CDE7">
            <wp:extent cx="4091198" cy="2971800"/>
            <wp:effectExtent l="0" t="0" r="0" b="0"/>
            <wp:docPr id="1" name="Picture 0" descr="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9">
                      <a:grayscl/>
                    </a:blip>
                    <a:stretch>
                      <a:fillRect/>
                    </a:stretch>
                  </pic:blipFill>
                  <pic:spPr>
                    <a:xfrm>
                      <a:off x="0" y="0"/>
                      <a:ext cx="4091198" cy="2971800"/>
                    </a:xfrm>
                    <a:prstGeom prst="rect">
                      <a:avLst/>
                    </a:prstGeom>
                  </pic:spPr>
                </pic:pic>
              </a:graphicData>
            </a:graphic>
          </wp:inline>
        </w:drawing>
      </w:r>
    </w:p>
    <w:p w14:paraId="24AA778E" w14:textId="6CAF7859" w:rsidR="00B57EE9" w:rsidRPr="004A468E" w:rsidRDefault="00A41750" w:rsidP="0032316F">
      <w:pPr>
        <w:pStyle w:val="Caption"/>
        <w:jc w:val="both"/>
        <w:rPr>
          <w:rFonts w:ascii="Arial" w:hAnsi="Arial" w:cs="Arial"/>
          <w:b w:val="0"/>
          <w:color w:val="auto"/>
          <w:sz w:val="20"/>
          <w:szCs w:val="20"/>
        </w:rPr>
      </w:pPr>
      <w:r w:rsidRPr="004A468E">
        <w:rPr>
          <w:rFonts w:ascii="Arial" w:hAnsi="Arial" w:cs="Arial"/>
          <w:b w:val="0"/>
          <w:color w:val="auto"/>
          <w:sz w:val="20"/>
          <w:szCs w:val="20"/>
        </w:rPr>
        <w:t>e</w:t>
      </w:r>
      <w:r w:rsidR="00B161BC" w:rsidRPr="004A468E">
        <w:rPr>
          <w:rFonts w:ascii="Arial" w:hAnsi="Arial" w:cs="Arial"/>
          <w:b w:val="0"/>
          <w:color w:val="auto"/>
          <w:sz w:val="20"/>
          <w:szCs w:val="20"/>
        </w:rPr>
        <w:t xml:space="preserve">Figure </w:t>
      </w:r>
      <w:r w:rsidR="00200BA8">
        <w:rPr>
          <w:rFonts w:ascii="Arial" w:hAnsi="Arial" w:cs="Arial"/>
          <w:b w:val="0"/>
          <w:color w:val="auto"/>
          <w:sz w:val="20"/>
          <w:szCs w:val="20"/>
        </w:rPr>
        <w:t>2</w:t>
      </w:r>
      <w:r w:rsidRPr="004A468E">
        <w:rPr>
          <w:rFonts w:ascii="Arial" w:hAnsi="Arial" w:cs="Arial"/>
          <w:b w:val="0"/>
          <w:noProof/>
          <w:color w:val="auto"/>
          <w:sz w:val="20"/>
          <w:szCs w:val="20"/>
        </w:rPr>
        <w:t>.</w:t>
      </w:r>
      <w:r w:rsidR="00B161BC" w:rsidRPr="004A468E">
        <w:rPr>
          <w:rFonts w:ascii="Arial" w:hAnsi="Arial" w:cs="Arial"/>
          <w:b w:val="0"/>
          <w:color w:val="auto"/>
          <w:sz w:val="20"/>
          <w:szCs w:val="20"/>
        </w:rPr>
        <w:t xml:space="preserve"> Average ROC curve of the </w:t>
      </w:r>
      <w:r w:rsidR="00D301E9" w:rsidRPr="004A468E">
        <w:rPr>
          <w:rFonts w:ascii="Arial" w:hAnsi="Arial" w:cs="Arial"/>
          <w:b w:val="0"/>
          <w:color w:val="auto"/>
          <w:sz w:val="20"/>
          <w:szCs w:val="20"/>
        </w:rPr>
        <w:t>finalized</w:t>
      </w:r>
      <w:r w:rsidR="00B161BC" w:rsidRPr="004A468E">
        <w:rPr>
          <w:rFonts w:ascii="Arial" w:hAnsi="Arial" w:cs="Arial"/>
          <w:b w:val="0"/>
          <w:color w:val="auto"/>
          <w:sz w:val="20"/>
          <w:szCs w:val="20"/>
        </w:rPr>
        <w:t xml:space="preserve"> </w:t>
      </w:r>
      <w:r w:rsidR="00D301E9" w:rsidRPr="004A468E">
        <w:rPr>
          <w:rFonts w:ascii="Arial" w:hAnsi="Arial" w:cs="Arial"/>
          <w:b w:val="0"/>
          <w:color w:val="auto"/>
          <w:sz w:val="20"/>
          <w:szCs w:val="20"/>
        </w:rPr>
        <w:t>Propensity</w:t>
      </w:r>
      <w:r w:rsidR="00B161BC" w:rsidRPr="004A468E">
        <w:rPr>
          <w:rFonts w:ascii="Arial" w:hAnsi="Arial" w:cs="Arial"/>
          <w:b w:val="0"/>
          <w:color w:val="auto"/>
          <w:sz w:val="20"/>
          <w:szCs w:val="20"/>
        </w:rPr>
        <w:t xml:space="preserve"> Score Model over 10-fold cross-validation.</w:t>
      </w:r>
    </w:p>
    <w:p w14:paraId="0D01AB6A" w14:textId="77777777" w:rsidR="008D5D2F" w:rsidRDefault="008D5D2F" w:rsidP="0032316F">
      <w:pPr>
        <w:jc w:val="both"/>
        <w:rPr>
          <w:rFonts w:ascii="Arial" w:hAnsi="Arial"/>
          <w:b/>
          <w:sz w:val="20"/>
        </w:rPr>
      </w:pPr>
    </w:p>
    <w:p w14:paraId="4CBF5B98" w14:textId="77777777" w:rsidR="00200BA8" w:rsidRPr="00F243D1" w:rsidRDefault="00200BA8" w:rsidP="00200BA8">
      <w:pPr>
        <w:jc w:val="both"/>
        <w:rPr>
          <w:rFonts w:ascii="Arial" w:hAnsi="Arial" w:cs="Arial"/>
          <w:b/>
          <w:sz w:val="20"/>
          <w:szCs w:val="20"/>
        </w:rPr>
      </w:pPr>
      <w:r w:rsidRPr="00F243D1">
        <w:rPr>
          <w:rFonts w:ascii="Arial" w:hAnsi="Arial" w:cs="Arial"/>
          <w:b/>
          <w:sz w:val="20"/>
          <w:szCs w:val="20"/>
        </w:rPr>
        <w:t>A.4 Sensitivity Analyses – Propensity Score Weight Method</w:t>
      </w:r>
    </w:p>
    <w:p w14:paraId="6429B1C7" w14:textId="3A5CBD94" w:rsidR="00200BA8" w:rsidRPr="00F243D1" w:rsidRDefault="00AD21EF" w:rsidP="00200BA8">
      <w:pPr>
        <w:rPr>
          <w:rFonts w:ascii="Arial" w:hAnsi="Arial" w:cs="Arial"/>
          <w:sz w:val="20"/>
          <w:szCs w:val="20"/>
          <w:lang w:eastAsia="zh-TW"/>
        </w:rPr>
      </w:pPr>
      <w:r>
        <w:rPr>
          <w:rFonts w:ascii="Arial" w:hAnsi="Arial" w:cs="Arial"/>
          <w:sz w:val="20"/>
          <w:szCs w:val="20"/>
          <w:lang w:eastAsia="zh-TW"/>
        </w:rPr>
        <w:t>We</w:t>
      </w:r>
      <w:r w:rsidR="00200BA8" w:rsidRPr="00F243D1">
        <w:rPr>
          <w:rFonts w:ascii="Arial" w:hAnsi="Arial" w:cs="Arial"/>
          <w:sz w:val="20"/>
          <w:szCs w:val="20"/>
        </w:rPr>
        <w:t xml:space="preserve"> used propensity score weights (PSW)</w:t>
      </w:r>
      <w:r w:rsidR="00200BA8" w:rsidRPr="00F243D1">
        <w:rPr>
          <w:rFonts w:ascii="Arial" w:hAnsi="Arial" w:cs="Arial"/>
          <w:sz w:val="20"/>
          <w:szCs w:val="20"/>
          <w:lang w:eastAsia="zh-TW"/>
        </w:rPr>
        <w:t xml:space="preserve"> to do a weighted regression for outcome estimation [4, 5].  The PSW were</w:t>
      </w:r>
      <w:r w:rsidR="00200BA8" w:rsidRPr="00F243D1">
        <w:rPr>
          <w:rFonts w:ascii="Arial" w:hAnsi="Arial" w:cs="Arial"/>
          <w:sz w:val="20"/>
          <w:szCs w:val="20"/>
        </w:rPr>
        <w:t xml:space="preserve"> </w:t>
      </w:r>
      <w:r w:rsidR="00200BA8" w:rsidRPr="00F243D1">
        <w:rPr>
          <w:rFonts w:ascii="Arial" w:hAnsi="Arial" w:cs="Arial"/>
          <w:sz w:val="20"/>
          <w:szCs w:val="20"/>
          <w:lang w:eastAsia="zh-TW"/>
        </w:rPr>
        <w:t xml:space="preserve">generated by an algorithm that </w:t>
      </w:r>
      <w:r w:rsidR="00200BA8" w:rsidRPr="00F243D1">
        <w:rPr>
          <w:rFonts w:ascii="Arial" w:eastAsia="新細明體" w:hAnsi="Arial" w:cs="Arial"/>
          <w:sz w:val="20"/>
          <w:szCs w:val="20"/>
          <w:lang w:eastAsia="zh-TW"/>
        </w:rPr>
        <w:t xml:space="preserve">aimed at </w:t>
      </w:r>
      <w:r w:rsidR="00200BA8" w:rsidRPr="00F243D1">
        <w:rPr>
          <w:rFonts w:ascii="Arial" w:hAnsi="Arial" w:cs="Arial"/>
          <w:sz w:val="20"/>
          <w:szCs w:val="20"/>
          <w:lang w:eastAsia="zh-TW"/>
        </w:rPr>
        <w:t>optimizing post-weighting balance of covariates between the treatment and the control group.  Some covariates stayed imbalanced after weighting, and were adjusted for in the weighted regression model without further variable selection</w:t>
      </w:r>
      <w:r>
        <w:rPr>
          <w:rFonts w:ascii="Arial" w:hAnsi="Arial" w:cs="Arial"/>
          <w:sz w:val="20"/>
          <w:szCs w:val="20"/>
          <w:lang w:eastAsia="zh-TW"/>
        </w:rPr>
        <w:t>, thus providing a</w:t>
      </w:r>
      <w:r w:rsidR="00200BA8" w:rsidRPr="00F243D1">
        <w:rPr>
          <w:rFonts w:ascii="Arial" w:hAnsi="Arial" w:cs="Arial"/>
          <w:sz w:val="20"/>
          <w:szCs w:val="20"/>
          <w:lang w:eastAsia="zh-TW"/>
        </w:rPr>
        <w:t xml:space="preserve"> robust estimation for the outcome.</w:t>
      </w:r>
    </w:p>
    <w:p w14:paraId="2E961E26" w14:textId="77777777" w:rsidR="00200BA8" w:rsidRPr="00F243D1" w:rsidRDefault="00200BA8" w:rsidP="00200BA8">
      <w:pPr>
        <w:rPr>
          <w:rFonts w:ascii="Arial" w:hAnsi="Arial" w:cs="Arial"/>
          <w:sz w:val="20"/>
          <w:szCs w:val="20"/>
          <w:lang w:eastAsia="zh-TW"/>
        </w:rPr>
      </w:pPr>
      <w:r w:rsidRPr="00F243D1">
        <w:rPr>
          <w:rFonts w:ascii="Arial" w:hAnsi="Arial" w:cs="Arial"/>
          <w:sz w:val="20"/>
          <w:szCs w:val="20"/>
        </w:rPr>
        <w:t>A machine learning-based generalized boosted model (GBM) was used for the estimation and evaluation of propensity scores and associated PSW.  GBM fitted a piecewise constant model to predict a dichotomous outcome, i.e. the treatment assignment.  The iterative fitting algorithm built a regression tree that provided increasing log likelihood for the data</w:t>
      </w:r>
      <w:r w:rsidRPr="00F243D1">
        <w:rPr>
          <w:rFonts w:ascii="Arial" w:hAnsi="Arial" w:cs="Arial"/>
          <w:sz w:val="20"/>
          <w:szCs w:val="20"/>
          <w:lang w:eastAsia="zh-TW"/>
        </w:rPr>
        <w:t xml:space="preserve"> with increasing iteration</w:t>
      </w:r>
      <w:r w:rsidRPr="00F243D1">
        <w:rPr>
          <w:rFonts w:ascii="Arial" w:hAnsi="Arial" w:cs="Arial"/>
          <w:sz w:val="20"/>
          <w:szCs w:val="20"/>
        </w:rPr>
        <w:t>.  During the iterative process, the PSW generated after each iteration were evaluated by calculating the standardized bias across all covariates of the weighted data.  An iteration number that minimized the mean standardized bias across all covariates, i.e. maximized the balanc</w:t>
      </w:r>
      <w:r w:rsidRPr="00F243D1">
        <w:rPr>
          <w:rFonts w:ascii="Arial" w:hAnsi="Arial" w:cs="Arial"/>
          <w:sz w:val="20"/>
          <w:szCs w:val="20"/>
          <w:lang w:eastAsia="zh-TW"/>
        </w:rPr>
        <w:t>ing</w:t>
      </w:r>
      <w:r w:rsidRPr="00F243D1">
        <w:rPr>
          <w:rFonts w:ascii="Arial" w:hAnsi="Arial" w:cs="Arial"/>
          <w:sz w:val="20"/>
          <w:szCs w:val="20"/>
        </w:rPr>
        <w:t xml:space="preserve"> of covariates between the treatment and the control group, was chosen for generating the final PSW.</w:t>
      </w:r>
    </w:p>
    <w:p w14:paraId="5B499706" w14:textId="2479EBAE" w:rsidR="00F33B24" w:rsidRDefault="006C5B62" w:rsidP="00200BA8">
      <w:pPr>
        <w:rPr>
          <w:rFonts w:ascii="Arial" w:hAnsi="Arial" w:cs="Arial"/>
          <w:sz w:val="20"/>
          <w:szCs w:val="20"/>
          <w:lang w:eastAsia="zh-TW"/>
        </w:rPr>
      </w:pPr>
      <w:r>
        <w:rPr>
          <w:rFonts w:ascii="Arial" w:hAnsi="Arial" w:cs="Arial"/>
          <w:b/>
          <w:sz w:val="20"/>
          <w:szCs w:val="20"/>
          <w:lang w:eastAsia="zh-TW"/>
        </w:rPr>
        <w:t xml:space="preserve">A.5 </w:t>
      </w:r>
      <w:r w:rsidR="00727788">
        <w:rPr>
          <w:rFonts w:ascii="Arial" w:hAnsi="Arial" w:cs="Arial"/>
          <w:b/>
          <w:sz w:val="20"/>
          <w:szCs w:val="20"/>
          <w:lang w:eastAsia="zh-TW"/>
        </w:rPr>
        <w:t>Sensitivity</w:t>
      </w:r>
      <w:r>
        <w:rPr>
          <w:rFonts w:ascii="Arial" w:hAnsi="Arial" w:cs="Arial"/>
          <w:b/>
          <w:sz w:val="20"/>
          <w:szCs w:val="20"/>
          <w:lang w:eastAsia="zh-TW"/>
        </w:rPr>
        <w:t xml:space="preserve"> Analyses – Multivariate Logistic Regression </w:t>
      </w:r>
      <w:r>
        <w:rPr>
          <w:rFonts w:ascii="Arial" w:hAnsi="Arial" w:cs="Arial"/>
          <w:b/>
          <w:sz w:val="20"/>
          <w:szCs w:val="20"/>
          <w:lang w:eastAsia="zh-TW"/>
        </w:rPr>
        <w:br/>
      </w:r>
      <w:r>
        <w:rPr>
          <w:rFonts w:ascii="Arial" w:hAnsi="Arial" w:cs="Arial"/>
          <w:b/>
          <w:sz w:val="20"/>
          <w:szCs w:val="20"/>
          <w:lang w:eastAsia="zh-TW"/>
        </w:rPr>
        <w:br/>
      </w:r>
      <w:r w:rsidRPr="00134253">
        <w:rPr>
          <w:rFonts w:ascii="Arial" w:hAnsi="Arial" w:cs="Arial"/>
          <w:sz w:val="20"/>
          <w:szCs w:val="20"/>
          <w:lang w:eastAsia="zh-TW"/>
        </w:rPr>
        <w:t>Utilizing both the original GA-derived matched cohorts, as well as the PSW-derived matched cohorts, we then estimated l</w:t>
      </w:r>
      <w:r w:rsidR="00200BA8" w:rsidRPr="00134253">
        <w:rPr>
          <w:rFonts w:ascii="Arial" w:hAnsi="Arial" w:cs="Arial"/>
          <w:sz w:val="20"/>
          <w:szCs w:val="20"/>
          <w:lang w:eastAsia="zh-TW"/>
        </w:rPr>
        <w:t>ogistic</w:t>
      </w:r>
      <w:r w:rsidR="00200BA8" w:rsidRPr="00F243D1">
        <w:rPr>
          <w:rFonts w:ascii="Arial" w:hAnsi="Arial" w:cs="Arial"/>
          <w:sz w:val="20"/>
          <w:szCs w:val="20"/>
          <w:lang w:eastAsia="zh-TW"/>
        </w:rPr>
        <w:t xml:space="preserve"> regression model</w:t>
      </w:r>
      <w:r>
        <w:rPr>
          <w:rFonts w:ascii="Arial" w:hAnsi="Arial" w:cs="Arial"/>
          <w:sz w:val="20"/>
          <w:szCs w:val="20"/>
          <w:lang w:eastAsia="zh-TW"/>
        </w:rPr>
        <w:t xml:space="preserve">s for 28-day mortality including any imbalanced baseline covariates </w:t>
      </w:r>
      <w:r w:rsidR="00BF0E76">
        <w:rPr>
          <w:rFonts w:ascii="Arial" w:hAnsi="Arial" w:cs="Arial"/>
          <w:sz w:val="20"/>
          <w:szCs w:val="20"/>
          <w:lang w:eastAsia="zh-TW"/>
        </w:rPr>
        <w:t>(including those not retained in final propensity</w:t>
      </w:r>
      <w:r>
        <w:rPr>
          <w:rFonts w:ascii="Arial" w:hAnsi="Arial" w:cs="Arial"/>
          <w:sz w:val="20"/>
          <w:szCs w:val="20"/>
          <w:lang w:eastAsia="zh-TW"/>
        </w:rPr>
        <w:t xml:space="preserve"> score models</w:t>
      </w:r>
      <w:r w:rsidR="00BF0E76">
        <w:rPr>
          <w:rFonts w:ascii="Arial" w:hAnsi="Arial" w:cs="Arial"/>
          <w:sz w:val="20"/>
          <w:szCs w:val="20"/>
          <w:lang w:eastAsia="zh-TW"/>
        </w:rPr>
        <w:t>)</w:t>
      </w:r>
      <w:r>
        <w:rPr>
          <w:rFonts w:ascii="Arial" w:hAnsi="Arial" w:cs="Arial"/>
          <w:sz w:val="20"/>
          <w:szCs w:val="20"/>
          <w:lang w:eastAsia="zh-TW"/>
        </w:rPr>
        <w:t xml:space="preserve">.  </w:t>
      </w:r>
      <w:r w:rsidR="00200BA8" w:rsidRPr="00F243D1">
        <w:rPr>
          <w:rFonts w:ascii="Arial" w:hAnsi="Arial" w:cs="Arial"/>
          <w:sz w:val="20"/>
          <w:szCs w:val="20"/>
          <w:lang w:eastAsia="zh-TW"/>
        </w:rPr>
        <w:t xml:space="preserve"> </w:t>
      </w:r>
      <w:r>
        <w:rPr>
          <w:rFonts w:ascii="Arial" w:hAnsi="Arial" w:cs="Arial"/>
          <w:sz w:val="20"/>
          <w:szCs w:val="20"/>
          <w:lang w:eastAsia="zh-TW"/>
        </w:rPr>
        <w:t xml:space="preserve">There </w:t>
      </w:r>
      <w:r w:rsidR="00727788">
        <w:rPr>
          <w:rFonts w:ascii="Arial" w:hAnsi="Arial" w:cs="Arial"/>
          <w:sz w:val="20"/>
          <w:szCs w:val="20"/>
          <w:lang w:eastAsia="zh-TW"/>
        </w:rPr>
        <w:t>was no</w:t>
      </w:r>
      <w:r w:rsidR="00200BA8" w:rsidRPr="00F243D1">
        <w:rPr>
          <w:rFonts w:ascii="Arial" w:hAnsi="Arial" w:cs="Arial"/>
          <w:sz w:val="20"/>
          <w:szCs w:val="20"/>
          <w:lang w:eastAsia="zh-TW"/>
        </w:rPr>
        <w:t xml:space="preserve"> significant difference</w:t>
      </w:r>
      <w:r w:rsidR="00727788">
        <w:rPr>
          <w:rFonts w:ascii="Arial" w:hAnsi="Arial" w:cs="Arial"/>
          <w:sz w:val="20"/>
          <w:szCs w:val="20"/>
          <w:lang w:eastAsia="zh-TW"/>
        </w:rPr>
        <w:t>s</w:t>
      </w:r>
      <w:r w:rsidR="00200BA8" w:rsidRPr="00F243D1">
        <w:rPr>
          <w:rFonts w:ascii="Arial" w:hAnsi="Arial" w:cs="Arial"/>
          <w:sz w:val="20"/>
          <w:szCs w:val="20"/>
          <w:lang w:eastAsia="zh-TW"/>
        </w:rPr>
        <w:t xml:space="preserve"> in 28-day mortality between the IAC and non-IAC groups (eTable 2).</w:t>
      </w:r>
    </w:p>
    <w:p w14:paraId="745338B7" w14:textId="77777777" w:rsidR="00727788" w:rsidRDefault="00727788" w:rsidP="00200BA8">
      <w:pPr>
        <w:rPr>
          <w:rFonts w:ascii="Arial" w:hAnsi="Arial" w:cs="Arial"/>
          <w:sz w:val="20"/>
          <w:szCs w:val="20"/>
          <w:lang w:eastAsia="zh-TW"/>
        </w:rPr>
      </w:pPr>
    </w:p>
    <w:p w14:paraId="37B3C1C3" w14:textId="77777777" w:rsidR="00727788" w:rsidRPr="00F54118" w:rsidRDefault="00727788" w:rsidP="00200BA8">
      <w:pPr>
        <w:rPr>
          <w:rFonts w:ascii="Arial" w:hAnsi="Arial" w:cs="Arial"/>
          <w:sz w:val="20"/>
          <w:szCs w:val="20"/>
          <w:lang w:eastAsia="zh-TW"/>
        </w:rPr>
      </w:pPr>
    </w:p>
    <w:p w14:paraId="78C1988E" w14:textId="19E4292C" w:rsidR="00200BA8" w:rsidRPr="00F54118" w:rsidRDefault="00200BA8" w:rsidP="00200BA8">
      <w:pPr>
        <w:rPr>
          <w:rFonts w:ascii="Arial" w:hAnsi="Arial" w:cs="Arial"/>
          <w:b/>
          <w:sz w:val="20"/>
          <w:szCs w:val="20"/>
          <w:lang w:eastAsia="zh-TW"/>
        </w:rPr>
      </w:pPr>
      <w:r w:rsidRPr="00F54118">
        <w:rPr>
          <w:rFonts w:ascii="Arial" w:hAnsi="Arial" w:cs="Arial"/>
          <w:b/>
          <w:sz w:val="20"/>
          <w:szCs w:val="20"/>
          <w:lang w:eastAsia="zh-TW"/>
        </w:rPr>
        <w:t xml:space="preserve">eTable </w:t>
      </w:r>
      <w:ins w:id="562" w:author="Douglas Hsu" w:date="2015-06-26T12:58:00Z">
        <w:r w:rsidR="00AF52D9">
          <w:rPr>
            <w:rFonts w:ascii="Arial" w:hAnsi="Arial" w:cs="Arial"/>
            <w:b/>
            <w:sz w:val="20"/>
            <w:szCs w:val="20"/>
            <w:lang w:eastAsia="zh-TW"/>
          </w:rPr>
          <w:t>3</w:t>
        </w:r>
      </w:ins>
      <w:del w:id="563" w:author="Douglas Hsu" w:date="2015-06-26T12:58:00Z">
        <w:r w:rsidRPr="00F54118" w:rsidDel="00AF52D9">
          <w:rPr>
            <w:rFonts w:ascii="Arial" w:hAnsi="Arial" w:cs="Arial"/>
            <w:b/>
            <w:sz w:val="20"/>
            <w:szCs w:val="20"/>
            <w:lang w:eastAsia="zh-TW"/>
          </w:rPr>
          <w:delText>2</w:delText>
        </w:r>
      </w:del>
      <w:r w:rsidRPr="00F54118">
        <w:rPr>
          <w:rFonts w:ascii="Arial" w:hAnsi="Arial" w:cs="Arial"/>
          <w:b/>
          <w:sz w:val="20"/>
          <w:szCs w:val="20"/>
          <w:lang w:eastAsia="zh-TW"/>
        </w:rPr>
        <w:t>. Weighted logistic regression model for 28-day mortality</w:t>
      </w:r>
    </w:p>
    <w:tbl>
      <w:tblPr>
        <w:tblStyle w:val="TableGrid"/>
        <w:tblW w:w="0" w:type="auto"/>
        <w:tblLook w:val="04A0" w:firstRow="1" w:lastRow="0" w:firstColumn="1" w:lastColumn="0" w:noHBand="0" w:noVBand="1"/>
      </w:tblPr>
      <w:tblGrid>
        <w:gridCol w:w="1646"/>
        <w:gridCol w:w="1756"/>
        <w:gridCol w:w="2546"/>
        <w:gridCol w:w="1781"/>
      </w:tblGrid>
      <w:tr w:rsidR="00BF0E76" w14:paraId="55F76B9D" w14:textId="77777777" w:rsidTr="00F33B24">
        <w:tc>
          <w:tcPr>
            <w:tcW w:w="1646" w:type="dxa"/>
          </w:tcPr>
          <w:p w14:paraId="0D3DA6E7" w14:textId="77777777" w:rsidR="00BF0E76" w:rsidRPr="00F243D1" w:rsidRDefault="00BF0E76" w:rsidP="002B420E">
            <w:pPr>
              <w:rPr>
                <w:rFonts w:ascii="Arial" w:hAnsi="Arial" w:cs="Arial"/>
                <w:sz w:val="20"/>
                <w:szCs w:val="20"/>
              </w:rPr>
            </w:pPr>
          </w:p>
        </w:tc>
        <w:tc>
          <w:tcPr>
            <w:tcW w:w="1756" w:type="dxa"/>
          </w:tcPr>
          <w:p w14:paraId="2FA0F9E4" w14:textId="77777777" w:rsidR="00BF0E76" w:rsidRPr="00F243D1" w:rsidRDefault="00BF0E76" w:rsidP="002B420E">
            <w:pPr>
              <w:jc w:val="center"/>
              <w:rPr>
                <w:rFonts w:ascii="Arial" w:hAnsi="Arial" w:cs="Arial"/>
                <w:sz w:val="20"/>
                <w:szCs w:val="20"/>
                <w:lang w:eastAsia="zh-TW"/>
              </w:rPr>
            </w:pPr>
            <w:r w:rsidRPr="00F243D1">
              <w:rPr>
                <w:rFonts w:ascii="Arial" w:hAnsi="Arial" w:cs="Arial"/>
                <w:sz w:val="20"/>
                <w:szCs w:val="20"/>
                <w:lang w:eastAsia="zh-TW"/>
              </w:rPr>
              <w:t>OR</w:t>
            </w:r>
          </w:p>
        </w:tc>
        <w:tc>
          <w:tcPr>
            <w:tcW w:w="2546" w:type="dxa"/>
          </w:tcPr>
          <w:p w14:paraId="4D9F6D01" w14:textId="77777777" w:rsidR="00BF0E76" w:rsidRPr="00F243D1" w:rsidRDefault="00BF0E76" w:rsidP="00F33B24">
            <w:pPr>
              <w:jc w:val="center"/>
              <w:rPr>
                <w:rFonts w:ascii="Arial" w:hAnsi="Arial" w:cs="Arial"/>
                <w:sz w:val="20"/>
                <w:szCs w:val="20"/>
                <w:lang w:eastAsia="zh-TW"/>
              </w:rPr>
            </w:pPr>
            <w:r w:rsidRPr="00F243D1">
              <w:rPr>
                <w:rFonts w:ascii="Arial" w:hAnsi="Arial" w:cs="Arial"/>
                <w:sz w:val="20"/>
                <w:szCs w:val="20"/>
                <w:lang w:eastAsia="zh-TW"/>
              </w:rPr>
              <w:t>95% Confidence Interval</w:t>
            </w:r>
          </w:p>
        </w:tc>
        <w:tc>
          <w:tcPr>
            <w:tcW w:w="1781" w:type="dxa"/>
          </w:tcPr>
          <w:p w14:paraId="78259CA5" w14:textId="77777777" w:rsidR="00BF0E76" w:rsidRPr="00F243D1" w:rsidRDefault="00BF0E76" w:rsidP="002B420E">
            <w:pPr>
              <w:jc w:val="center"/>
              <w:rPr>
                <w:rFonts w:ascii="Arial" w:hAnsi="Arial" w:cs="Arial"/>
                <w:sz w:val="20"/>
                <w:szCs w:val="20"/>
                <w:lang w:eastAsia="zh-TW"/>
              </w:rPr>
            </w:pPr>
            <w:r w:rsidRPr="00F243D1">
              <w:rPr>
                <w:rFonts w:ascii="Arial" w:hAnsi="Arial" w:cs="Arial"/>
                <w:sz w:val="20"/>
                <w:szCs w:val="20"/>
                <w:lang w:eastAsia="zh-TW"/>
              </w:rPr>
              <w:t>p-value</w:t>
            </w:r>
          </w:p>
        </w:tc>
      </w:tr>
      <w:tr w:rsidR="00BF0E76" w14:paraId="19B7C56E" w14:textId="77777777" w:rsidTr="00F33B24">
        <w:tc>
          <w:tcPr>
            <w:tcW w:w="1646" w:type="dxa"/>
          </w:tcPr>
          <w:p w14:paraId="442AF8A8" w14:textId="141AF456" w:rsidR="00BF0E76" w:rsidRPr="00F243D1" w:rsidRDefault="00BF0E76" w:rsidP="002B420E">
            <w:pPr>
              <w:rPr>
                <w:rFonts w:ascii="Arial" w:hAnsi="Arial" w:cs="Arial"/>
                <w:sz w:val="20"/>
                <w:szCs w:val="20"/>
              </w:rPr>
            </w:pPr>
            <w:r>
              <w:rPr>
                <w:rFonts w:ascii="Arial" w:hAnsi="Arial" w:cs="Arial"/>
                <w:sz w:val="20"/>
                <w:szCs w:val="20"/>
              </w:rPr>
              <w:t>GA Method</w:t>
            </w:r>
          </w:p>
        </w:tc>
        <w:tc>
          <w:tcPr>
            <w:tcW w:w="1756" w:type="dxa"/>
          </w:tcPr>
          <w:p w14:paraId="5C2C42F1" w14:textId="32A8F668" w:rsidR="00BF0E76" w:rsidRPr="00F243D1" w:rsidRDefault="00BF0E76" w:rsidP="006C5B62">
            <w:pPr>
              <w:jc w:val="center"/>
              <w:rPr>
                <w:rFonts w:ascii="Arial" w:hAnsi="Arial" w:cs="Arial"/>
                <w:sz w:val="20"/>
                <w:szCs w:val="20"/>
                <w:lang w:eastAsia="zh-TW"/>
              </w:rPr>
            </w:pPr>
            <w:r>
              <w:rPr>
                <w:rFonts w:ascii="Arial" w:hAnsi="Arial" w:cs="Arial"/>
                <w:sz w:val="20"/>
                <w:szCs w:val="20"/>
                <w:lang w:eastAsia="zh-TW"/>
              </w:rPr>
              <w:t>0.93</w:t>
            </w:r>
          </w:p>
        </w:tc>
        <w:tc>
          <w:tcPr>
            <w:tcW w:w="2546" w:type="dxa"/>
          </w:tcPr>
          <w:p w14:paraId="29110120" w14:textId="00BCB84F" w:rsidR="00BF0E76" w:rsidRPr="00F243D1" w:rsidRDefault="00BF0E76" w:rsidP="00F33B24">
            <w:pPr>
              <w:jc w:val="center"/>
              <w:rPr>
                <w:rFonts w:ascii="Arial" w:hAnsi="Arial" w:cs="Arial"/>
                <w:sz w:val="20"/>
                <w:szCs w:val="20"/>
                <w:lang w:eastAsia="zh-TW"/>
              </w:rPr>
            </w:pPr>
            <w:r>
              <w:rPr>
                <w:rFonts w:ascii="Arial" w:hAnsi="Arial" w:cs="Arial"/>
                <w:sz w:val="20"/>
                <w:szCs w:val="20"/>
                <w:lang w:eastAsia="zh-TW"/>
              </w:rPr>
              <w:t>0.61, 1.44</w:t>
            </w:r>
          </w:p>
        </w:tc>
        <w:tc>
          <w:tcPr>
            <w:tcW w:w="1781" w:type="dxa"/>
          </w:tcPr>
          <w:p w14:paraId="0C64FFD8" w14:textId="0EB20CA9" w:rsidR="00BF0E76" w:rsidRPr="00F243D1" w:rsidRDefault="00BF0E76" w:rsidP="002B420E">
            <w:pPr>
              <w:jc w:val="center"/>
              <w:rPr>
                <w:rFonts w:ascii="Arial" w:hAnsi="Arial" w:cs="Arial"/>
                <w:sz w:val="20"/>
                <w:szCs w:val="20"/>
                <w:lang w:eastAsia="zh-TW"/>
              </w:rPr>
            </w:pPr>
            <w:r>
              <w:rPr>
                <w:rFonts w:ascii="Arial" w:hAnsi="Arial" w:cs="Arial"/>
                <w:sz w:val="20"/>
                <w:szCs w:val="20"/>
                <w:lang w:eastAsia="zh-TW"/>
              </w:rPr>
              <w:t>0</w:t>
            </w:r>
            <w:ins w:id="564" w:author="Douglas Hsu" w:date="2015-06-26T16:28:00Z">
              <w:r w:rsidR="00295EC6">
                <w:rPr>
                  <w:rFonts w:ascii="Arial" w:hAnsi="Arial" w:cs="Arial"/>
                  <w:sz w:val="20"/>
                  <w:szCs w:val="20"/>
                  <w:lang w:eastAsia="zh-TW"/>
                </w:rPr>
                <w:t>.</w:t>
              </w:r>
            </w:ins>
            <w:r>
              <w:rPr>
                <w:rFonts w:ascii="Arial" w:hAnsi="Arial" w:cs="Arial"/>
                <w:sz w:val="20"/>
                <w:szCs w:val="20"/>
                <w:lang w:eastAsia="zh-TW"/>
              </w:rPr>
              <w:t>75</w:t>
            </w:r>
          </w:p>
        </w:tc>
      </w:tr>
      <w:tr w:rsidR="00BF0E76" w14:paraId="6046F9A7" w14:textId="77777777" w:rsidTr="00F33B24">
        <w:tc>
          <w:tcPr>
            <w:tcW w:w="1646" w:type="dxa"/>
          </w:tcPr>
          <w:p w14:paraId="7B201033" w14:textId="691C5278" w:rsidR="00BF0E76" w:rsidRPr="00F243D1" w:rsidRDefault="00BF0E76" w:rsidP="002B420E">
            <w:pPr>
              <w:rPr>
                <w:rFonts w:ascii="Arial" w:hAnsi="Arial" w:cs="Arial"/>
                <w:sz w:val="20"/>
                <w:szCs w:val="20"/>
              </w:rPr>
            </w:pPr>
            <w:r>
              <w:rPr>
                <w:rFonts w:ascii="Arial" w:hAnsi="Arial" w:cs="Arial"/>
                <w:sz w:val="20"/>
                <w:szCs w:val="20"/>
              </w:rPr>
              <w:t>PSW Method</w:t>
            </w:r>
          </w:p>
        </w:tc>
        <w:tc>
          <w:tcPr>
            <w:tcW w:w="1756" w:type="dxa"/>
          </w:tcPr>
          <w:p w14:paraId="46B2C1A6" w14:textId="008DE358" w:rsidR="00BF0E76" w:rsidRPr="00F243D1" w:rsidRDefault="00BF0E76" w:rsidP="002B420E">
            <w:pPr>
              <w:jc w:val="center"/>
              <w:rPr>
                <w:rFonts w:ascii="Arial" w:hAnsi="Arial" w:cs="Arial"/>
                <w:sz w:val="20"/>
                <w:szCs w:val="20"/>
                <w:lang w:eastAsia="zh-TW"/>
              </w:rPr>
            </w:pPr>
            <w:r w:rsidRPr="00F243D1">
              <w:rPr>
                <w:rFonts w:ascii="Arial" w:hAnsi="Arial" w:cs="Arial"/>
                <w:sz w:val="20"/>
                <w:szCs w:val="20"/>
                <w:lang w:eastAsia="zh-TW"/>
              </w:rPr>
              <w:t>1.39</w:t>
            </w:r>
          </w:p>
        </w:tc>
        <w:tc>
          <w:tcPr>
            <w:tcW w:w="2546" w:type="dxa"/>
          </w:tcPr>
          <w:p w14:paraId="52BBD079" w14:textId="5E57580C" w:rsidR="00BF0E76" w:rsidRPr="00F243D1" w:rsidRDefault="00BF0E76" w:rsidP="00F33B24">
            <w:pPr>
              <w:jc w:val="center"/>
              <w:rPr>
                <w:rFonts w:ascii="Arial" w:hAnsi="Arial" w:cs="Arial"/>
                <w:sz w:val="20"/>
                <w:szCs w:val="20"/>
                <w:lang w:eastAsia="zh-TW"/>
              </w:rPr>
            </w:pPr>
            <w:r w:rsidRPr="00F243D1">
              <w:rPr>
                <w:rFonts w:ascii="Arial" w:hAnsi="Arial" w:cs="Arial"/>
                <w:sz w:val="20"/>
                <w:szCs w:val="20"/>
                <w:lang w:eastAsia="zh-TW"/>
              </w:rPr>
              <w:t>0.63, 3.06</w:t>
            </w:r>
          </w:p>
        </w:tc>
        <w:tc>
          <w:tcPr>
            <w:tcW w:w="1781" w:type="dxa"/>
          </w:tcPr>
          <w:p w14:paraId="0A39A3A0" w14:textId="57D99D39" w:rsidR="00BF0E76" w:rsidRPr="00F243D1" w:rsidRDefault="00BF0E76" w:rsidP="002B420E">
            <w:pPr>
              <w:jc w:val="center"/>
              <w:rPr>
                <w:rFonts w:ascii="Arial" w:hAnsi="Arial" w:cs="Arial"/>
                <w:sz w:val="20"/>
                <w:szCs w:val="20"/>
                <w:lang w:eastAsia="zh-TW"/>
              </w:rPr>
            </w:pPr>
            <w:r w:rsidRPr="00F243D1">
              <w:rPr>
                <w:rFonts w:ascii="Arial" w:hAnsi="Arial" w:cs="Arial"/>
                <w:sz w:val="20"/>
                <w:szCs w:val="20"/>
                <w:lang w:eastAsia="zh-TW"/>
              </w:rPr>
              <w:t>0.41</w:t>
            </w:r>
          </w:p>
        </w:tc>
      </w:tr>
    </w:tbl>
    <w:p w14:paraId="1419B1B1" w14:textId="4A8AC367" w:rsidR="008D5D2F" w:rsidRPr="00F33B24" w:rsidRDefault="00BF0E76" w:rsidP="0032316F">
      <w:pPr>
        <w:jc w:val="both"/>
        <w:rPr>
          <w:rFonts w:ascii="Arial" w:hAnsi="Arial"/>
          <w:sz w:val="20"/>
        </w:rPr>
      </w:pPr>
      <w:r w:rsidRPr="00F33B24">
        <w:rPr>
          <w:rFonts w:ascii="Arial" w:hAnsi="Arial"/>
          <w:sz w:val="20"/>
        </w:rPr>
        <w:t xml:space="preserve">* Reference group - Non-IAC </w:t>
      </w:r>
    </w:p>
    <w:p w14:paraId="3EC6CF36" w14:textId="77777777" w:rsidR="008D5D2F" w:rsidRDefault="008D5D2F" w:rsidP="0032316F">
      <w:pPr>
        <w:jc w:val="both"/>
        <w:rPr>
          <w:ins w:id="565" w:author="Douglas Hsu" w:date="2015-06-26T12:38:00Z"/>
          <w:rFonts w:ascii="Arial" w:hAnsi="Arial"/>
          <w:b/>
          <w:sz w:val="20"/>
        </w:rPr>
      </w:pPr>
    </w:p>
    <w:p w14:paraId="38E860A9" w14:textId="3A67FD2A" w:rsidR="004D0964" w:rsidRPr="00AF52D9" w:rsidRDefault="00AF52D9" w:rsidP="0032316F">
      <w:pPr>
        <w:jc w:val="both"/>
        <w:rPr>
          <w:ins w:id="566" w:author="Douglas Hsu" w:date="2015-06-26T12:38:00Z"/>
          <w:rFonts w:ascii="Arial" w:hAnsi="Arial"/>
          <w:b/>
          <w:sz w:val="20"/>
        </w:rPr>
      </w:pPr>
      <w:ins w:id="567" w:author="Douglas Hsu" w:date="2015-06-26T12:58:00Z">
        <w:r w:rsidRPr="00AF52D9">
          <w:rPr>
            <w:rFonts w:ascii="Arial" w:hAnsi="Arial"/>
            <w:b/>
            <w:sz w:val="20"/>
            <w:rPrChange w:id="568" w:author="Douglas Hsu" w:date="2015-06-26T12:58:00Z">
              <w:rPr>
                <w:rFonts w:ascii="Arial" w:hAnsi="Arial"/>
                <w:sz w:val="20"/>
              </w:rPr>
            </w:rPrChange>
          </w:rPr>
          <w:t xml:space="preserve">eTable 4. </w:t>
        </w:r>
      </w:ins>
      <w:ins w:id="569" w:author="Douglas Hsu" w:date="2015-06-26T16:23:00Z">
        <w:r w:rsidR="00FF2FBD">
          <w:rPr>
            <w:rFonts w:ascii="Arial" w:hAnsi="Arial"/>
            <w:b/>
            <w:sz w:val="20"/>
          </w:rPr>
          <w:t xml:space="preserve">Comparison of candidate covariates between matched and unmatched </w:t>
        </w:r>
      </w:ins>
      <w:ins w:id="570" w:author="Douglas Hsu" w:date="2015-06-26T16:24:00Z">
        <w:r w:rsidR="00FF2FBD">
          <w:rPr>
            <w:rFonts w:ascii="Arial" w:hAnsi="Arial"/>
            <w:b/>
            <w:sz w:val="20"/>
          </w:rPr>
          <w:t>cohorts</w:t>
        </w:r>
      </w:ins>
    </w:p>
    <w:tbl>
      <w:tblPr>
        <w:tblW w:w="8115" w:type="dxa"/>
        <w:tblInd w:w="93" w:type="dxa"/>
        <w:tblLayout w:type="fixed"/>
        <w:tblLook w:val="04A0" w:firstRow="1" w:lastRow="0" w:firstColumn="1" w:lastColumn="0" w:noHBand="0" w:noVBand="1"/>
      </w:tblPr>
      <w:tblGrid>
        <w:gridCol w:w="1365"/>
        <w:gridCol w:w="1170"/>
        <w:gridCol w:w="1170"/>
        <w:gridCol w:w="900"/>
        <w:gridCol w:w="1350"/>
        <w:gridCol w:w="1350"/>
        <w:gridCol w:w="810"/>
        <w:tblGridChange w:id="571">
          <w:tblGrid>
            <w:gridCol w:w="93"/>
            <w:gridCol w:w="1272"/>
            <w:gridCol w:w="93"/>
            <w:gridCol w:w="1077"/>
            <w:gridCol w:w="1170"/>
            <w:gridCol w:w="900"/>
            <w:gridCol w:w="93"/>
            <w:gridCol w:w="1257"/>
            <w:gridCol w:w="2253"/>
            <w:gridCol w:w="443"/>
            <w:gridCol w:w="919"/>
          </w:tblGrid>
        </w:tblGridChange>
      </w:tblGrid>
      <w:tr w:rsidR="00FF2FBD" w:rsidRPr="00A77179" w14:paraId="2984AA91" w14:textId="77777777" w:rsidTr="00FF2FBD">
        <w:trPr>
          <w:trHeight w:val="260"/>
          <w:ins w:id="572" w:author="Douglas Hsu" w:date="2015-06-26T16:20:00Z"/>
        </w:trPr>
        <w:tc>
          <w:tcPr>
            <w:tcW w:w="1365"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3538CFA5" w14:textId="77777777" w:rsidR="00FF2FBD" w:rsidRPr="00FF2FBD" w:rsidRDefault="00FF2FBD" w:rsidP="00B8441F">
            <w:pPr>
              <w:rPr>
                <w:ins w:id="573" w:author="Douglas Hsu" w:date="2015-06-26T16:20:00Z"/>
                <w:rFonts w:ascii="Arial" w:eastAsia="Times New Roman" w:hAnsi="Arial" w:cs="Arial"/>
                <w:b/>
                <w:bCs/>
                <w:sz w:val="16"/>
                <w:szCs w:val="16"/>
              </w:rPr>
            </w:pPr>
            <w:ins w:id="574" w:author="Douglas Hsu" w:date="2015-06-26T16:20:00Z">
              <w:r w:rsidRPr="00FF2FBD">
                <w:rPr>
                  <w:rFonts w:ascii="Arial" w:eastAsia="Times New Roman" w:hAnsi="Arial" w:cs="Arial"/>
                  <w:b/>
                  <w:bCs/>
                  <w:sz w:val="16"/>
                  <w:szCs w:val="16"/>
                </w:rPr>
                <w:t>Variables</w:t>
              </w:r>
            </w:ins>
          </w:p>
        </w:tc>
        <w:tc>
          <w:tcPr>
            <w:tcW w:w="3240" w:type="dxa"/>
            <w:gridSpan w:val="3"/>
            <w:tcBorders>
              <w:top w:val="single" w:sz="4" w:space="0" w:color="auto"/>
              <w:left w:val="nil"/>
              <w:bottom w:val="single" w:sz="4" w:space="0" w:color="auto"/>
              <w:right w:val="single" w:sz="4" w:space="0" w:color="000000"/>
            </w:tcBorders>
            <w:shd w:val="clear" w:color="auto" w:fill="auto"/>
            <w:vAlign w:val="bottom"/>
            <w:hideMark/>
          </w:tcPr>
          <w:p w14:paraId="5F82B087" w14:textId="77777777" w:rsidR="00FF2FBD" w:rsidRPr="00FF2FBD" w:rsidRDefault="00FF2FBD" w:rsidP="00B8441F">
            <w:pPr>
              <w:jc w:val="center"/>
              <w:rPr>
                <w:ins w:id="575" w:author="Douglas Hsu" w:date="2015-06-26T16:20:00Z"/>
                <w:rFonts w:ascii="Arial" w:eastAsia="Times New Roman" w:hAnsi="Arial" w:cs="Arial"/>
                <w:b/>
                <w:bCs/>
                <w:sz w:val="16"/>
                <w:szCs w:val="16"/>
              </w:rPr>
            </w:pPr>
            <w:ins w:id="576" w:author="Douglas Hsu" w:date="2015-06-26T16:20:00Z">
              <w:r w:rsidRPr="00FF2FBD">
                <w:rPr>
                  <w:rFonts w:ascii="Arial" w:eastAsia="Times New Roman" w:hAnsi="Arial" w:cs="Arial"/>
                  <w:b/>
                  <w:bCs/>
                  <w:sz w:val="16"/>
                  <w:szCs w:val="16"/>
                </w:rPr>
                <w:t>Non-IAC</w:t>
              </w:r>
            </w:ins>
          </w:p>
        </w:tc>
        <w:tc>
          <w:tcPr>
            <w:tcW w:w="3510" w:type="dxa"/>
            <w:gridSpan w:val="3"/>
            <w:tcBorders>
              <w:top w:val="single" w:sz="4" w:space="0" w:color="auto"/>
              <w:left w:val="nil"/>
              <w:bottom w:val="single" w:sz="4" w:space="0" w:color="auto"/>
              <w:right w:val="single" w:sz="4" w:space="0" w:color="000000"/>
            </w:tcBorders>
            <w:shd w:val="clear" w:color="auto" w:fill="auto"/>
            <w:vAlign w:val="bottom"/>
            <w:hideMark/>
          </w:tcPr>
          <w:p w14:paraId="33BB0A3E" w14:textId="77777777" w:rsidR="00FF2FBD" w:rsidRPr="00FF2FBD" w:rsidRDefault="00FF2FBD" w:rsidP="00B8441F">
            <w:pPr>
              <w:jc w:val="center"/>
              <w:rPr>
                <w:ins w:id="577" w:author="Douglas Hsu" w:date="2015-06-26T16:20:00Z"/>
                <w:rFonts w:ascii="Arial" w:eastAsia="Times New Roman" w:hAnsi="Arial" w:cs="Arial"/>
                <w:b/>
                <w:bCs/>
                <w:sz w:val="16"/>
                <w:szCs w:val="16"/>
              </w:rPr>
            </w:pPr>
            <w:ins w:id="578" w:author="Douglas Hsu" w:date="2015-06-26T16:20:00Z">
              <w:r w:rsidRPr="00FF2FBD">
                <w:rPr>
                  <w:rFonts w:ascii="Arial" w:eastAsia="Times New Roman" w:hAnsi="Arial" w:cs="Arial"/>
                  <w:b/>
                  <w:bCs/>
                  <w:sz w:val="16"/>
                  <w:szCs w:val="16"/>
                </w:rPr>
                <w:t>IAC</w:t>
              </w:r>
            </w:ins>
          </w:p>
        </w:tc>
      </w:tr>
      <w:tr w:rsidR="00FF2FBD" w:rsidRPr="00A77179" w14:paraId="068B1D7E" w14:textId="77777777" w:rsidTr="00FF2FBD">
        <w:tblPrEx>
          <w:tblW w:w="8115" w:type="dxa"/>
          <w:tblInd w:w="93" w:type="dxa"/>
          <w:tblLayout w:type="fixed"/>
          <w:tblPrExChange w:id="579" w:author="Douglas Hsu" w:date="2015-06-26T16:22:00Z">
            <w:tblPrEx>
              <w:tblW w:w="9570" w:type="dxa"/>
              <w:tblInd w:w="93" w:type="dxa"/>
              <w:tblLayout w:type="fixed"/>
            </w:tblPrEx>
          </w:tblPrExChange>
        </w:tblPrEx>
        <w:trPr>
          <w:trHeight w:val="260"/>
          <w:ins w:id="580" w:author="Douglas Hsu" w:date="2015-06-26T16:20:00Z"/>
          <w:trPrChange w:id="581" w:author="Douglas Hsu" w:date="2015-06-26T16:22:00Z">
            <w:trPr>
              <w:trHeight w:val="260"/>
            </w:trPr>
          </w:trPrChange>
        </w:trPr>
        <w:tc>
          <w:tcPr>
            <w:tcW w:w="1365" w:type="dxa"/>
            <w:vMerge/>
            <w:tcBorders>
              <w:top w:val="single" w:sz="4" w:space="0" w:color="auto"/>
              <w:left w:val="single" w:sz="4" w:space="0" w:color="auto"/>
              <w:bottom w:val="single" w:sz="4" w:space="0" w:color="000000"/>
              <w:right w:val="single" w:sz="4" w:space="0" w:color="auto"/>
            </w:tcBorders>
            <w:vAlign w:val="center"/>
            <w:hideMark/>
            <w:tcPrChange w:id="582" w:author="Douglas Hsu" w:date="2015-06-26T16:22:00Z">
              <w:tcPr>
                <w:tcW w:w="1365" w:type="dxa"/>
                <w:gridSpan w:val="2"/>
                <w:vMerge/>
                <w:tcBorders>
                  <w:top w:val="single" w:sz="4" w:space="0" w:color="auto"/>
                  <w:left w:val="single" w:sz="4" w:space="0" w:color="auto"/>
                  <w:bottom w:val="single" w:sz="4" w:space="0" w:color="000000"/>
                  <w:right w:val="single" w:sz="4" w:space="0" w:color="auto"/>
                </w:tcBorders>
                <w:vAlign w:val="center"/>
                <w:hideMark/>
              </w:tcPr>
            </w:tcPrChange>
          </w:tcPr>
          <w:p w14:paraId="61903F6F" w14:textId="77777777" w:rsidR="00FF2FBD" w:rsidRPr="00FF2FBD" w:rsidRDefault="00FF2FBD" w:rsidP="00B8441F">
            <w:pPr>
              <w:rPr>
                <w:ins w:id="583" w:author="Douglas Hsu" w:date="2015-06-26T16:20:00Z"/>
                <w:rFonts w:ascii="Arial" w:eastAsia="Times New Roman" w:hAnsi="Arial" w:cs="Arial"/>
                <w:b/>
                <w:bCs/>
                <w:sz w:val="16"/>
                <w:szCs w:val="16"/>
              </w:rPr>
            </w:pPr>
          </w:p>
        </w:tc>
        <w:tc>
          <w:tcPr>
            <w:tcW w:w="1170" w:type="dxa"/>
            <w:tcBorders>
              <w:top w:val="nil"/>
              <w:left w:val="nil"/>
              <w:bottom w:val="nil"/>
              <w:right w:val="single" w:sz="4" w:space="0" w:color="auto"/>
            </w:tcBorders>
            <w:shd w:val="clear" w:color="auto" w:fill="auto"/>
            <w:vAlign w:val="bottom"/>
            <w:hideMark/>
            <w:tcPrChange w:id="584" w:author="Douglas Hsu" w:date="2015-06-26T16:22:00Z">
              <w:tcPr>
                <w:tcW w:w="1170" w:type="dxa"/>
                <w:gridSpan w:val="2"/>
                <w:tcBorders>
                  <w:top w:val="nil"/>
                  <w:left w:val="nil"/>
                  <w:bottom w:val="nil"/>
                  <w:right w:val="single" w:sz="4" w:space="0" w:color="auto"/>
                </w:tcBorders>
                <w:shd w:val="clear" w:color="auto" w:fill="auto"/>
                <w:vAlign w:val="bottom"/>
                <w:hideMark/>
              </w:tcPr>
            </w:tcPrChange>
          </w:tcPr>
          <w:p w14:paraId="75DE7F74" w14:textId="77777777" w:rsidR="00FF2FBD" w:rsidRPr="00FF2FBD" w:rsidRDefault="00FF2FBD" w:rsidP="00B8441F">
            <w:pPr>
              <w:jc w:val="center"/>
              <w:rPr>
                <w:ins w:id="585" w:author="Douglas Hsu" w:date="2015-06-26T16:20:00Z"/>
                <w:rFonts w:ascii="Arial" w:eastAsia="Times New Roman" w:hAnsi="Arial" w:cs="Arial"/>
                <w:b/>
                <w:bCs/>
                <w:sz w:val="16"/>
                <w:szCs w:val="16"/>
              </w:rPr>
            </w:pPr>
            <w:ins w:id="586" w:author="Douglas Hsu" w:date="2015-06-26T16:20:00Z">
              <w:r w:rsidRPr="00FF2FBD">
                <w:rPr>
                  <w:rFonts w:ascii="Arial" w:eastAsia="Times New Roman" w:hAnsi="Arial" w:cs="Arial"/>
                  <w:b/>
                  <w:bCs/>
                  <w:sz w:val="16"/>
                  <w:szCs w:val="16"/>
                </w:rPr>
                <w:t>Matched (n=348)</w:t>
              </w:r>
            </w:ins>
          </w:p>
        </w:tc>
        <w:tc>
          <w:tcPr>
            <w:tcW w:w="1170" w:type="dxa"/>
            <w:tcBorders>
              <w:top w:val="nil"/>
              <w:left w:val="nil"/>
              <w:bottom w:val="nil"/>
              <w:right w:val="single" w:sz="4" w:space="0" w:color="auto"/>
            </w:tcBorders>
            <w:shd w:val="clear" w:color="auto" w:fill="auto"/>
            <w:vAlign w:val="bottom"/>
            <w:hideMark/>
            <w:tcPrChange w:id="587" w:author="Douglas Hsu" w:date="2015-06-26T16:22:00Z">
              <w:tcPr>
                <w:tcW w:w="1170" w:type="dxa"/>
                <w:tcBorders>
                  <w:top w:val="nil"/>
                  <w:left w:val="nil"/>
                  <w:bottom w:val="nil"/>
                  <w:right w:val="single" w:sz="4" w:space="0" w:color="auto"/>
                </w:tcBorders>
                <w:shd w:val="clear" w:color="auto" w:fill="auto"/>
                <w:vAlign w:val="bottom"/>
                <w:hideMark/>
              </w:tcPr>
            </w:tcPrChange>
          </w:tcPr>
          <w:p w14:paraId="73CC8830" w14:textId="77777777" w:rsidR="00FF2FBD" w:rsidRPr="00FF2FBD" w:rsidRDefault="00FF2FBD" w:rsidP="00B8441F">
            <w:pPr>
              <w:jc w:val="center"/>
              <w:rPr>
                <w:ins w:id="588" w:author="Douglas Hsu" w:date="2015-06-26T16:20:00Z"/>
                <w:rFonts w:ascii="Arial" w:eastAsia="Times New Roman" w:hAnsi="Arial" w:cs="Arial"/>
                <w:b/>
                <w:bCs/>
                <w:sz w:val="16"/>
                <w:szCs w:val="16"/>
              </w:rPr>
            </w:pPr>
            <w:ins w:id="589" w:author="Douglas Hsu" w:date="2015-06-26T16:20:00Z">
              <w:r w:rsidRPr="00FF2FBD">
                <w:rPr>
                  <w:rFonts w:ascii="Arial" w:eastAsia="Times New Roman" w:hAnsi="Arial" w:cs="Arial"/>
                  <w:b/>
                  <w:bCs/>
                  <w:sz w:val="16"/>
                  <w:szCs w:val="16"/>
                </w:rPr>
                <w:t>Unmatched (n=636)</w:t>
              </w:r>
            </w:ins>
          </w:p>
        </w:tc>
        <w:tc>
          <w:tcPr>
            <w:tcW w:w="900" w:type="dxa"/>
            <w:tcBorders>
              <w:top w:val="nil"/>
              <w:left w:val="nil"/>
              <w:bottom w:val="nil"/>
              <w:right w:val="single" w:sz="4" w:space="0" w:color="auto"/>
            </w:tcBorders>
            <w:shd w:val="clear" w:color="auto" w:fill="auto"/>
            <w:vAlign w:val="bottom"/>
            <w:hideMark/>
            <w:tcPrChange w:id="590" w:author="Douglas Hsu" w:date="2015-06-26T16:22:00Z">
              <w:tcPr>
                <w:tcW w:w="900" w:type="dxa"/>
                <w:tcBorders>
                  <w:top w:val="nil"/>
                  <w:left w:val="nil"/>
                  <w:bottom w:val="nil"/>
                  <w:right w:val="single" w:sz="4" w:space="0" w:color="auto"/>
                </w:tcBorders>
                <w:shd w:val="clear" w:color="auto" w:fill="auto"/>
                <w:vAlign w:val="bottom"/>
                <w:hideMark/>
              </w:tcPr>
            </w:tcPrChange>
          </w:tcPr>
          <w:p w14:paraId="08918DCE" w14:textId="77777777" w:rsidR="00FF2FBD" w:rsidRPr="00FF2FBD" w:rsidRDefault="00FF2FBD" w:rsidP="00B8441F">
            <w:pPr>
              <w:jc w:val="center"/>
              <w:rPr>
                <w:ins w:id="591" w:author="Douglas Hsu" w:date="2015-06-26T16:20:00Z"/>
                <w:rFonts w:ascii="Arial" w:eastAsia="Times New Roman" w:hAnsi="Arial" w:cs="Arial"/>
                <w:b/>
                <w:bCs/>
                <w:sz w:val="16"/>
                <w:szCs w:val="16"/>
              </w:rPr>
            </w:pPr>
            <w:ins w:id="592" w:author="Douglas Hsu" w:date="2015-06-26T16:20:00Z">
              <w:r w:rsidRPr="00FF2FBD">
                <w:rPr>
                  <w:rFonts w:ascii="Arial" w:eastAsia="Times New Roman" w:hAnsi="Arial" w:cs="Arial"/>
                  <w:b/>
                  <w:bCs/>
                  <w:sz w:val="16"/>
                  <w:szCs w:val="16"/>
                </w:rPr>
                <w:t>p-value</w:t>
              </w:r>
            </w:ins>
          </w:p>
        </w:tc>
        <w:tc>
          <w:tcPr>
            <w:tcW w:w="1350" w:type="dxa"/>
            <w:tcBorders>
              <w:top w:val="nil"/>
              <w:left w:val="nil"/>
              <w:bottom w:val="nil"/>
              <w:right w:val="single" w:sz="4" w:space="0" w:color="auto"/>
            </w:tcBorders>
            <w:shd w:val="clear" w:color="auto" w:fill="auto"/>
            <w:vAlign w:val="bottom"/>
            <w:hideMark/>
            <w:tcPrChange w:id="593" w:author="Douglas Hsu" w:date="2015-06-26T16:22:00Z">
              <w:tcPr>
                <w:tcW w:w="1350" w:type="dxa"/>
                <w:gridSpan w:val="2"/>
                <w:tcBorders>
                  <w:top w:val="nil"/>
                  <w:left w:val="nil"/>
                  <w:bottom w:val="nil"/>
                  <w:right w:val="single" w:sz="4" w:space="0" w:color="auto"/>
                </w:tcBorders>
                <w:shd w:val="clear" w:color="auto" w:fill="auto"/>
                <w:vAlign w:val="bottom"/>
                <w:hideMark/>
              </w:tcPr>
            </w:tcPrChange>
          </w:tcPr>
          <w:p w14:paraId="52F9CEC2" w14:textId="77777777" w:rsidR="00FF2FBD" w:rsidRPr="00FF2FBD" w:rsidRDefault="00FF2FBD" w:rsidP="00B8441F">
            <w:pPr>
              <w:jc w:val="center"/>
              <w:rPr>
                <w:ins w:id="594" w:author="Douglas Hsu" w:date="2015-06-26T16:20:00Z"/>
                <w:rFonts w:ascii="Arial" w:eastAsia="Times New Roman" w:hAnsi="Arial" w:cs="Arial"/>
                <w:b/>
                <w:bCs/>
                <w:sz w:val="16"/>
                <w:szCs w:val="16"/>
              </w:rPr>
            </w:pPr>
            <w:ins w:id="595" w:author="Douglas Hsu" w:date="2015-06-26T16:20:00Z">
              <w:r w:rsidRPr="00FF2FBD">
                <w:rPr>
                  <w:rFonts w:ascii="Arial" w:eastAsia="Times New Roman" w:hAnsi="Arial" w:cs="Arial"/>
                  <w:b/>
                  <w:bCs/>
                  <w:sz w:val="16"/>
                  <w:szCs w:val="16"/>
                </w:rPr>
                <w:t>Matched (n=348)</w:t>
              </w:r>
            </w:ins>
          </w:p>
        </w:tc>
        <w:tc>
          <w:tcPr>
            <w:tcW w:w="1350" w:type="dxa"/>
            <w:tcBorders>
              <w:top w:val="nil"/>
              <w:left w:val="nil"/>
              <w:bottom w:val="nil"/>
              <w:right w:val="single" w:sz="4" w:space="0" w:color="auto"/>
            </w:tcBorders>
            <w:shd w:val="clear" w:color="auto" w:fill="auto"/>
            <w:vAlign w:val="bottom"/>
            <w:hideMark/>
            <w:tcPrChange w:id="596" w:author="Douglas Hsu" w:date="2015-06-26T16:22:00Z">
              <w:tcPr>
                <w:tcW w:w="2696" w:type="dxa"/>
                <w:gridSpan w:val="2"/>
                <w:tcBorders>
                  <w:top w:val="nil"/>
                  <w:left w:val="nil"/>
                  <w:bottom w:val="nil"/>
                  <w:right w:val="single" w:sz="4" w:space="0" w:color="auto"/>
                </w:tcBorders>
                <w:shd w:val="clear" w:color="auto" w:fill="auto"/>
                <w:vAlign w:val="bottom"/>
                <w:hideMark/>
              </w:tcPr>
            </w:tcPrChange>
          </w:tcPr>
          <w:p w14:paraId="547DC7C9" w14:textId="77777777" w:rsidR="00FF2FBD" w:rsidRPr="00FF2FBD" w:rsidRDefault="00FF2FBD" w:rsidP="00B8441F">
            <w:pPr>
              <w:jc w:val="center"/>
              <w:rPr>
                <w:ins w:id="597" w:author="Douglas Hsu" w:date="2015-06-26T16:20:00Z"/>
                <w:rFonts w:ascii="Arial" w:eastAsia="Times New Roman" w:hAnsi="Arial" w:cs="Arial"/>
                <w:b/>
                <w:bCs/>
                <w:sz w:val="16"/>
                <w:szCs w:val="16"/>
              </w:rPr>
            </w:pPr>
            <w:ins w:id="598" w:author="Douglas Hsu" w:date="2015-06-26T16:20:00Z">
              <w:r w:rsidRPr="00FF2FBD">
                <w:rPr>
                  <w:rFonts w:ascii="Arial" w:eastAsia="Times New Roman" w:hAnsi="Arial" w:cs="Arial"/>
                  <w:b/>
                  <w:bCs/>
                  <w:sz w:val="16"/>
                  <w:szCs w:val="16"/>
                </w:rPr>
                <w:t>Unmatched (n=444)</w:t>
              </w:r>
            </w:ins>
          </w:p>
        </w:tc>
        <w:tc>
          <w:tcPr>
            <w:tcW w:w="810" w:type="dxa"/>
            <w:tcBorders>
              <w:top w:val="nil"/>
              <w:left w:val="nil"/>
              <w:bottom w:val="nil"/>
              <w:right w:val="single" w:sz="4" w:space="0" w:color="auto"/>
            </w:tcBorders>
            <w:shd w:val="clear" w:color="auto" w:fill="auto"/>
            <w:vAlign w:val="bottom"/>
            <w:hideMark/>
            <w:tcPrChange w:id="599" w:author="Douglas Hsu" w:date="2015-06-26T16:22:00Z">
              <w:tcPr>
                <w:tcW w:w="919" w:type="dxa"/>
                <w:tcBorders>
                  <w:top w:val="nil"/>
                  <w:left w:val="nil"/>
                  <w:bottom w:val="nil"/>
                  <w:right w:val="single" w:sz="4" w:space="0" w:color="auto"/>
                </w:tcBorders>
                <w:shd w:val="clear" w:color="auto" w:fill="auto"/>
                <w:vAlign w:val="bottom"/>
                <w:hideMark/>
              </w:tcPr>
            </w:tcPrChange>
          </w:tcPr>
          <w:p w14:paraId="786645A7" w14:textId="77777777" w:rsidR="00FF2FBD" w:rsidRPr="00FF2FBD" w:rsidRDefault="00FF2FBD" w:rsidP="00B8441F">
            <w:pPr>
              <w:jc w:val="center"/>
              <w:rPr>
                <w:ins w:id="600" w:author="Douglas Hsu" w:date="2015-06-26T16:20:00Z"/>
                <w:rFonts w:ascii="Arial" w:eastAsia="Times New Roman" w:hAnsi="Arial" w:cs="Arial"/>
                <w:b/>
                <w:bCs/>
                <w:sz w:val="16"/>
                <w:szCs w:val="16"/>
              </w:rPr>
            </w:pPr>
            <w:ins w:id="601" w:author="Douglas Hsu" w:date="2015-06-26T16:20:00Z">
              <w:r w:rsidRPr="00FF2FBD">
                <w:rPr>
                  <w:rFonts w:ascii="Arial" w:eastAsia="Times New Roman" w:hAnsi="Arial" w:cs="Arial"/>
                  <w:b/>
                  <w:bCs/>
                  <w:sz w:val="16"/>
                  <w:szCs w:val="16"/>
                </w:rPr>
                <w:t>p-value</w:t>
              </w:r>
            </w:ins>
          </w:p>
        </w:tc>
      </w:tr>
      <w:tr w:rsidR="00FF2FBD" w:rsidRPr="00A77179" w14:paraId="6E869C5A" w14:textId="77777777" w:rsidTr="00FF2FBD">
        <w:tblPrEx>
          <w:tblW w:w="8115" w:type="dxa"/>
          <w:tblInd w:w="93" w:type="dxa"/>
          <w:tblLayout w:type="fixed"/>
          <w:tblPrExChange w:id="602" w:author="Douglas Hsu" w:date="2015-06-26T16:22:00Z">
            <w:tblPrEx>
              <w:tblW w:w="9570" w:type="dxa"/>
              <w:tblInd w:w="93" w:type="dxa"/>
              <w:tblLayout w:type="fixed"/>
            </w:tblPrEx>
          </w:tblPrExChange>
        </w:tblPrEx>
        <w:trPr>
          <w:trHeight w:val="260"/>
          <w:ins w:id="603" w:author="Douglas Hsu" w:date="2015-06-26T16:20:00Z"/>
          <w:trPrChange w:id="60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60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1F72E23" w14:textId="77777777" w:rsidR="00FF2FBD" w:rsidRPr="00FF2FBD" w:rsidRDefault="00FF2FBD" w:rsidP="00B8441F">
            <w:pPr>
              <w:rPr>
                <w:ins w:id="606" w:author="Douglas Hsu" w:date="2015-06-26T16:20:00Z"/>
                <w:rFonts w:ascii="Arial" w:eastAsia="Times New Roman" w:hAnsi="Arial" w:cs="Arial"/>
                <w:bCs/>
                <w:sz w:val="16"/>
                <w:szCs w:val="16"/>
              </w:rPr>
            </w:pPr>
            <w:ins w:id="607" w:author="Douglas Hsu" w:date="2015-06-26T16:20:00Z">
              <w:r w:rsidRPr="00FF2FBD">
                <w:rPr>
                  <w:rFonts w:ascii="Arial" w:eastAsia="Times New Roman" w:hAnsi="Arial" w:cs="Arial"/>
                  <w:bCs/>
                  <w:sz w:val="16"/>
                  <w:szCs w:val="16"/>
                </w:rPr>
                <w:t>Age (year)</w:t>
              </w:r>
            </w:ins>
          </w:p>
        </w:tc>
        <w:tc>
          <w:tcPr>
            <w:tcW w:w="1170" w:type="dxa"/>
            <w:tcBorders>
              <w:top w:val="single" w:sz="4" w:space="0" w:color="auto"/>
              <w:left w:val="nil"/>
              <w:bottom w:val="single" w:sz="4" w:space="0" w:color="auto"/>
              <w:right w:val="single" w:sz="4" w:space="0" w:color="auto"/>
            </w:tcBorders>
            <w:shd w:val="clear" w:color="auto" w:fill="auto"/>
            <w:vAlign w:val="center"/>
            <w:hideMark/>
            <w:tcPrChange w:id="608" w:author="Douglas Hsu" w:date="2015-06-26T16:22:00Z">
              <w:tcPr>
                <w:tcW w:w="1170"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14:paraId="22B1B382" w14:textId="77777777" w:rsidR="00FF2FBD" w:rsidRPr="00FF2FBD" w:rsidRDefault="00FF2FBD" w:rsidP="00B8441F">
            <w:pPr>
              <w:jc w:val="center"/>
              <w:rPr>
                <w:ins w:id="609" w:author="Douglas Hsu" w:date="2015-06-26T16:20:00Z"/>
                <w:rFonts w:ascii="Arial" w:eastAsia="Times New Roman" w:hAnsi="Arial" w:cs="Arial"/>
                <w:sz w:val="16"/>
                <w:szCs w:val="16"/>
              </w:rPr>
            </w:pPr>
            <w:ins w:id="610" w:author="Douglas Hsu" w:date="2015-06-26T16:20:00Z">
              <w:r w:rsidRPr="00FF2FBD">
                <w:rPr>
                  <w:rFonts w:ascii="Arial" w:eastAsia="Times New Roman" w:hAnsi="Arial" w:cs="Arial"/>
                  <w:sz w:val="16"/>
                  <w:szCs w:val="16"/>
                </w:rPr>
                <w:t>53  (35-72)</w:t>
              </w:r>
            </w:ins>
          </w:p>
        </w:tc>
        <w:tc>
          <w:tcPr>
            <w:tcW w:w="1170" w:type="dxa"/>
            <w:tcBorders>
              <w:top w:val="single" w:sz="4" w:space="0" w:color="auto"/>
              <w:left w:val="nil"/>
              <w:bottom w:val="single" w:sz="4" w:space="0" w:color="auto"/>
              <w:right w:val="single" w:sz="4" w:space="0" w:color="auto"/>
            </w:tcBorders>
            <w:shd w:val="clear" w:color="auto" w:fill="auto"/>
            <w:vAlign w:val="center"/>
            <w:hideMark/>
            <w:tcPrChange w:id="611" w:author="Douglas Hsu" w:date="2015-06-26T16:22:00Z">
              <w:tcPr>
                <w:tcW w:w="1170" w:type="dxa"/>
                <w:tcBorders>
                  <w:top w:val="single" w:sz="4" w:space="0" w:color="auto"/>
                  <w:left w:val="nil"/>
                  <w:bottom w:val="single" w:sz="4" w:space="0" w:color="auto"/>
                  <w:right w:val="single" w:sz="4" w:space="0" w:color="auto"/>
                </w:tcBorders>
                <w:shd w:val="clear" w:color="auto" w:fill="auto"/>
                <w:vAlign w:val="center"/>
                <w:hideMark/>
              </w:tcPr>
            </w:tcPrChange>
          </w:tcPr>
          <w:p w14:paraId="16403DF3" w14:textId="77777777" w:rsidR="00FF2FBD" w:rsidRPr="00FF2FBD" w:rsidRDefault="00FF2FBD" w:rsidP="00B8441F">
            <w:pPr>
              <w:jc w:val="center"/>
              <w:rPr>
                <w:ins w:id="612" w:author="Douglas Hsu" w:date="2015-06-26T16:20:00Z"/>
                <w:rFonts w:ascii="Arial" w:eastAsia="Times New Roman" w:hAnsi="Arial" w:cs="Arial"/>
                <w:sz w:val="16"/>
                <w:szCs w:val="16"/>
              </w:rPr>
            </w:pPr>
            <w:ins w:id="613" w:author="Douglas Hsu" w:date="2015-06-26T16:20:00Z">
              <w:r w:rsidRPr="00FF2FBD">
                <w:rPr>
                  <w:rFonts w:ascii="Arial" w:eastAsia="Times New Roman" w:hAnsi="Arial" w:cs="Arial"/>
                  <w:sz w:val="16"/>
                  <w:szCs w:val="16"/>
                </w:rPr>
                <w:t>49 (34-71)</w:t>
              </w:r>
            </w:ins>
          </w:p>
        </w:tc>
        <w:tc>
          <w:tcPr>
            <w:tcW w:w="900" w:type="dxa"/>
            <w:tcBorders>
              <w:top w:val="single" w:sz="4" w:space="0" w:color="auto"/>
              <w:left w:val="nil"/>
              <w:bottom w:val="single" w:sz="4" w:space="0" w:color="auto"/>
              <w:right w:val="single" w:sz="4" w:space="0" w:color="auto"/>
            </w:tcBorders>
            <w:shd w:val="clear" w:color="auto" w:fill="auto"/>
            <w:vAlign w:val="center"/>
            <w:hideMark/>
            <w:tcPrChange w:id="614" w:author="Douglas Hsu" w:date="2015-06-26T16:22:00Z">
              <w:tcPr>
                <w:tcW w:w="900" w:type="dxa"/>
                <w:tcBorders>
                  <w:top w:val="single" w:sz="4" w:space="0" w:color="auto"/>
                  <w:left w:val="nil"/>
                  <w:bottom w:val="single" w:sz="4" w:space="0" w:color="auto"/>
                  <w:right w:val="single" w:sz="4" w:space="0" w:color="auto"/>
                </w:tcBorders>
                <w:shd w:val="clear" w:color="auto" w:fill="auto"/>
                <w:vAlign w:val="center"/>
                <w:hideMark/>
              </w:tcPr>
            </w:tcPrChange>
          </w:tcPr>
          <w:p w14:paraId="39953DD6" w14:textId="77777777" w:rsidR="00FF2FBD" w:rsidRPr="00FF2FBD" w:rsidRDefault="00FF2FBD" w:rsidP="00B8441F">
            <w:pPr>
              <w:jc w:val="center"/>
              <w:rPr>
                <w:ins w:id="615" w:author="Douglas Hsu" w:date="2015-06-26T16:20:00Z"/>
                <w:rFonts w:ascii="Arial" w:eastAsia="Times New Roman" w:hAnsi="Arial" w:cs="Arial"/>
                <w:bCs/>
                <w:sz w:val="16"/>
                <w:szCs w:val="16"/>
              </w:rPr>
            </w:pPr>
            <w:ins w:id="616" w:author="Douglas Hsu" w:date="2015-06-26T16:20:00Z">
              <w:r w:rsidRPr="00FF2FBD">
                <w:rPr>
                  <w:rFonts w:ascii="Arial" w:eastAsia="Times New Roman" w:hAnsi="Arial" w:cs="Arial"/>
                  <w:bCs/>
                  <w:sz w:val="16"/>
                  <w:szCs w:val="16"/>
                </w:rPr>
                <w:t>0.1</w:t>
              </w:r>
            </w:ins>
          </w:p>
        </w:tc>
        <w:tc>
          <w:tcPr>
            <w:tcW w:w="1350" w:type="dxa"/>
            <w:tcBorders>
              <w:top w:val="single" w:sz="4" w:space="0" w:color="auto"/>
              <w:left w:val="nil"/>
              <w:bottom w:val="single" w:sz="4" w:space="0" w:color="auto"/>
              <w:right w:val="single" w:sz="4" w:space="0" w:color="auto"/>
            </w:tcBorders>
            <w:shd w:val="clear" w:color="auto" w:fill="auto"/>
            <w:vAlign w:val="center"/>
            <w:hideMark/>
            <w:tcPrChange w:id="617" w:author="Douglas Hsu" w:date="2015-06-26T16:22:00Z">
              <w:tcPr>
                <w:tcW w:w="1350"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14:paraId="2D721B2D" w14:textId="77777777" w:rsidR="00FF2FBD" w:rsidRPr="00FF2FBD" w:rsidRDefault="00FF2FBD" w:rsidP="00B8441F">
            <w:pPr>
              <w:jc w:val="center"/>
              <w:rPr>
                <w:ins w:id="618" w:author="Douglas Hsu" w:date="2015-06-26T16:20:00Z"/>
                <w:rFonts w:ascii="Arial" w:eastAsia="Times New Roman" w:hAnsi="Arial" w:cs="Arial"/>
                <w:sz w:val="16"/>
                <w:szCs w:val="16"/>
              </w:rPr>
            </w:pPr>
            <w:ins w:id="619" w:author="Douglas Hsu" w:date="2015-06-26T16:20:00Z">
              <w:r w:rsidRPr="00FF2FBD">
                <w:rPr>
                  <w:rFonts w:ascii="Arial" w:eastAsia="Times New Roman" w:hAnsi="Arial" w:cs="Arial"/>
                  <w:sz w:val="16"/>
                  <w:szCs w:val="16"/>
                </w:rPr>
                <w:t>54 (38-73)</w:t>
              </w:r>
            </w:ins>
          </w:p>
        </w:tc>
        <w:tc>
          <w:tcPr>
            <w:tcW w:w="1350" w:type="dxa"/>
            <w:tcBorders>
              <w:top w:val="single" w:sz="4" w:space="0" w:color="auto"/>
              <w:left w:val="nil"/>
              <w:bottom w:val="single" w:sz="4" w:space="0" w:color="auto"/>
              <w:right w:val="single" w:sz="4" w:space="0" w:color="auto"/>
            </w:tcBorders>
            <w:shd w:val="clear" w:color="auto" w:fill="auto"/>
            <w:vAlign w:val="center"/>
            <w:hideMark/>
            <w:tcPrChange w:id="620" w:author="Douglas Hsu" w:date="2015-06-26T16:22:00Z">
              <w:tcPr>
                <w:tcW w:w="2696"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14:paraId="0D895E6C" w14:textId="77777777" w:rsidR="00FF2FBD" w:rsidRPr="00FF2FBD" w:rsidRDefault="00FF2FBD" w:rsidP="00B8441F">
            <w:pPr>
              <w:jc w:val="center"/>
              <w:rPr>
                <w:ins w:id="621" w:author="Douglas Hsu" w:date="2015-06-26T16:20:00Z"/>
                <w:rFonts w:ascii="Arial" w:eastAsia="Times New Roman" w:hAnsi="Arial" w:cs="Arial"/>
                <w:sz w:val="16"/>
                <w:szCs w:val="16"/>
              </w:rPr>
            </w:pPr>
            <w:ins w:id="622" w:author="Douglas Hsu" w:date="2015-06-26T16:20:00Z">
              <w:r w:rsidRPr="00FF2FBD">
                <w:rPr>
                  <w:rFonts w:ascii="Arial" w:eastAsia="Times New Roman" w:hAnsi="Arial" w:cs="Arial"/>
                  <w:sz w:val="16"/>
                  <w:szCs w:val="16"/>
                </w:rPr>
                <w:t>58 (41-74)</w:t>
              </w:r>
            </w:ins>
          </w:p>
        </w:tc>
        <w:tc>
          <w:tcPr>
            <w:tcW w:w="810" w:type="dxa"/>
            <w:tcBorders>
              <w:top w:val="single" w:sz="4" w:space="0" w:color="auto"/>
              <w:left w:val="nil"/>
              <w:bottom w:val="single" w:sz="4" w:space="0" w:color="auto"/>
              <w:right w:val="single" w:sz="4" w:space="0" w:color="auto"/>
            </w:tcBorders>
            <w:shd w:val="clear" w:color="auto" w:fill="auto"/>
            <w:vAlign w:val="center"/>
            <w:hideMark/>
            <w:tcPrChange w:id="623" w:author="Douglas Hsu" w:date="2015-06-26T16:22:00Z">
              <w:tcPr>
                <w:tcW w:w="919" w:type="dxa"/>
                <w:tcBorders>
                  <w:top w:val="single" w:sz="4" w:space="0" w:color="auto"/>
                  <w:left w:val="nil"/>
                  <w:bottom w:val="single" w:sz="4" w:space="0" w:color="auto"/>
                  <w:right w:val="single" w:sz="4" w:space="0" w:color="auto"/>
                </w:tcBorders>
                <w:shd w:val="clear" w:color="auto" w:fill="auto"/>
                <w:vAlign w:val="center"/>
                <w:hideMark/>
              </w:tcPr>
            </w:tcPrChange>
          </w:tcPr>
          <w:p w14:paraId="69F81D3D" w14:textId="77777777" w:rsidR="00FF2FBD" w:rsidRPr="00FF2FBD" w:rsidRDefault="00FF2FBD" w:rsidP="00B8441F">
            <w:pPr>
              <w:jc w:val="center"/>
              <w:rPr>
                <w:ins w:id="624" w:author="Douglas Hsu" w:date="2015-06-26T16:20:00Z"/>
                <w:rFonts w:ascii="Arial" w:eastAsia="Times New Roman" w:hAnsi="Arial" w:cs="Arial"/>
                <w:sz w:val="16"/>
                <w:szCs w:val="16"/>
              </w:rPr>
            </w:pPr>
            <w:ins w:id="625" w:author="Douglas Hsu" w:date="2015-06-26T16:20:00Z">
              <w:r w:rsidRPr="00FF2FBD">
                <w:rPr>
                  <w:rFonts w:ascii="Arial" w:eastAsia="Times New Roman" w:hAnsi="Arial" w:cs="Arial"/>
                  <w:sz w:val="16"/>
                  <w:szCs w:val="16"/>
                </w:rPr>
                <w:t>0.1</w:t>
              </w:r>
            </w:ins>
          </w:p>
        </w:tc>
      </w:tr>
      <w:tr w:rsidR="00FF2FBD" w:rsidRPr="00A77179" w14:paraId="094FEEB4" w14:textId="77777777" w:rsidTr="00FF2FBD">
        <w:tblPrEx>
          <w:tblW w:w="8115" w:type="dxa"/>
          <w:tblInd w:w="93" w:type="dxa"/>
          <w:tblLayout w:type="fixed"/>
          <w:tblPrExChange w:id="626" w:author="Douglas Hsu" w:date="2015-06-26T16:22:00Z">
            <w:tblPrEx>
              <w:tblW w:w="9570" w:type="dxa"/>
              <w:tblInd w:w="93" w:type="dxa"/>
              <w:tblLayout w:type="fixed"/>
            </w:tblPrEx>
          </w:tblPrExChange>
        </w:tblPrEx>
        <w:trPr>
          <w:trHeight w:val="260"/>
          <w:ins w:id="627" w:author="Douglas Hsu" w:date="2015-06-26T16:20:00Z"/>
          <w:trPrChange w:id="628"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62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D2917D1" w14:textId="77777777" w:rsidR="00FF2FBD" w:rsidRPr="00FF2FBD" w:rsidRDefault="00FF2FBD" w:rsidP="00B8441F">
            <w:pPr>
              <w:rPr>
                <w:ins w:id="630" w:author="Douglas Hsu" w:date="2015-06-26T16:20:00Z"/>
                <w:rFonts w:ascii="Arial" w:eastAsia="Times New Roman" w:hAnsi="Arial" w:cs="Arial"/>
                <w:bCs/>
                <w:sz w:val="16"/>
                <w:szCs w:val="16"/>
              </w:rPr>
            </w:pPr>
            <w:ins w:id="631" w:author="Douglas Hsu" w:date="2015-06-26T16:20:00Z">
              <w:r w:rsidRPr="00FF2FBD">
                <w:rPr>
                  <w:rFonts w:ascii="Arial" w:eastAsia="Times New Roman" w:hAnsi="Arial" w:cs="Arial"/>
                  <w:bCs/>
                  <w:sz w:val="16"/>
                  <w:szCs w:val="16"/>
                </w:rPr>
                <w:t>Female</w:t>
              </w:r>
            </w:ins>
          </w:p>
        </w:tc>
        <w:tc>
          <w:tcPr>
            <w:tcW w:w="1170" w:type="dxa"/>
            <w:tcBorders>
              <w:top w:val="nil"/>
              <w:left w:val="nil"/>
              <w:bottom w:val="single" w:sz="4" w:space="0" w:color="auto"/>
              <w:right w:val="single" w:sz="4" w:space="0" w:color="auto"/>
            </w:tcBorders>
            <w:shd w:val="clear" w:color="auto" w:fill="auto"/>
            <w:vAlign w:val="center"/>
            <w:hideMark/>
            <w:tcPrChange w:id="632"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C836EC9" w14:textId="77777777" w:rsidR="00FF2FBD" w:rsidRPr="00FF2FBD" w:rsidRDefault="00FF2FBD" w:rsidP="00B8441F">
            <w:pPr>
              <w:jc w:val="center"/>
              <w:rPr>
                <w:ins w:id="633" w:author="Douglas Hsu" w:date="2015-06-26T16:20:00Z"/>
                <w:rFonts w:ascii="Arial" w:eastAsia="Times New Roman" w:hAnsi="Arial" w:cs="Arial"/>
                <w:sz w:val="16"/>
                <w:szCs w:val="16"/>
              </w:rPr>
            </w:pPr>
            <w:ins w:id="634" w:author="Douglas Hsu" w:date="2015-06-26T16:20:00Z">
              <w:r w:rsidRPr="00FF2FBD">
                <w:rPr>
                  <w:rFonts w:ascii="Arial" w:eastAsia="Times New Roman" w:hAnsi="Arial" w:cs="Arial"/>
                  <w:sz w:val="16"/>
                  <w:szCs w:val="16"/>
                </w:rPr>
                <w:t>205 (58.9%)</w:t>
              </w:r>
            </w:ins>
          </w:p>
        </w:tc>
        <w:tc>
          <w:tcPr>
            <w:tcW w:w="1170" w:type="dxa"/>
            <w:tcBorders>
              <w:top w:val="nil"/>
              <w:left w:val="nil"/>
              <w:bottom w:val="single" w:sz="4" w:space="0" w:color="auto"/>
              <w:right w:val="single" w:sz="4" w:space="0" w:color="auto"/>
            </w:tcBorders>
            <w:shd w:val="clear" w:color="auto" w:fill="auto"/>
            <w:vAlign w:val="center"/>
            <w:hideMark/>
            <w:tcPrChange w:id="635"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93E0843" w14:textId="77777777" w:rsidR="00FF2FBD" w:rsidRPr="00FF2FBD" w:rsidRDefault="00FF2FBD" w:rsidP="00B8441F">
            <w:pPr>
              <w:jc w:val="center"/>
              <w:rPr>
                <w:ins w:id="636" w:author="Douglas Hsu" w:date="2015-06-26T16:20:00Z"/>
                <w:rFonts w:ascii="Arial" w:eastAsia="Times New Roman" w:hAnsi="Arial" w:cs="Arial"/>
                <w:sz w:val="16"/>
                <w:szCs w:val="16"/>
              </w:rPr>
            </w:pPr>
            <w:ins w:id="637" w:author="Douglas Hsu" w:date="2015-06-26T16:20:00Z">
              <w:r w:rsidRPr="00FF2FBD">
                <w:rPr>
                  <w:rFonts w:ascii="Arial" w:eastAsia="Times New Roman" w:hAnsi="Arial" w:cs="Arial"/>
                  <w:sz w:val="16"/>
                  <w:szCs w:val="16"/>
                </w:rPr>
                <w:t>256 (56.1%)</w:t>
              </w:r>
            </w:ins>
          </w:p>
        </w:tc>
        <w:tc>
          <w:tcPr>
            <w:tcW w:w="900" w:type="dxa"/>
            <w:tcBorders>
              <w:top w:val="nil"/>
              <w:left w:val="nil"/>
              <w:bottom w:val="single" w:sz="4" w:space="0" w:color="auto"/>
              <w:right w:val="single" w:sz="4" w:space="0" w:color="auto"/>
            </w:tcBorders>
            <w:shd w:val="clear" w:color="auto" w:fill="auto"/>
            <w:vAlign w:val="center"/>
            <w:hideMark/>
            <w:tcPrChange w:id="638"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2BCFB3E7" w14:textId="77777777" w:rsidR="00FF2FBD" w:rsidRPr="00FF2FBD" w:rsidRDefault="00FF2FBD" w:rsidP="00B8441F">
            <w:pPr>
              <w:jc w:val="center"/>
              <w:rPr>
                <w:ins w:id="639" w:author="Douglas Hsu" w:date="2015-06-26T16:20:00Z"/>
                <w:rFonts w:ascii="Arial" w:eastAsia="Times New Roman" w:hAnsi="Arial" w:cs="Arial"/>
                <w:sz w:val="16"/>
                <w:szCs w:val="16"/>
              </w:rPr>
            </w:pPr>
            <w:ins w:id="640" w:author="Douglas Hsu" w:date="2015-06-26T16:20:00Z">
              <w:r w:rsidRPr="00FF2FBD">
                <w:rPr>
                  <w:rFonts w:ascii="Arial" w:eastAsia="Times New Roman" w:hAnsi="Arial" w:cs="Arial"/>
                  <w:sz w:val="16"/>
                  <w:szCs w:val="16"/>
                </w:rPr>
                <w:t>0.8</w:t>
              </w:r>
            </w:ins>
          </w:p>
        </w:tc>
        <w:tc>
          <w:tcPr>
            <w:tcW w:w="1350" w:type="dxa"/>
            <w:tcBorders>
              <w:top w:val="nil"/>
              <w:left w:val="nil"/>
              <w:bottom w:val="single" w:sz="4" w:space="0" w:color="auto"/>
              <w:right w:val="single" w:sz="4" w:space="0" w:color="auto"/>
            </w:tcBorders>
            <w:shd w:val="clear" w:color="auto" w:fill="auto"/>
            <w:vAlign w:val="center"/>
            <w:hideMark/>
            <w:tcPrChange w:id="641"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5A357C48" w14:textId="77777777" w:rsidR="00FF2FBD" w:rsidRPr="00FF2FBD" w:rsidRDefault="00FF2FBD" w:rsidP="00B8441F">
            <w:pPr>
              <w:jc w:val="center"/>
              <w:rPr>
                <w:ins w:id="642" w:author="Douglas Hsu" w:date="2015-06-26T16:20:00Z"/>
                <w:rFonts w:ascii="Arial" w:eastAsia="Times New Roman" w:hAnsi="Arial" w:cs="Arial"/>
                <w:sz w:val="16"/>
                <w:szCs w:val="16"/>
              </w:rPr>
            </w:pPr>
            <w:ins w:id="643" w:author="Douglas Hsu" w:date="2015-06-26T16:20:00Z">
              <w:r w:rsidRPr="00FF2FBD">
                <w:rPr>
                  <w:rFonts w:ascii="Arial" w:eastAsia="Times New Roman" w:hAnsi="Arial" w:cs="Arial"/>
                  <w:sz w:val="16"/>
                  <w:szCs w:val="16"/>
                </w:rPr>
                <w:t>192 (55.2%)</w:t>
              </w:r>
            </w:ins>
          </w:p>
        </w:tc>
        <w:tc>
          <w:tcPr>
            <w:tcW w:w="1350" w:type="dxa"/>
            <w:tcBorders>
              <w:top w:val="nil"/>
              <w:left w:val="nil"/>
              <w:bottom w:val="single" w:sz="4" w:space="0" w:color="auto"/>
              <w:right w:val="single" w:sz="4" w:space="0" w:color="auto"/>
            </w:tcBorders>
            <w:shd w:val="clear" w:color="auto" w:fill="auto"/>
            <w:vAlign w:val="center"/>
            <w:hideMark/>
            <w:tcPrChange w:id="644"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50EDCE6A" w14:textId="77777777" w:rsidR="00FF2FBD" w:rsidRPr="00FF2FBD" w:rsidRDefault="00FF2FBD" w:rsidP="00B8441F">
            <w:pPr>
              <w:jc w:val="center"/>
              <w:rPr>
                <w:ins w:id="645" w:author="Douglas Hsu" w:date="2015-06-26T16:20:00Z"/>
                <w:rFonts w:ascii="Arial" w:eastAsia="Times New Roman" w:hAnsi="Arial" w:cs="Arial"/>
                <w:sz w:val="16"/>
                <w:szCs w:val="16"/>
              </w:rPr>
            </w:pPr>
            <w:ins w:id="646" w:author="Douglas Hsu" w:date="2015-06-26T16:20:00Z">
              <w:r w:rsidRPr="00FF2FBD">
                <w:rPr>
                  <w:rFonts w:ascii="Arial" w:eastAsia="Times New Roman" w:hAnsi="Arial" w:cs="Arial"/>
                  <w:sz w:val="16"/>
                  <w:szCs w:val="16"/>
                </w:rPr>
                <w:t>394 (60.7%)</w:t>
              </w:r>
            </w:ins>
          </w:p>
        </w:tc>
        <w:tc>
          <w:tcPr>
            <w:tcW w:w="810" w:type="dxa"/>
            <w:tcBorders>
              <w:top w:val="nil"/>
              <w:left w:val="nil"/>
              <w:bottom w:val="single" w:sz="4" w:space="0" w:color="auto"/>
              <w:right w:val="single" w:sz="4" w:space="0" w:color="auto"/>
            </w:tcBorders>
            <w:shd w:val="clear" w:color="auto" w:fill="auto"/>
            <w:vAlign w:val="center"/>
            <w:hideMark/>
            <w:tcPrChange w:id="647"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4E14A6CD" w14:textId="77777777" w:rsidR="00FF2FBD" w:rsidRPr="00FF2FBD" w:rsidRDefault="00FF2FBD" w:rsidP="00B8441F">
            <w:pPr>
              <w:jc w:val="center"/>
              <w:rPr>
                <w:ins w:id="648" w:author="Douglas Hsu" w:date="2015-06-26T16:20:00Z"/>
                <w:rFonts w:ascii="Arial" w:eastAsia="Times New Roman" w:hAnsi="Arial" w:cs="Arial"/>
                <w:sz w:val="16"/>
                <w:szCs w:val="16"/>
              </w:rPr>
            </w:pPr>
            <w:ins w:id="649" w:author="Douglas Hsu" w:date="2015-06-26T16:20:00Z">
              <w:r w:rsidRPr="00FF2FBD">
                <w:rPr>
                  <w:rFonts w:ascii="Arial" w:eastAsia="Times New Roman" w:hAnsi="Arial" w:cs="Arial"/>
                  <w:sz w:val="16"/>
                  <w:szCs w:val="16"/>
                </w:rPr>
                <w:t>0.1</w:t>
              </w:r>
            </w:ins>
          </w:p>
        </w:tc>
      </w:tr>
      <w:tr w:rsidR="00FF2FBD" w:rsidRPr="00A77179" w14:paraId="2006AFEC" w14:textId="77777777" w:rsidTr="00FF2FBD">
        <w:tblPrEx>
          <w:tblW w:w="8115" w:type="dxa"/>
          <w:tblInd w:w="93" w:type="dxa"/>
          <w:tblLayout w:type="fixed"/>
          <w:tblPrExChange w:id="650" w:author="Douglas Hsu" w:date="2015-06-26T16:22:00Z">
            <w:tblPrEx>
              <w:tblW w:w="9570" w:type="dxa"/>
              <w:tblInd w:w="93" w:type="dxa"/>
              <w:tblLayout w:type="fixed"/>
            </w:tblPrEx>
          </w:tblPrExChange>
        </w:tblPrEx>
        <w:trPr>
          <w:trHeight w:val="260"/>
          <w:ins w:id="651" w:author="Douglas Hsu" w:date="2015-06-26T16:20:00Z"/>
          <w:trPrChange w:id="652"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65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A8515E7" w14:textId="77777777" w:rsidR="00FF2FBD" w:rsidRPr="00FF2FBD" w:rsidRDefault="00FF2FBD" w:rsidP="00B8441F">
            <w:pPr>
              <w:rPr>
                <w:ins w:id="654" w:author="Douglas Hsu" w:date="2015-06-26T16:20:00Z"/>
                <w:rFonts w:ascii="Arial" w:eastAsia="Times New Roman" w:hAnsi="Arial" w:cs="Arial"/>
                <w:sz w:val="16"/>
                <w:szCs w:val="16"/>
              </w:rPr>
            </w:pPr>
            <w:ins w:id="655" w:author="Douglas Hsu" w:date="2015-06-26T16:20:00Z">
              <w:r w:rsidRPr="00FF2FBD">
                <w:rPr>
                  <w:rFonts w:ascii="Arial" w:eastAsia="Times New Roman" w:hAnsi="Arial" w:cs="Arial"/>
                  <w:sz w:val="16"/>
                  <w:szCs w:val="16"/>
                </w:rPr>
                <w:t>White race</w:t>
              </w:r>
            </w:ins>
          </w:p>
        </w:tc>
        <w:tc>
          <w:tcPr>
            <w:tcW w:w="1170" w:type="dxa"/>
            <w:tcBorders>
              <w:top w:val="nil"/>
              <w:left w:val="nil"/>
              <w:bottom w:val="single" w:sz="4" w:space="0" w:color="auto"/>
              <w:right w:val="single" w:sz="4" w:space="0" w:color="auto"/>
            </w:tcBorders>
            <w:shd w:val="clear" w:color="auto" w:fill="auto"/>
            <w:noWrap/>
            <w:vAlign w:val="center"/>
            <w:hideMark/>
            <w:tcPrChange w:id="656"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hideMark/>
              </w:tcPr>
            </w:tcPrChange>
          </w:tcPr>
          <w:p w14:paraId="3EA626B2" w14:textId="77777777" w:rsidR="00FF2FBD" w:rsidRPr="00FF2FBD" w:rsidRDefault="00FF2FBD" w:rsidP="00B8441F">
            <w:pPr>
              <w:jc w:val="center"/>
              <w:rPr>
                <w:ins w:id="657" w:author="Douglas Hsu" w:date="2015-06-26T16:20:00Z"/>
                <w:rFonts w:ascii="Arial" w:eastAsia="Times New Roman" w:hAnsi="Arial" w:cs="Arial"/>
                <w:sz w:val="16"/>
                <w:szCs w:val="16"/>
              </w:rPr>
            </w:pPr>
            <w:ins w:id="658" w:author="Douglas Hsu" w:date="2015-06-26T16:20:00Z">
              <w:r w:rsidRPr="00FF2FBD">
                <w:rPr>
                  <w:rFonts w:ascii="Arial" w:eastAsia="Times New Roman" w:hAnsi="Arial" w:cs="Arial"/>
                  <w:sz w:val="16"/>
                  <w:szCs w:val="16"/>
                </w:rPr>
                <w:t>225 (64.7%)</w:t>
              </w:r>
            </w:ins>
          </w:p>
        </w:tc>
        <w:tc>
          <w:tcPr>
            <w:tcW w:w="1170" w:type="dxa"/>
            <w:tcBorders>
              <w:top w:val="nil"/>
              <w:left w:val="nil"/>
              <w:bottom w:val="single" w:sz="4" w:space="0" w:color="auto"/>
              <w:right w:val="single" w:sz="4" w:space="0" w:color="auto"/>
            </w:tcBorders>
            <w:shd w:val="clear" w:color="auto" w:fill="auto"/>
            <w:vAlign w:val="center"/>
            <w:hideMark/>
            <w:tcPrChange w:id="659"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7274419" w14:textId="77777777" w:rsidR="00FF2FBD" w:rsidRPr="00FF2FBD" w:rsidRDefault="00FF2FBD" w:rsidP="00B8441F">
            <w:pPr>
              <w:jc w:val="center"/>
              <w:rPr>
                <w:ins w:id="660" w:author="Douglas Hsu" w:date="2015-06-26T16:20:00Z"/>
                <w:rFonts w:ascii="Arial" w:eastAsia="Times New Roman" w:hAnsi="Arial" w:cs="Arial"/>
                <w:sz w:val="16"/>
                <w:szCs w:val="16"/>
              </w:rPr>
            </w:pPr>
            <w:ins w:id="661" w:author="Douglas Hsu" w:date="2015-06-26T16:20:00Z">
              <w:r w:rsidRPr="00FF2FBD">
                <w:rPr>
                  <w:rFonts w:ascii="Arial" w:eastAsia="Times New Roman" w:hAnsi="Arial" w:cs="Arial"/>
                  <w:sz w:val="16"/>
                  <w:szCs w:val="16"/>
                </w:rPr>
                <w:t>333 (72.8%)</w:t>
              </w:r>
            </w:ins>
          </w:p>
        </w:tc>
        <w:tc>
          <w:tcPr>
            <w:tcW w:w="900" w:type="dxa"/>
            <w:tcBorders>
              <w:top w:val="nil"/>
              <w:left w:val="nil"/>
              <w:bottom w:val="single" w:sz="4" w:space="0" w:color="auto"/>
              <w:right w:val="single" w:sz="4" w:space="0" w:color="auto"/>
            </w:tcBorders>
            <w:shd w:val="clear" w:color="auto" w:fill="auto"/>
            <w:vAlign w:val="center"/>
            <w:hideMark/>
            <w:tcPrChange w:id="662"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086C26DC" w14:textId="77777777" w:rsidR="00FF2FBD" w:rsidRPr="00FF2FBD" w:rsidRDefault="00FF2FBD" w:rsidP="00B8441F">
            <w:pPr>
              <w:jc w:val="center"/>
              <w:rPr>
                <w:ins w:id="663" w:author="Douglas Hsu" w:date="2015-06-26T16:20:00Z"/>
                <w:rFonts w:ascii="Arial" w:eastAsia="Times New Roman" w:hAnsi="Arial" w:cs="Arial"/>
                <w:sz w:val="16"/>
                <w:szCs w:val="16"/>
              </w:rPr>
            </w:pPr>
            <w:ins w:id="664"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noWrap/>
            <w:vAlign w:val="center"/>
            <w:hideMark/>
            <w:tcPrChange w:id="665"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hideMark/>
              </w:tcPr>
            </w:tcPrChange>
          </w:tcPr>
          <w:p w14:paraId="381B8D1B" w14:textId="77777777" w:rsidR="00FF2FBD" w:rsidRPr="00FF2FBD" w:rsidRDefault="00FF2FBD" w:rsidP="00B8441F">
            <w:pPr>
              <w:jc w:val="center"/>
              <w:rPr>
                <w:ins w:id="666" w:author="Douglas Hsu" w:date="2015-06-26T16:20:00Z"/>
                <w:rFonts w:ascii="Arial" w:eastAsia="Times New Roman" w:hAnsi="Arial" w:cs="Arial"/>
                <w:sz w:val="16"/>
                <w:szCs w:val="16"/>
              </w:rPr>
            </w:pPr>
            <w:ins w:id="667" w:author="Douglas Hsu" w:date="2015-06-26T16:20:00Z">
              <w:r w:rsidRPr="00FF2FBD">
                <w:rPr>
                  <w:rFonts w:ascii="Arial" w:eastAsia="Times New Roman" w:hAnsi="Arial" w:cs="Arial"/>
                  <w:sz w:val="16"/>
                  <w:szCs w:val="16"/>
                </w:rPr>
                <w:t>234 (67.3%)</w:t>
              </w:r>
            </w:ins>
          </w:p>
        </w:tc>
        <w:tc>
          <w:tcPr>
            <w:tcW w:w="1350" w:type="dxa"/>
            <w:tcBorders>
              <w:top w:val="nil"/>
              <w:left w:val="nil"/>
              <w:bottom w:val="single" w:sz="4" w:space="0" w:color="auto"/>
              <w:right w:val="single" w:sz="4" w:space="0" w:color="auto"/>
            </w:tcBorders>
            <w:shd w:val="clear" w:color="auto" w:fill="auto"/>
            <w:noWrap/>
            <w:vAlign w:val="center"/>
            <w:hideMark/>
            <w:tcPrChange w:id="668"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hideMark/>
              </w:tcPr>
            </w:tcPrChange>
          </w:tcPr>
          <w:p w14:paraId="14010DB8" w14:textId="77777777" w:rsidR="00FF2FBD" w:rsidRPr="00FF2FBD" w:rsidRDefault="00FF2FBD" w:rsidP="00B8441F">
            <w:pPr>
              <w:jc w:val="center"/>
              <w:rPr>
                <w:ins w:id="669" w:author="Douglas Hsu" w:date="2015-06-26T16:20:00Z"/>
                <w:rFonts w:ascii="Arial" w:eastAsia="Times New Roman" w:hAnsi="Arial" w:cs="Arial"/>
                <w:sz w:val="16"/>
                <w:szCs w:val="16"/>
              </w:rPr>
            </w:pPr>
            <w:ins w:id="670" w:author="Douglas Hsu" w:date="2015-06-26T16:20:00Z">
              <w:r w:rsidRPr="00FF2FBD">
                <w:rPr>
                  <w:rFonts w:ascii="Arial" w:eastAsia="Times New Roman" w:hAnsi="Arial" w:cs="Arial"/>
                  <w:sz w:val="16"/>
                  <w:szCs w:val="16"/>
                </w:rPr>
                <w:t>459 (70.7%)</w:t>
              </w:r>
            </w:ins>
          </w:p>
        </w:tc>
        <w:tc>
          <w:tcPr>
            <w:tcW w:w="810" w:type="dxa"/>
            <w:tcBorders>
              <w:top w:val="nil"/>
              <w:left w:val="nil"/>
              <w:bottom w:val="single" w:sz="4" w:space="0" w:color="auto"/>
              <w:right w:val="single" w:sz="4" w:space="0" w:color="auto"/>
            </w:tcBorders>
            <w:shd w:val="clear" w:color="auto" w:fill="auto"/>
            <w:vAlign w:val="center"/>
            <w:hideMark/>
            <w:tcPrChange w:id="671"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0777F535" w14:textId="77777777" w:rsidR="00FF2FBD" w:rsidRPr="00FF2FBD" w:rsidRDefault="00FF2FBD" w:rsidP="00B8441F">
            <w:pPr>
              <w:jc w:val="center"/>
              <w:rPr>
                <w:ins w:id="672" w:author="Douglas Hsu" w:date="2015-06-26T16:20:00Z"/>
                <w:rFonts w:ascii="Arial" w:eastAsia="Times New Roman" w:hAnsi="Arial" w:cs="Arial"/>
                <w:sz w:val="16"/>
                <w:szCs w:val="16"/>
              </w:rPr>
            </w:pPr>
            <w:ins w:id="673" w:author="Douglas Hsu" w:date="2015-06-26T16:20:00Z">
              <w:r w:rsidRPr="00FF2FBD">
                <w:rPr>
                  <w:rFonts w:ascii="Arial" w:eastAsia="Times New Roman" w:hAnsi="Arial" w:cs="Arial"/>
                  <w:sz w:val="16"/>
                  <w:szCs w:val="16"/>
                </w:rPr>
                <w:t>0.8</w:t>
              </w:r>
            </w:ins>
          </w:p>
        </w:tc>
      </w:tr>
      <w:tr w:rsidR="00FF2FBD" w:rsidRPr="00A77179" w14:paraId="626EBB67" w14:textId="77777777" w:rsidTr="00FF2FBD">
        <w:tblPrEx>
          <w:tblW w:w="8115" w:type="dxa"/>
          <w:tblInd w:w="93" w:type="dxa"/>
          <w:tblLayout w:type="fixed"/>
          <w:tblPrExChange w:id="674" w:author="Douglas Hsu" w:date="2015-06-26T16:22:00Z">
            <w:tblPrEx>
              <w:tblW w:w="9570" w:type="dxa"/>
              <w:tblInd w:w="93" w:type="dxa"/>
              <w:tblLayout w:type="fixed"/>
            </w:tblPrEx>
          </w:tblPrExChange>
        </w:tblPrEx>
        <w:trPr>
          <w:trHeight w:val="480"/>
          <w:ins w:id="675" w:author="Douglas Hsu" w:date="2015-06-26T16:20:00Z"/>
          <w:trPrChange w:id="676"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677"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B97B705" w14:textId="77777777" w:rsidR="00FF2FBD" w:rsidRPr="00FF2FBD" w:rsidRDefault="00FF2FBD" w:rsidP="00B8441F">
            <w:pPr>
              <w:rPr>
                <w:ins w:id="678" w:author="Douglas Hsu" w:date="2015-06-26T16:20:00Z"/>
                <w:rFonts w:ascii="Arial" w:eastAsia="Times New Roman" w:hAnsi="Arial" w:cs="Arial"/>
                <w:sz w:val="16"/>
                <w:szCs w:val="16"/>
              </w:rPr>
            </w:pPr>
            <w:ins w:id="679" w:author="Douglas Hsu" w:date="2015-06-26T16:20:00Z">
              <w:r w:rsidRPr="00FF2FBD">
                <w:rPr>
                  <w:rFonts w:ascii="Arial" w:eastAsia="Times New Roman" w:hAnsi="Arial" w:cs="Arial"/>
                  <w:sz w:val="16"/>
                  <w:szCs w:val="16"/>
                </w:rPr>
                <w:t>Daytime admission  (7am-7pm)</w:t>
              </w:r>
            </w:ins>
          </w:p>
        </w:tc>
        <w:tc>
          <w:tcPr>
            <w:tcW w:w="1170" w:type="dxa"/>
            <w:tcBorders>
              <w:top w:val="nil"/>
              <w:left w:val="nil"/>
              <w:bottom w:val="single" w:sz="4" w:space="0" w:color="auto"/>
              <w:right w:val="single" w:sz="4" w:space="0" w:color="auto"/>
            </w:tcBorders>
            <w:shd w:val="clear" w:color="auto" w:fill="auto"/>
            <w:vAlign w:val="center"/>
            <w:hideMark/>
            <w:tcPrChange w:id="680"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4654FCD4" w14:textId="77777777" w:rsidR="00FF2FBD" w:rsidRPr="00FF2FBD" w:rsidRDefault="00FF2FBD" w:rsidP="00B8441F">
            <w:pPr>
              <w:jc w:val="center"/>
              <w:rPr>
                <w:ins w:id="681" w:author="Douglas Hsu" w:date="2015-06-26T16:20:00Z"/>
                <w:rFonts w:ascii="Arial" w:eastAsia="Times New Roman" w:hAnsi="Arial" w:cs="Arial"/>
                <w:sz w:val="16"/>
                <w:szCs w:val="16"/>
              </w:rPr>
            </w:pPr>
            <w:ins w:id="682" w:author="Douglas Hsu" w:date="2015-06-26T16:20:00Z">
              <w:r w:rsidRPr="00FF2FBD">
                <w:rPr>
                  <w:rFonts w:ascii="Arial" w:eastAsia="Times New Roman" w:hAnsi="Arial" w:cs="Arial"/>
                  <w:sz w:val="16"/>
                  <w:szCs w:val="16"/>
                </w:rPr>
                <w:t>92 (26.4%)</w:t>
              </w:r>
            </w:ins>
          </w:p>
        </w:tc>
        <w:tc>
          <w:tcPr>
            <w:tcW w:w="1170" w:type="dxa"/>
            <w:tcBorders>
              <w:top w:val="nil"/>
              <w:left w:val="nil"/>
              <w:bottom w:val="single" w:sz="4" w:space="0" w:color="auto"/>
              <w:right w:val="single" w:sz="4" w:space="0" w:color="auto"/>
            </w:tcBorders>
            <w:shd w:val="clear" w:color="auto" w:fill="auto"/>
            <w:vAlign w:val="center"/>
            <w:hideMark/>
            <w:tcPrChange w:id="683"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45742BD4" w14:textId="77777777" w:rsidR="00FF2FBD" w:rsidRPr="00FF2FBD" w:rsidRDefault="00FF2FBD" w:rsidP="00B8441F">
            <w:pPr>
              <w:jc w:val="center"/>
              <w:rPr>
                <w:ins w:id="684" w:author="Douglas Hsu" w:date="2015-06-26T16:20:00Z"/>
                <w:rFonts w:ascii="Arial" w:eastAsia="Times New Roman" w:hAnsi="Arial" w:cs="Arial"/>
                <w:sz w:val="16"/>
                <w:szCs w:val="16"/>
              </w:rPr>
            </w:pPr>
            <w:ins w:id="685" w:author="Douglas Hsu" w:date="2015-06-26T16:20:00Z">
              <w:r w:rsidRPr="00FF2FBD">
                <w:rPr>
                  <w:rFonts w:ascii="Arial" w:eastAsia="Times New Roman" w:hAnsi="Arial" w:cs="Arial"/>
                  <w:sz w:val="16"/>
                  <w:szCs w:val="16"/>
                </w:rPr>
                <w:t>148 (32.3%)</w:t>
              </w:r>
            </w:ins>
          </w:p>
        </w:tc>
        <w:tc>
          <w:tcPr>
            <w:tcW w:w="900" w:type="dxa"/>
            <w:tcBorders>
              <w:top w:val="nil"/>
              <w:left w:val="nil"/>
              <w:bottom w:val="single" w:sz="4" w:space="0" w:color="auto"/>
              <w:right w:val="single" w:sz="4" w:space="0" w:color="auto"/>
            </w:tcBorders>
            <w:shd w:val="clear" w:color="auto" w:fill="auto"/>
            <w:vAlign w:val="center"/>
            <w:hideMark/>
            <w:tcPrChange w:id="686"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14C2438D" w14:textId="77777777" w:rsidR="00FF2FBD" w:rsidRPr="00FF2FBD" w:rsidRDefault="00FF2FBD" w:rsidP="00B8441F">
            <w:pPr>
              <w:jc w:val="center"/>
              <w:rPr>
                <w:ins w:id="687" w:author="Douglas Hsu" w:date="2015-06-26T16:20:00Z"/>
                <w:rFonts w:ascii="Arial" w:eastAsia="Times New Roman" w:hAnsi="Arial" w:cs="Arial"/>
                <w:sz w:val="16"/>
                <w:szCs w:val="16"/>
              </w:rPr>
            </w:pPr>
            <w:ins w:id="688"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vAlign w:val="center"/>
            <w:hideMark/>
            <w:tcPrChange w:id="689"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7BA64266" w14:textId="77777777" w:rsidR="00FF2FBD" w:rsidRPr="00FF2FBD" w:rsidRDefault="00FF2FBD" w:rsidP="00B8441F">
            <w:pPr>
              <w:jc w:val="center"/>
              <w:rPr>
                <w:ins w:id="690" w:author="Douglas Hsu" w:date="2015-06-26T16:20:00Z"/>
                <w:rFonts w:ascii="Arial" w:eastAsia="Times New Roman" w:hAnsi="Arial" w:cs="Arial"/>
                <w:sz w:val="16"/>
                <w:szCs w:val="16"/>
              </w:rPr>
            </w:pPr>
            <w:ins w:id="691" w:author="Douglas Hsu" w:date="2015-06-26T16:20:00Z">
              <w:r w:rsidRPr="00FF2FBD">
                <w:rPr>
                  <w:rFonts w:ascii="Arial" w:eastAsia="Times New Roman" w:hAnsi="Arial" w:cs="Arial"/>
                  <w:sz w:val="16"/>
                  <w:szCs w:val="16"/>
                </w:rPr>
                <w:t>97 (27.9%)</w:t>
              </w:r>
            </w:ins>
          </w:p>
        </w:tc>
        <w:tc>
          <w:tcPr>
            <w:tcW w:w="1350" w:type="dxa"/>
            <w:tcBorders>
              <w:top w:val="nil"/>
              <w:left w:val="nil"/>
              <w:bottom w:val="single" w:sz="4" w:space="0" w:color="auto"/>
              <w:right w:val="single" w:sz="4" w:space="0" w:color="auto"/>
            </w:tcBorders>
            <w:shd w:val="clear" w:color="auto" w:fill="auto"/>
            <w:vAlign w:val="center"/>
            <w:hideMark/>
            <w:tcPrChange w:id="692"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344E3C84" w14:textId="77777777" w:rsidR="00FF2FBD" w:rsidRPr="00FF2FBD" w:rsidRDefault="00FF2FBD" w:rsidP="00B8441F">
            <w:pPr>
              <w:jc w:val="center"/>
              <w:rPr>
                <w:ins w:id="693" w:author="Douglas Hsu" w:date="2015-06-26T16:20:00Z"/>
                <w:rFonts w:ascii="Arial" w:eastAsia="Times New Roman" w:hAnsi="Arial" w:cs="Arial"/>
                <w:sz w:val="16"/>
                <w:szCs w:val="16"/>
              </w:rPr>
            </w:pPr>
            <w:ins w:id="694" w:author="Douglas Hsu" w:date="2015-06-26T16:20:00Z">
              <w:r w:rsidRPr="00FF2FBD">
                <w:rPr>
                  <w:rFonts w:ascii="Arial" w:eastAsia="Times New Roman" w:hAnsi="Arial" w:cs="Arial"/>
                  <w:sz w:val="16"/>
                  <w:szCs w:val="16"/>
                </w:rPr>
                <w:t>190 (29.2%)</w:t>
              </w:r>
            </w:ins>
          </w:p>
        </w:tc>
        <w:tc>
          <w:tcPr>
            <w:tcW w:w="810" w:type="dxa"/>
            <w:tcBorders>
              <w:top w:val="nil"/>
              <w:left w:val="nil"/>
              <w:bottom w:val="single" w:sz="4" w:space="0" w:color="auto"/>
              <w:right w:val="single" w:sz="4" w:space="0" w:color="auto"/>
            </w:tcBorders>
            <w:shd w:val="clear" w:color="auto" w:fill="auto"/>
            <w:vAlign w:val="center"/>
            <w:hideMark/>
            <w:tcPrChange w:id="695"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3874585D" w14:textId="77777777" w:rsidR="00FF2FBD" w:rsidRPr="00FF2FBD" w:rsidRDefault="00FF2FBD" w:rsidP="00B8441F">
            <w:pPr>
              <w:jc w:val="center"/>
              <w:rPr>
                <w:ins w:id="696" w:author="Douglas Hsu" w:date="2015-06-26T16:20:00Z"/>
                <w:rFonts w:ascii="Arial" w:eastAsia="Times New Roman" w:hAnsi="Arial" w:cs="Arial"/>
                <w:sz w:val="16"/>
                <w:szCs w:val="16"/>
              </w:rPr>
            </w:pPr>
            <w:ins w:id="697" w:author="Douglas Hsu" w:date="2015-06-26T16:20:00Z">
              <w:r w:rsidRPr="00FF2FBD">
                <w:rPr>
                  <w:rFonts w:ascii="Arial" w:eastAsia="Times New Roman" w:hAnsi="Arial" w:cs="Arial"/>
                  <w:sz w:val="16"/>
                  <w:szCs w:val="16"/>
                </w:rPr>
                <w:t>0.9</w:t>
              </w:r>
            </w:ins>
          </w:p>
        </w:tc>
      </w:tr>
      <w:tr w:rsidR="00FF2FBD" w:rsidRPr="00A77179" w14:paraId="139308E8" w14:textId="77777777" w:rsidTr="00FF2FBD">
        <w:tblPrEx>
          <w:tblW w:w="8115" w:type="dxa"/>
          <w:tblInd w:w="93" w:type="dxa"/>
          <w:tblLayout w:type="fixed"/>
          <w:tblPrExChange w:id="698" w:author="Douglas Hsu" w:date="2015-06-26T16:22:00Z">
            <w:tblPrEx>
              <w:tblW w:w="9570" w:type="dxa"/>
              <w:tblInd w:w="93" w:type="dxa"/>
              <w:tblLayout w:type="fixed"/>
            </w:tblPrEx>
          </w:tblPrExChange>
        </w:tblPrEx>
        <w:trPr>
          <w:trHeight w:val="480"/>
          <w:ins w:id="699" w:author="Douglas Hsu" w:date="2015-06-26T16:20:00Z"/>
          <w:trPrChange w:id="700"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701"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D185388" w14:textId="77777777" w:rsidR="00FF2FBD" w:rsidRPr="00FF2FBD" w:rsidRDefault="00FF2FBD" w:rsidP="00B8441F">
            <w:pPr>
              <w:rPr>
                <w:ins w:id="702" w:author="Douglas Hsu" w:date="2015-06-26T16:20:00Z"/>
                <w:rFonts w:ascii="Arial" w:eastAsia="Times New Roman" w:hAnsi="Arial" w:cs="Arial"/>
                <w:sz w:val="16"/>
                <w:szCs w:val="16"/>
              </w:rPr>
            </w:pPr>
            <w:ins w:id="703" w:author="Douglas Hsu" w:date="2015-06-26T16:20:00Z">
              <w:r w:rsidRPr="00FF2FBD">
                <w:rPr>
                  <w:rFonts w:ascii="Arial" w:eastAsia="Times New Roman" w:hAnsi="Arial" w:cs="Arial"/>
                  <w:sz w:val="16"/>
                  <w:szCs w:val="16"/>
                </w:rPr>
                <w:t>Weekend admission</w:t>
              </w:r>
            </w:ins>
          </w:p>
        </w:tc>
        <w:tc>
          <w:tcPr>
            <w:tcW w:w="1170" w:type="dxa"/>
            <w:tcBorders>
              <w:top w:val="nil"/>
              <w:left w:val="nil"/>
              <w:bottom w:val="single" w:sz="4" w:space="0" w:color="auto"/>
              <w:right w:val="single" w:sz="4" w:space="0" w:color="auto"/>
            </w:tcBorders>
            <w:shd w:val="clear" w:color="auto" w:fill="auto"/>
            <w:noWrap/>
            <w:vAlign w:val="center"/>
            <w:hideMark/>
            <w:tcPrChange w:id="704"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hideMark/>
              </w:tcPr>
            </w:tcPrChange>
          </w:tcPr>
          <w:p w14:paraId="39495E93" w14:textId="77777777" w:rsidR="00FF2FBD" w:rsidRPr="00FF2FBD" w:rsidRDefault="00FF2FBD" w:rsidP="00B8441F">
            <w:pPr>
              <w:jc w:val="center"/>
              <w:rPr>
                <w:ins w:id="705" w:author="Douglas Hsu" w:date="2015-06-26T16:20:00Z"/>
                <w:rFonts w:ascii="Arial" w:eastAsia="Times New Roman" w:hAnsi="Arial" w:cs="Arial"/>
                <w:sz w:val="16"/>
                <w:szCs w:val="16"/>
              </w:rPr>
            </w:pPr>
            <w:ins w:id="706" w:author="Douglas Hsu" w:date="2015-06-26T16:20:00Z">
              <w:r w:rsidRPr="00FF2FBD">
                <w:rPr>
                  <w:rFonts w:ascii="Arial" w:eastAsia="Times New Roman" w:hAnsi="Arial" w:cs="Arial"/>
                  <w:sz w:val="16"/>
                  <w:szCs w:val="16"/>
                </w:rPr>
                <w:t>112 (32.2%)</w:t>
              </w:r>
            </w:ins>
          </w:p>
        </w:tc>
        <w:tc>
          <w:tcPr>
            <w:tcW w:w="1170" w:type="dxa"/>
            <w:tcBorders>
              <w:top w:val="nil"/>
              <w:left w:val="nil"/>
              <w:bottom w:val="single" w:sz="4" w:space="0" w:color="auto"/>
              <w:right w:val="single" w:sz="4" w:space="0" w:color="auto"/>
            </w:tcBorders>
            <w:shd w:val="clear" w:color="auto" w:fill="auto"/>
            <w:vAlign w:val="center"/>
            <w:hideMark/>
            <w:tcPrChange w:id="707"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4EBE02E5" w14:textId="77777777" w:rsidR="00FF2FBD" w:rsidRPr="00FF2FBD" w:rsidRDefault="00FF2FBD" w:rsidP="00B8441F">
            <w:pPr>
              <w:jc w:val="center"/>
              <w:rPr>
                <w:ins w:id="708" w:author="Douglas Hsu" w:date="2015-06-26T16:20:00Z"/>
                <w:rFonts w:ascii="Arial" w:eastAsia="Times New Roman" w:hAnsi="Arial" w:cs="Arial"/>
                <w:sz w:val="16"/>
                <w:szCs w:val="16"/>
              </w:rPr>
            </w:pPr>
            <w:ins w:id="709" w:author="Douglas Hsu" w:date="2015-06-26T16:20:00Z">
              <w:r w:rsidRPr="00FF2FBD">
                <w:rPr>
                  <w:rFonts w:ascii="Arial" w:eastAsia="Times New Roman" w:hAnsi="Arial" w:cs="Arial"/>
                  <w:sz w:val="16"/>
                  <w:szCs w:val="16"/>
                </w:rPr>
                <w:t>140 (30.6%)</w:t>
              </w:r>
            </w:ins>
          </w:p>
        </w:tc>
        <w:tc>
          <w:tcPr>
            <w:tcW w:w="900" w:type="dxa"/>
            <w:tcBorders>
              <w:top w:val="nil"/>
              <w:left w:val="nil"/>
              <w:bottom w:val="single" w:sz="4" w:space="0" w:color="auto"/>
              <w:right w:val="single" w:sz="4" w:space="0" w:color="auto"/>
            </w:tcBorders>
            <w:shd w:val="clear" w:color="auto" w:fill="auto"/>
            <w:vAlign w:val="center"/>
            <w:hideMark/>
            <w:tcPrChange w:id="710"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6A81EEB2" w14:textId="77777777" w:rsidR="00FF2FBD" w:rsidRPr="00FF2FBD" w:rsidRDefault="00FF2FBD" w:rsidP="00B8441F">
            <w:pPr>
              <w:jc w:val="center"/>
              <w:rPr>
                <w:ins w:id="711" w:author="Douglas Hsu" w:date="2015-06-26T16:20:00Z"/>
                <w:rFonts w:ascii="Arial" w:eastAsia="Times New Roman" w:hAnsi="Arial" w:cs="Arial"/>
                <w:sz w:val="16"/>
                <w:szCs w:val="16"/>
              </w:rPr>
            </w:pPr>
            <w:ins w:id="712"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vAlign w:val="center"/>
            <w:hideMark/>
            <w:tcPrChange w:id="713"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15AF04E6" w14:textId="77777777" w:rsidR="00FF2FBD" w:rsidRPr="00FF2FBD" w:rsidRDefault="00FF2FBD" w:rsidP="00B8441F">
            <w:pPr>
              <w:jc w:val="center"/>
              <w:rPr>
                <w:ins w:id="714" w:author="Douglas Hsu" w:date="2015-06-26T16:20:00Z"/>
                <w:rFonts w:ascii="Arial" w:eastAsia="Times New Roman" w:hAnsi="Arial" w:cs="Arial"/>
                <w:sz w:val="16"/>
                <w:szCs w:val="16"/>
              </w:rPr>
            </w:pPr>
            <w:ins w:id="715" w:author="Douglas Hsu" w:date="2015-06-26T16:20:00Z">
              <w:r w:rsidRPr="00FF2FBD">
                <w:rPr>
                  <w:rFonts w:ascii="Arial" w:eastAsia="Times New Roman" w:hAnsi="Arial" w:cs="Arial"/>
                  <w:sz w:val="16"/>
                  <w:szCs w:val="16"/>
                </w:rPr>
                <w:t>95 (27.3%)</w:t>
              </w:r>
            </w:ins>
          </w:p>
        </w:tc>
        <w:tc>
          <w:tcPr>
            <w:tcW w:w="1350" w:type="dxa"/>
            <w:tcBorders>
              <w:top w:val="nil"/>
              <w:left w:val="nil"/>
              <w:bottom w:val="single" w:sz="4" w:space="0" w:color="auto"/>
              <w:right w:val="single" w:sz="4" w:space="0" w:color="auto"/>
            </w:tcBorders>
            <w:shd w:val="clear" w:color="auto" w:fill="auto"/>
            <w:vAlign w:val="center"/>
            <w:hideMark/>
            <w:tcPrChange w:id="716"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765BA40C" w14:textId="77777777" w:rsidR="00FF2FBD" w:rsidRPr="00FF2FBD" w:rsidRDefault="00FF2FBD" w:rsidP="00B8441F">
            <w:pPr>
              <w:jc w:val="center"/>
              <w:rPr>
                <w:ins w:id="717" w:author="Douglas Hsu" w:date="2015-06-26T16:20:00Z"/>
                <w:rFonts w:ascii="Arial" w:eastAsia="Times New Roman" w:hAnsi="Arial" w:cs="Arial"/>
                <w:sz w:val="16"/>
                <w:szCs w:val="16"/>
              </w:rPr>
            </w:pPr>
            <w:ins w:id="718" w:author="Douglas Hsu" w:date="2015-06-26T16:20:00Z">
              <w:r w:rsidRPr="00FF2FBD">
                <w:rPr>
                  <w:rFonts w:ascii="Arial" w:eastAsia="Times New Roman" w:hAnsi="Arial" w:cs="Arial"/>
                  <w:sz w:val="16"/>
                  <w:szCs w:val="16"/>
                </w:rPr>
                <w:t>161 (24.8%)</w:t>
              </w:r>
            </w:ins>
          </w:p>
        </w:tc>
        <w:tc>
          <w:tcPr>
            <w:tcW w:w="810" w:type="dxa"/>
            <w:tcBorders>
              <w:top w:val="nil"/>
              <w:left w:val="nil"/>
              <w:bottom w:val="single" w:sz="4" w:space="0" w:color="auto"/>
              <w:right w:val="single" w:sz="4" w:space="0" w:color="auto"/>
            </w:tcBorders>
            <w:shd w:val="clear" w:color="auto" w:fill="auto"/>
            <w:noWrap/>
            <w:vAlign w:val="center"/>
            <w:hideMark/>
            <w:tcPrChange w:id="719" w:author="Douglas Hsu" w:date="2015-06-26T16:22:00Z">
              <w:tcPr>
                <w:tcW w:w="919" w:type="dxa"/>
                <w:tcBorders>
                  <w:top w:val="nil"/>
                  <w:left w:val="nil"/>
                  <w:bottom w:val="single" w:sz="4" w:space="0" w:color="auto"/>
                  <w:right w:val="single" w:sz="4" w:space="0" w:color="auto"/>
                </w:tcBorders>
                <w:shd w:val="clear" w:color="auto" w:fill="auto"/>
                <w:noWrap/>
                <w:vAlign w:val="center"/>
                <w:hideMark/>
              </w:tcPr>
            </w:tcPrChange>
          </w:tcPr>
          <w:p w14:paraId="34B15EEA" w14:textId="77777777" w:rsidR="00FF2FBD" w:rsidRPr="00FF2FBD" w:rsidRDefault="00FF2FBD" w:rsidP="00B8441F">
            <w:pPr>
              <w:jc w:val="center"/>
              <w:rPr>
                <w:ins w:id="720" w:author="Douglas Hsu" w:date="2015-06-26T16:20:00Z"/>
                <w:rFonts w:ascii="Arial" w:eastAsia="Times New Roman" w:hAnsi="Arial" w:cs="Arial"/>
                <w:sz w:val="16"/>
                <w:szCs w:val="16"/>
              </w:rPr>
            </w:pPr>
            <w:ins w:id="721" w:author="Douglas Hsu" w:date="2015-06-26T16:20:00Z">
              <w:r w:rsidRPr="00FF2FBD">
                <w:rPr>
                  <w:rFonts w:ascii="Arial" w:eastAsia="Times New Roman" w:hAnsi="Arial" w:cs="Arial"/>
                  <w:sz w:val="16"/>
                  <w:szCs w:val="16"/>
                </w:rPr>
                <w:t>0.3</w:t>
              </w:r>
            </w:ins>
          </w:p>
        </w:tc>
      </w:tr>
      <w:tr w:rsidR="00FF2FBD" w:rsidRPr="00A77179" w14:paraId="6CFAFD10" w14:textId="77777777" w:rsidTr="00FF2FBD">
        <w:tblPrEx>
          <w:tblW w:w="8115" w:type="dxa"/>
          <w:tblInd w:w="93" w:type="dxa"/>
          <w:tblLayout w:type="fixed"/>
          <w:tblPrExChange w:id="722" w:author="Douglas Hsu" w:date="2015-06-26T16:22:00Z">
            <w:tblPrEx>
              <w:tblW w:w="9570" w:type="dxa"/>
              <w:tblInd w:w="93" w:type="dxa"/>
              <w:tblLayout w:type="fixed"/>
            </w:tblPrEx>
          </w:tblPrExChange>
        </w:tblPrEx>
        <w:trPr>
          <w:trHeight w:val="260"/>
          <w:ins w:id="723" w:author="Douglas Hsu" w:date="2015-06-26T16:20:00Z"/>
          <w:trPrChange w:id="72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72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AC97437" w14:textId="77777777" w:rsidR="00FF2FBD" w:rsidRPr="00FF2FBD" w:rsidRDefault="00FF2FBD" w:rsidP="00B8441F">
            <w:pPr>
              <w:rPr>
                <w:ins w:id="726" w:author="Douglas Hsu" w:date="2015-06-26T16:20:00Z"/>
                <w:rFonts w:ascii="Arial" w:eastAsia="Times New Roman" w:hAnsi="Arial" w:cs="Arial"/>
                <w:bCs/>
                <w:sz w:val="16"/>
                <w:szCs w:val="16"/>
              </w:rPr>
            </w:pPr>
            <w:ins w:id="727" w:author="Douglas Hsu" w:date="2015-06-26T16:20:00Z">
              <w:r w:rsidRPr="00FF2FBD">
                <w:rPr>
                  <w:rFonts w:ascii="Arial" w:eastAsia="Times New Roman" w:hAnsi="Arial" w:cs="Arial"/>
                  <w:bCs/>
                  <w:sz w:val="16"/>
                  <w:szCs w:val="16"/>
                </w:rPr>
                <w:t>SOFA Score</w:t>
              </w:r>
            </w:ins>
          </w:p>
        </w:tc>
        <w:tc>
          <w:tcPr>
            <w:tcW w:w="1170" w:type="dxa"/>
            <w:tcBorders>
              <w:top w:val="nil"/>
              <w:left w:val="nil"/>
              <w:bottom w:val="single" w:sz="4" w:space="0" w:color="auto"/>
              <w:right w:val="single" w:sz="4" w:space="0" w:color="auto"/>
            </w:tcBorders>
            <w:shd w:val="clear" w:color="auto" w:fill="auto"/>
            <w:vAlign w:val="center"/>
            <w:hideMark/>
            <w:tcPrChange w:id="728"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D7C23D7" w14:textId="77777777" w:rsidR="00FF2FBD" w:rsidRPr="00FF2FBD" w:rsidRDefault="00FF2FBD" w:rsidP="00B8441F">
            <w:pPr>
              <w:jc w:val="center"/>
              <w:rPr>
                <w:ins w:id="729" w:author="Douglas Hsu" w:date="2015-06-26T16:20:00Z"/>
                <w:rFonts w:ascii="Arial" w:eastAsia="Times New Roman" w:hAnsi="Arial" w:cs="Arial"/>
                <w:sz w:val="16"/>
                <w:szCs w:val="16"/>
              </w:rPr>
            </w:pPr>
            <w:ins w:id="730" w:author="Douglas Hsu" w:date="2015-06-26T16:20:00Z">
              <w:r w:rsidRPr="00FF2FBD">
                <w:rPr>
                  <w:rFonts w:ascii="Arial" w:eastAsia="Times New Roman" w:hAnsi="Arial" w:cs="Arial"/>
                  <w:sz w:val="16"/>
                  <w:szCs w:val="16"/>
                </w:rPr>
                <w:t>5 (4-7)</w:t>
              </w:r>
            </w:ins>
          </w:p>
        </w:tc>
        <w:tc>
          <w:tcPr>
            <w:tcW w:w="1170" w:type="dxa"/>
            <w:tcBorders>
              <w:top w:val="nil"/>
              <w:left w:val="nil"/>
              <w:bottom w:val="single" w:sz="4" w:space="0" w:color="auto"/>
              <w:right w:val="single" w:sz="4" w:space="0" w:color="auto"/>
            </w:tcBorders>
            <w:shd w:val="clear" w:color="auto" w:fill="auto"/>
            <w:vAlign w:val="center"/>
            <w:hideMark/>
            <w:tcPrChange w:id="731"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4E77E258" w14:textId="77777777" w:rsidR="00FF2FBD" w:rsidRPr="00FF2FBD" w:rsidRDefault="00FF2FBD" w:rsidP="00B8441F">
            <w:pPr>
              <w:jc w:val="center"/>
              <w:rPr>
                <w:ins w:id="732" w:author="Douglas Hsu" w:date="2015-06-26T16:20:00Z"/>
                <w:rFonts w:ascii="Arial" w:eastAsia="Times New Roman" w:hAnsi="Arial" w:cs="Arial"/>
                <w:sz w:val="16"/>
                <w:szCs w:val="16"/>
              </w:rPr>
            </w:pPr>
            <w:ins w:id="733" w:author="Douglas Hsu" w:date="2015-06-26T16:20:00Z">
              <w:r w:rsidRPr="00FF2FBD">
                <w:rPr>
                  <w:rFonts w:ascii="Arial" w:eastAsia="Times New Roman" w:hAnsi="Arial" w:cs="Arial"/>
                  <w:sz w:val="16"/>
                  <w:szCs w:val="16"/>
                </w:rPr>
                <w:t>4 (3-5)</w:t>
              </w:r>
            </w:ins>
          </w:p>
        </w:tc>
        <w:tc>
          <w:tcPr>
            <w:tcW w:w="900" w:type="dxa"/>
            <w:tcBorders>
              <w:top w:val="nil"/>
              <w:left w:val="nil"/>
              <w:bottom w:val="single" w:sz="4" w:space="0" w:color="auto"/>
              <w:right w:val="single" w:sz="4" w:space="0" w:color="auto"/>
            </w:tcBorders>
            <w:shd w:val="clear" w:color="auto" w:fill="auto"/>
            <w:vAlign w:val="center"/>
            <w:hideMark/>
            <w:tcPrChange w:id="734"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683331E4" w14:textId="77777777" w:rsidR="00FF2FBD" w:rsidRPr="00FF2FBD" w:rsidRDefault="00FF2FBD" w:rsidP="00B8441F">
            <w:pPr>
              <w:jc w:val="center"/>
              <w:rPr>
                <w:ins w:id="735" w:author="Douglas Hsu" w:date="2015-06-26T16:20:00Z"/>
                <w:rFonts w:ascii="Arial" w:eastAsia="Times New Roman" w:hAnsi="Arial" w:cs="Arial"/>
                <w:sz w:val="16"/>
                <w:szCs w:val="16"/>
              </w:rPr>
            </w:pPr>
            <w:ins w:id="736" w:author="Douglas Hsu" w:date="2015-06-26T16:20:00Z">
              <w:r w:rsidRPr="00FF2FBD">
                <w:rPr>
                  <w:rFonts w:ascii="Arial" w:eastAsia="Times New Roman" w:hAnsi="Arial" w:cs="Arial"/>
                  <w:sz w:val="16"/>
                  <w:szCs w:val="16"/>
                </w:rPr>
                <w:t>&lt;0.0001</w:t>
              </w:r>
            </w:ins>
          </w:p>
        </w:tc>
        <w:tc>
          <w:tcPr>
            <w:tcW w:w="1350" w:type="dxa"/>
            <w:tcBorders>
              <w:top w:val="nil"/>
              <w:left w:val="nil"/>
              <w:bottom w:val="single" w:sz="4" w:space="0" w:color="auto"/>
              <w:right w:val="single" w:sz="4" w:space="0" w:color="auto"/>
            </w:tcBorders>
            <w:shd w:val="clear" w:color="auto" w:fill="auto"/>
            <w:vAlign w:val="center"/>
            <w:hideMark/>
            <w:tcPrChange w:id="737"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0F0DF590" w14:textId="77777777" w:rsidR="00FF2FBD" w:rsidRPr="00FF2FBD" w:rsidRDefault="00FF2FBD" w:rsidP="00B8441F">
            <w:pPr>
              <w:jc w:val="center"/>
              <w:rPr>
                <w:ins w:id="738" w:author="Douglas Hsu" w:date="2015-06-26T16:20:00Z"/>
                <w:rFonts w:ascii="Arial" w:eastAsia="Times New Roman" w:hAnsi="Arial" w:cs="Arial"/>
                <w:sz w:val="16"/>
                <w:szCs w:val="16"/>
              </w:rPr>
            </w:pPr>
            <w:ins w:id="739" w:author="Douglas Hsu" w:date="2015-06-26T16:20:00Z">
              <w:r w:rsidRPr="00FF2FBD">
                <w:rPr>
                  <w:rFonts w:ascii="Arial" w:eastAsia="Times New Roman" w:hAnsi="Arial" w:cs="Arial"/>
                  <w:sz w:val="16"/>
                  <w:szCs w:val="16"/>
                </w:rPr>
                <w:t>6 (4-7)</w:t>
              </w:r>
            </w:ins>
          </w:p>
        </w:tc>
        <w:tc>
          <w:tcPr>
            <w:tcW w:w="1350" w:type="dxa"/>
            <w:tcBorders>
              <w:top w:val="nil"/>
              <w:left w:val="nil"/>
              <w:bottom w:val="single" w:sz="4" w:space="0" w:color="auto"/>
              <w:right w:val="single" w:sz="4" w:space="0" w:color="auto"/>
            </w:tcBorders>
            <w:shd w:val="clear" w:color="auto" w:fill="auto"/>
            <w:vAlign w:val="center"/>
            <w:hideMark/>
            <w:tcPrChange w:id="740"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259240D9" w14:textId="77777777" w:rsidR="00FF2FBD" w:rsidRPr="00FF2FBD" w:rsidRDefault="00FF2FBD" w:rsidP="00B8441F">
            <w:pPr>
              <w:jc w:val="center"/>
              <w:rPr>
                <w:ins w:id="741" w:author="Douglas Hsu" w:date="2015-06-26T16:20:00Z"/>
                <w:rFonts w:ascii="Arial" w:eastAsia="Times New Roman" w:hAnsi="Arial" w:cs="Arial"/>
                <w:sz w:val="16"/>
                <w:szCs w:val="16"/>
              </w:rPr>
            </w:pPr>
            <w:ins w:id="742" w:author="Douglas Hsu" w:date="2015-06-26T16:20:00Z">
              <w:r w:rsidRPr="00FF2FBD">
                <w:rPr>
                  <w:rFonts w:ascii="Arial" w:eastAsia="Times New Roman" w:hAnsi="Arial" w:cs="Arial"/>
                  <w:sz w:val="16"/>
                  <w:szCs w:val="16"/>
                </w:rPr>
                <w:t>7 (5-8)</w:t>
              </w:r>
            </w:ins>
          </w:p>
        </w:tc>
        <w:tc>
          <w:tcPr>
            <w:tcW w:w="810" w:type="dxa"/>
            <w:tcBorders>
              <w:top w:val="nil"/>
              <w:left w:val="nil"/>
              <w:bottom w:val="single" w:sz="4" w:space="0" w:color="auto"/>
              <w:right w:val="single" w:sz="4" w:space="0" w:color="auto"/>
            </w:tcBorders>
            <w:shd w:val="clear" w:color="auto" w:fill="auto"/>
            <w:vAlign w:val="center"/>
            <w:hideMark/>
            <w:tcPrChange w:id="743"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76CE8CC3" w14:textId="77777777" w:rsidR="00FF2FBD" w:rsidRPr="00FF2FBD" w:rsidRDefault="00FF2FBD" w:rsidP="00B8441F">
            <w:pPr>
              <w:jc w:val="center"/>
              <w:rPr>
                <w:ins w:id="744" w:author="Douglas Hsu" w:date="2015-06-26T16:20:00Z"/>
                <w:rFonts w:ascii="Arial" w:eastAsia="Times New Roman" w:hAnsi="Arial" w:cs="Arial"/>
                <w:sz w:val="16"/>
                <w:szCs w:val="16"/>
              </w:rPr>
            </w:pPr>
            <w:ins w:id="745" w:author="Douglas Hsu" w:date="2015-06-26T16:20:00Z">
              <w:r w:rsidRPr="00FF2FBD">
                <w:rPr>
                  <w:rFonts w:ascii="Arial" w:eastAsia="Times New Roman" w:hAnsi="Arial" w:cs="Arial"/>
                  <w:sz w:val="16"/>
                  <w:szCs w:val="16"/>
                </w:rPr>
                <w:t>&lt;0.0001</w:t>
              </w:r>
            </w:ins>
          </w:p>
        </w:tc>
      </w:tr>
      <w:tr w:rsidR="00FF2FBD" w:rsidRPr="00A77179" w14:paraId="003922EA" w14:textId="77777777" w:rsidTr="00FF2FBD">
        <w:tblPrEx>
          <w:tblW w:w="8115" w:type="dxa"/>
          <w:tblInd w:w="93" w:type="dxa"/>
          <w:tblLayout w:type="fixed"/>
          <w:tblPrExChange w:id="746" w:author="Douglas Hsu" w:date="2015-06-26T16:22:00Z">
            <w:tblPrEx>
              <w:tblW w:w="9570" w:type="dxa"/>
              <w:tblInd w:w="93" w:type="dxa"/>
              <w:tblLayout w:type="fixed"/>
            </w:tblPrEx>
          </w:tblPrExChange>
        </w:tblPrEx>
        <w:trPr>
          <w:trHeight w:val="260"/>
          <w:ins w:id="747" w:author="Douglas Hsu" w:date="2015-06-26T16:20:00Z"/>
          <w:trPrChange w:id="748"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74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3CB4220" w14:textId="77777777" w:rsidR="00FF2FBD" w:rsidRPr="00FF2FBD" w:rsidRDefault="00FF2FBD" w:rsidP="00B8441F">
            <w:pPr>
              <w:rPr>
                <w:ins w:id="750" w:author="Douglas Hsu" w:date="2015-06-26T16:20:00Z"/>
                <w:rFonts w:ascii="Arial" w:eastAsia="Times New Roman" w:hAnsi="Arial" w:cs="Arial"/>
                <w:b/>
                <w:bCs/>
                <w:sz w:val="16"/>
                <w:szCs w:val="16"/>
              </w:rPr>
            </w:pPr>
            <w:ins w:id="751" w:author="Douglas Hsu" w:date="2015-06-26T16:20:00Z">
              <w:r w:rsidRPr="00FF2FBD">
                <w:rPr>
                  <w:rFonts w:ascii="Arial" w:eastAsia="Times New Roman" w:hAnsi="Arial" w:cs="Arial"/>
                  <w:b/>
                  <w:bCs/>
                  <w:sz w:val="16"/>
                  <w:szCs w:val="16"/>
                </w:rPr>
                <w:t>Service Unit</w:t>
              </w:r>
            </w:ins>
          </w:p>
        </w:tc>
        <w:tc>
          <w:tcPr>
            <w:tcW w:w="1170" w:type="dxa"/>
            <w:tcBorders>
              <w:top w:val="nil"/>
              <w:left w:val="nil"/>
              <w:bottom w:val="single" w:sz="4" w:space="0" w:color="auto"/>
              <w:right w:val="single" w:sz="4" w:space="0" w:color="auto"/>
            </w:tcBorders>
            <w:shd w:val="clear" w:color="auto" w:fill="auto"/>
            <w:vAlign w:val="center"/>
            <w:hideMark/>
            <w:tcPrChange w:id="752"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57B4B471" w14:textId="77777777" w:rsidR="00FF2FBD" w:rsidRPr="00FF2FBD" w:rsidRDefault="00FF2FBD" w:rsidP="00B8441F">
            <w:pPr>
              <w:jc w:val="center"/>
              <w:rPr>
                <w:ins w:id="753" w:author="Douglas Hsu" w:date="2015-06-26T16:20:00Z"/>
                <w:rFonts w:ascii="Arial" w:eastAsia="Times New Roman" w:hAnsi="Arial" w:cs="Arial"/>
                <w:sz w:val="16"/>
                <w:szCs w:val="16"/>
              </w:rPr>
            </w:pPr>
            <w:ins w:id="754" w:author="Douglas Hsu" w:date="2015-06-26T16:20:00Z">
              <w:r w:rsidRPr="00FF2FBD">
                <w:rPr>
                  <w:rFonts w:ascii="Arial" w:eastAsia="Times New Roman" w:hAnsi="Arial" w:cs="Arial"/>
                  <w:sz w:val="16"/>
                  <w:szCs w:val="16"/>
                </w:rPr>
                <w:t> </w:t>
              </w:r>
            </w:ins>
          </w:p>
        </w:tc>
        <w:tc>
          <w:tcPr>
            <w:tcW w:w="1170" w:type="dxa"/>
            <w:tcBorders>
              <w:top w:val="nil"/>
              <w:left w:val="nil"/>
              <w:bottom w:val="single" w:sz="4" w:space="0" w:color="auto"/>
              <w:right w:val="single" w:sz="4" w:space="0" w:color="auto"/>
            </w:tcBorders>
            <w:shd w:val="clear" w:color="auto" w:fill="auto"/>
            <w:vAlign w:val="center"/>
            <w:hideMark/>
            <w:tcPrChange w:id="755"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4A7B45C4" w14:textId="77777777" w:rsidR="00FF2FBD" w:rsidRPr="00FF2FBD" w:rsidRDefault="00FF2FBD" w:rsidP="00B8441F">
            <w:pPr>
              <w:jc w:val="center"/>
              <w:rPr>
                <w:ins w:id="756" w:author="Douglas Hsu" w:date="2015-06-26T16:20:00Z"/>
                <w:rFonts w:ascii="Arial" w:eastAsia="Times New Roman" w:hAnsi="Arial" w:cs="Arial"/>
                <w:sz w:val="16"/>
                <w:szCs w:val="16"/>
              </w:rPr>
            </w:pPr>
            <w:ins w:id="757" w:author="Douglas Hsu" w:date="2015-06-26T16:20:00Z">
              <w:r w:rsidRPr="00FF2FBD">
                <w:rPr>
                  <w:rFonts w:ascii="Arial" w:eastAsia="Times New Roman" w:hAnsi="Arial" w:cs="Arial"/>
                  <w:sz w:val="16"/>
                  <w:szCs w:val="16"/>
                </w:rPr>
                <w:t> </w:t>
              </w:r>
            </w:ins>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Change w:id="758" w:author="Douglas Hsu" w:date="2015-06-26T16:22:00Z">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76304D90" w14:textId="77777777" w:rsidR="00FF2FBD" w:rsidRPr="00FF2FBD" w:rsidRDefault="00FF2FBD" w:rsidP="00B8441F">
            <w:pPr>
              <w:jc w:val="center"/>
              <w:rPr>
                <w:ins w:id="759" w:author="Douglas Hsu" w:date="2015-06-26T16:20:00Z"/>
                <w:rFonts w:ascii="Arial" w:eastAsia="Times New Roman" w:hAnsi="Arial" w:cs="Arial"/>
                <w:bCs/>
                <w:sz w:val="16"/>
                <w:szCs w:val="16"/>
              </w:rPr>
            </w:pPr>
            <w:ins w:id="760" w:author="Douglas Hsu" w:date="2015-06-26T16:20:00Z">
              <w:r w:rsidRPr="00FF2FBD">
                <w:rPr>
                  <w:rFonts w:ascii="Arial" w:eastAsia="Times New Roman" w:hAnsi="Arial" w:cs="Arial"/>
                  <w:bCs/>
                  <w:sz w:val="16"/>
                  <w:szCs w:val="16"/>
                </w:rPr>
                <w:t>&lt;0.0001</w:t>
              </w:r>
            </w:ins>
          </w:p>
        </w:tc>
        <w:tc>
          <w:tcPr>
            <w:tcW w:w="1350" w:type="dxa"/>
            <w:tcBorders>
              <w:top w:val="nil"/>
              <w:left w:val="nil"/>
              <w:bottom w:val="single" w:sz="4" w:space="0" w:color="auto"/>
              <w:right w:val="single" w:sz="4" w:space="0" w:color="auto"/>
            </w:tcBorders>
            <w:shd w:val="clear" w:color="auto" w:fill="auto"/>
            <w:vAlign w:val="center"/>
            <w:hideMark/>
            <w:tcPrChange w:id="761"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361C7397" w14:textId="77777777" w:rsidR="00FF2FBD" w:rsidRPr="00FF2FBD" w:rsidRDefault="00FF2FBD" w:rsidP="00B8441F">
            <w:pPr>
              <w:jc w:val="center"/>
              <w:rPr>
                <w:ins w:id="762" w:author="Douglas Hsu" w:date="2015-06-26T16:20:00Z"/>
                <w:rFonts w:ascii="Arial" w:eastAsia="Times New Roman" w:hAnsi="Arial" w:cs="Arial"/>
                <w:sz w:val="16"/>
                <w:szCs w:val="16"/>
              </w:rPr>
            </w:pPr>
            <w:ins w:id="763"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vAlign w:val="center"/>
            <w:hideMark/>
            <w:tcPrChange w:id="764"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7C8B3F71" w14:textId="77777777" w:rsidR="00FF2FBD" w:rsidRPr="00FF2FBD" w:rsidRDefault="00FF2FBD" w:rsidP="00B8441F">
            <w:pPr>
              <w:jc w:val="center"/>
              <w:rPr>
                <w:ins w:id="765" w:author="Douglas Hsu" w:date="2015-06-26T16:20:00Z"/>
                <w:rFonts w:ascii="Arial" w:eastAsia="Times New Roman" w:hAnsi="Arial" w:cs="Arial"/>
                <w:sz w:val="16"/>
                <w:szCs w:val="16"/>
              </w:rPr>
            </w:pPr>
            <w:ins w:id="766" w:author="Douglas Hsu" w:date="2015-06-26T16:20:00Z">
              <w:r w:rsidRPr="00FF2FBD">
                <w:rPr>
                  <w:rFonts w:ascii="Arial" w:eastAsia="Times New Roman" w:hAnsi="Arial" w:cs="Arial"/>
                  <w:sz w:val="16"/>
                  <w:szCs w:val="16"/>
                </w:rPr>
                <w:t> </w:t>
              </w:r>
            </w:ins>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Change w:id="767" w:author="Douglas Hsu" w:date="2015-06-26T16:22:00Z">
              <w:tcPr>
                <w:tcW w:w="919" w:type="dxa"/>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050DDF38" w14:textId="77777777" w:rsidR="00FF2FBD" w:rsidRPr="00FF2FBD" w:rsidRDefault="00FF2FBD" w:rsidP="00B8441F">
            <w:pPr>
              <w:jc w:val="center"/>
              <w:rPr>
                <w:ins w:id="768" w:author="Douglas Hsu" w:date="2015-06-26T16:20:00Z"/>
                <w:rFonts w:ascii="Arial" w:eastAsia="Times New Roman" w:hAnsi="Arial" w:cs="Arial"/>
                <w:sz w:val="16"/>
                <w:szCs w:val="16"/>
              </w:rPr>
            </w:pPr>
            <w:ins w:id="769" w:author="Douglas Hsu" w:date="2015-06-26T16:20:00Z">
              <w:r w:rsidRPr="00FF2FBD">
                <w:rPr>
                  <w:rFonts w:ascii="Arial" w:eastAsia="Times New Roman" w:hAnsi="Arial" w:cs="Arial"/>
                  <w:sz w:val="16"/>
                  <w:szCs w:val="16"/>
                </w:rPr>
                <w:t>&lt;0.0001</w:t>
              </w:r>
            </w:ins>
          </w:p>
        </w:tc>
      </w:tr>
      <w:tr w:rsidR="00FF2FBD" w:rsidRPr="00A77179" w14:paraId="157AF2B3" w14:textId="77777777" w:rsidTr="00FF2FBD">
        <w:tblPrEx>
          <w:tblW w:w="8115" w:type="dxa"/>
          <w:tblInd w:w="93" w:type="dxa"/>
          <w:tblLayout w:type="fixed"/>
          <w:tblPrExChange w:id="770" w:author="Douglas Hsu" w:date="2015-06-26T16:22:00Z">
            <w:tblPrEx>
              <w:tblW w:w="9570" w:type="dxa"/>
              <w:tblInd w:w="93" w:type="dxa"/>
              <w:tblLayout w:type="fixed"/>
            </w:tblPrEx>
          </w:tblPrExChange>
        </w:tblPrEx>
        <w:trPr>
          <w:trHeight w:val="260"/>
          <w:ins w:id="771" w:author="Douglas Hsu" w:date="2015-06-26T16:20:00Z"/>
          <w:trPrChange w:id="772"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77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AFD2DFF" w14:textId="77777777" w:rsidR="00FF2FBD" w:rsidRPr="00FF2FBD" w:rsidRDefault="00FF2FBD" w:rsidP="00B8441F">
            <w:pPr>
              <w:rPr>
                <w:ins w:id="774" w:author="Douglas Hsu" w:date="2015-06-26T16:20:00Z"/>
                <w:rFonts w:ascii="Arial" w:eastAsia="Times New Roman" w:hAnsi="Arial" w:cs="Arial"/>
                <w:sz w:val="16"/>
                <w:szCs w:val="16"/>
              </w:rPr>
            </w:pPr>
            <w:ins w:id="775" w:author="Douglas Hsu" w:date="2015-06-26T16:20:00Z">
              <w:r w:rsidRPr="00FF2FBD">
                <w:rPr>
                  <w:rFonts w:ascii="Arial" w:eastAsia="Times New Roman" w:hAnsi="Arial" w:cs="Arial"/>
                  <w:sz w:val="16"/>
                  <w:szCs w:val="16"/>
                </w:rPr>
                <w:t>MICU</w:t>
              </w:r>
            </w:ins>
          </w:p>
        </w:tc>
        <w:tc>
          <w:tcPr>
            <w:tcW w:w="1170" w:type="dxa"/>
            <w:tcBorders>
              <w:top w:val="nil"/>
              <w:left w:val="nil"/>
              <w:bottom w:val="single" w:sz="4" w:space="0" w:color="auto"/>
              <w:right w:val="single" w:sz="4" w:space="0" w:color="auto"/>
            </w:tcBorders>
            <w:shd w:val="clear" w:color="auto" w:fill="auto"/>
            <w:vAlign w:val="center"/>
            <w:hideMark/>
            <w:tcPrChange w:id="776"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4DDA51F3" w14:textId="77777777" w:rsidR="00FF2FBD" w:rsidRPr="00FF2FBD" w:rsidRDefault="00FF2FBD" w:rsidP="00B8441F">
            <w:pPr>
              <w:jc w:val="center"/>
              <w:rPr>
                <w:ins w:id="777" w:author="Douglas Hsu" w:date="2015-06-26T16:20:00Z"/>
                <w:rFonts w:ascii="Arial" w:eastAsia="Times New Roman" w:hAnsi="Arial" w:cs="Arial"/>
                <w:sz w:val="16"/>
                <w:szCs w:val="16"/>
              </w:rPr>
            </w:pPr>
            <w:ins w:id="778" w:author="Douglas Hsu" w:date="2015-06-26T16:20:00Z">
              <w:r w:rsidRPr="00FF2FBD">
                <w:rPr>
                  <w:rFonts w:ascii="Arial" w:eastAsia="Times New Roman" w:hAnsi="Arial" w:cs="Arial"/>
                  <w:sz w:val="16"/>
                  <w:szCs w:val="16"/>
                </w:rPr>
                <w:t>184 (52.9%)</w:t>
              </w:r>
            </w:ins>
          </w:p>
        </w:tc>
        <w:tc>
          <w:tcPr>
            <w:tcW w:w="1170" w:type="dxa"/>
            <w:tcBorders>
              <w:top w:val="nil"/>
              <w:left w:val="nil"/>
              <w:bottom w:val="single" w:sz="4" w:space="0" w:color="auto"/>
              <w:right w:val="single" w:sz="4" w:space="0" w:color="auto"/>
            </w:tcBorders>
            <w:shd w:val="clear" w:color="auto" w:fill="auto"/>
            <w:vAlign w:val="center"/>
            <w:hideMark/>
            <w:tcPrChange w:id="779"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4B86B5FC" w14:textId="77777777" w:rsidR="00FF2FBD" w:rsidRPr="00FF2FBD" w:rsidRDefault="00FF2FBD" w:rsidP="00B8441F">
            <w:pPr>
              <w:jc w:val="center"/>
              <w:rPr>
                <w:ins w:id="780" w:author="Douglas Hsu" w:date="2015-06-26T16:20:00Z"/>
                <w:rFonts w:ascii="Arial" w:eastAsia="Times New Roman" w:hAnsi="Arial" w:cs="Arial"/>
                <w:sz w:val="16"/>
                <w:szCs w:val="16"/>
              </w:rPr>
            </w:pPr>
            <w:ins w:id="781" w:author="Douglas Hsu" w:date="2015-06-26T16:20:00Z">
              <w:r w:rsidRPr="00FF2FBD">
                <w:rPr>
                  <w:rFonts w:ascii="Arial" w:eastAsia="Times New Roman" w:hAnsi="Arial" w:cs="Arial"/>
                  <w:sz w:val="16"/>
                  <w:szCs w:val="16"/>
                </w:rPr>
                <w:t>328 (71.7%)</w:t>
              </w:r>
            </w:ins>
          </w:p>
        </w:tc>
        <w:tc>
          <w:tcPr>
            <w:tcW w:w="900" w:type="dxa"/>
            <w:vMerge/>
            <w:tcBorders>
              <w:top w:val="nil"/>
              <w:left w:val="single" w:sz="4" w:space="0" w:color="auto"/>
              <w:bottom w:val="single" w:sz="4" w:space="0" w:color="000000"/>
              <w:right w:val="single" w:sz="4" w:space="0" w:color="auto"/>
            </w:tcBorders>
            <w:vAlign w:val="center"/>
            <w:hideMark/>
            <w:tcPrChange w:id="782" w:author="Douglas Hsu" w:date="2015-06-26T16:22:00Z">
              <w:tcPr>
                <w:tcW w:w="900" w:type="dxa"/>
                <w:vMerge/>
                <w:tcBorders>
                  <w:top w:val="nil"/>
                  <w:left w:val="single" w:sz="4" w:space="0" w:color="auto"/>
                  <w:bottom w:val="single" w:sz="4" w:space="0" w:color="000000"/>
                  <w:right w:val="single" w:sz="4" w:space="0" w:color="auto"/>
                </w:tcBorders>
                <w:vAlign w:val="center"/>
                <w:hideMark/>
              </w:tcPr>
            </w:tcPrChange>
          </w:tcPr>
          <w:p w14:paraId="0A00752B" w14:textId="77777777" w:rsidR="00FF2FBD" w:rsidRPr="00FF2FBD" w:rsidRDefault="00FF2FBD" w:rsidP="00B8441F">
            <w:pPr>
              <w:rPr>
                <w:ins w:id="783" w:author="Douglas Hsu" w:date="2015-06-26T16:20:00Z"/>
                <w:rFonts w:ascii="Arial" w:eastAsia="Times New Roman" w:hAnsi="Arial" w:cs="Arial"/>
                <w:bCs/>
                <w:sz w:val="16"/>
                <w:szCs w:val="16"/>
              </w:rPr>
            </w:pPr>
          </w:p>
        </w:tc>
        <w:tc>
          <w:tcPr>
            <w:tcW w:w="1350" w:type="dxa"/>
            <w:tcBorders>
              <w:top w:val="nil"/>
              <w:left w:val="nil"/>
              <w:bottom w:val="single" w:sz="4" w:space="0" w:color="auto"/>
              <w:right w:val="single" w:sz="4" w:space="0" w:color="auto"/>
            </w:tcBorders>
            <w:shd w:val="clear" w:color="auto" w:fill="auto"/>
            <w:vAlign w:val="center"/>
            <w:hideMark/>
            <w:tcPrChange w:id="784"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4E9BA652" w14:textId="77777777" w:rsidR="00FF2FBD" w:rsidRPr="00FF2FBD" w:rsidRDefault="00FF2FBD" w:rsidP="00B8441F">
            <w:pPr>
              <w:jc w:val="center"/>
              <w:rPr>
                <w:ins w:id="785" w:author="Douglas Hsu" w:date="2015-06-26T16:20:00Z"/>
                <w:rFonts w:ascii="Arial" w:eastAsia="Times New Roman" w:hAnsi="Arial" w:cs="Arial"/>
                <w:sz w:val="16"/>
                <w:szCs w:val="16"/>
              </w:rPr>
            </w:pPr>
            <w:ins w:id="786" w:author="Douglas Hsu" w:date="2015-06-26T16:20:00Z">
              <w:r w:rsidRPr="00FF2FBD">
                <w:rPr>
                  <w:rFonts w:ascii="Arial" w:eastAsia="Times New Roman" w:hAnsi="Arial" w:cs="Arial"/>
                  <w:sz w:val="16"/>
                  <w:szCs w:val="16"/>
                </w:rPr>
                <w:t>192 (55.2%)</w:t>
              </w:r>
            </w:ins>
          </w:p>
        </w:tc>
        <w:tc>
          <w:tcPr>
            <w:tcW w:w="1350" w:type="dxa"/>
            <w:tcBorders>
              <w:top w:val="nil"/>
              <w:left w:val="nil"/>
              <w:bottom w:val="single" w:sz="4" w:space="0" w:color="auto"/>
              <w:right w:val="single" w:sz="4" w:space="0" w:color="auto"/>
            </w:tcBorders>
            <w:shd w:val="clear" w:color="auto" w:fill="auto"/>
            <w:vAlign w:val="center"/>
            <w:hideMark/>
            <w:tcPrChange w:id="787"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44487E5E" w14:textId="77777777" w:rsidR="00FF2FBD" w:rsidRPr="00FF2FBD" w:rsidRDefault="00FF2FBD" w:rsidP="00B8441F">
            <w:pPr>
              <w:jc w:val="center"/>
              <w:rPr>
                <w:ins w:id="788" w:author="Douglas Hsu" w:date="2015-06-26T16:20:00Z"/>
                <w:rFonts w:ascii="Arial" w:eastAsia="Times New Roman" w:hAnsi="Arial" w:cs="Arial"/>
                <w:sz w:val="16"/>
                <w:szCs w:val="16"/>
              </w:rPr>
            </w:pPr>
            <w:ins w:id="789" w:author="Douglas Hsu" w:date="2015-06-26T16:20:00Z">
              <w:r w:rsidRPr="00FF2FBD">
                <w:rPr>
                  <w:rFonts w:ascii="Arial" w:eastAsia="Times New Roman" w:hAnsi="Arial" w:cs="Arial"/>
                  <w:sz w:val="16"/>
                  <w:szCs w:val="16"/>
                </w:rPr>
                <w:t>103 (15.9%)</w:t>
              </w:r>
            </w:ins>
          </w:p>
        </w:tc>
        <w:tc>
          <w:tcPr>
            <w:tcW w:w="810" w:type="dxa"/>
            <w:vMerge/>
            <w:tcBorders>
              <w:top w:val="nil"/>
              <w:left w:val="single" w:sz="4" w:space="0" w:color="auto"/>
              <w:bottom w:val="single" w:sz="4" w:space="0" w:color="000000"/>
              <w:right w:val="single" w:sz="4" w:space="0" w:color="auto"/>
            </w:tcBorders>
            <w:vAlign w:val="center"/>
            <w:hideMark/>
            <w:tcPrChange w:id="790" w:author="Douglas Hsu" w:date="2015-06-26T16:22:00Z">
              <w:tcPr>
                <w:tcW w:w="919" w:type="dxa"/>
                <w:vMerge/>
                <w:tcBorders>
                  <w:top w:val="nil"/>
                  <w:left w:val="single" w:sz="4" w:space="0" w:color="auto"/>
                  <w:bottom w:val="single" w:sz="4" w:space="0" w:color="000000"/>
                  <w:right w:val="single" w:sz="4" w:space="0" w:color="auto"/>
                </w:tcBorders>
                <w:vAlign w:val="center"/>
                <w:hideMark/>
              </w:tcPr>
            </w:tcPrChange>
          </w:tcPr>
          <w:p w14:paraId="2C24A92D" w14:textId="77777777" w:rsidR="00FF2FBD" w:rsidRPr="00FF2FBD" w:rsidRDefault="00FF2FBD" w:rsidP="00B8441F">
            <w:pPr>
              <w:rPr>
                <w:ins w:id="791" w:author="Douglas Hsu" w:date="2015-06-26T16:20:00Z"/>
                <w:rFonts w:ascii="Arial" w:eastAsia="Times New Roman" w:hAnsi="Arial" w:cs="Arial"/>
                <w:sz w:val="16"/>
                <w:szCs w:val="16"/>
              </w:rPr>
            </w:pPr>
          </w:p>
        </w:tc>
      </w:tr>
      <w:tr w:rsidR="00FF2FBD" w:rsidRPr="00A77179" w14:paraId="3C33241E" w14:textId="77777777" w:rsidTr="00FF2FBD">
        <w:tblPrEx>
          <w:tblW w:w="8115" w:type="dxa"/>
          <w:tblInd w:w="93" w:type="dxa"/>
          <w:tblLayout w:type="fixed"/>
          <w:tblPrExChange w:id="792" w:author="Douglas Hsu" w:date="2015-06-26T16:22:00Z">
            <w:tblPrEx>
              <w:tblW w:w="9570" w:type="dxa"/>
              <w:tblInd w:w="93" w:type="dxa"/>
              <w:tblLayout w:type="fixed"/>
            </w:tblPrEx>
          </w:tblPrExChange>
        </w:tblPrEx>
        <w:trPr>
          <w:trHeight w:val="260"/>
          <w:ins w:id="793" w:author="Douglas Hsu" w:date="2015-06-26T16:20:00Z"/>
          <w:trPrChange w:id="79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79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8BD7E37" w14:textId="77777777" w:rsidR="00FF2FBD" w:rsidRPr="00FF2FBD" w:rsidRDefault="00FF2FBD" w:rsidP="00B8441F">
            <w:pPr>
              <w:rPr>
                <w:ins w:id="796" w:author="Douglas Hsu" w:date="2015-06-26T16:20:00Z"/>
                <w:rFonts w:ascii="Arial" w:eastAsia="Times New Roman" w:hAnsi="Arial" w:cs="Arial"/>
                <w:sz w:val="16"/>
                <w:szCs w:val="16"/>
              </w:rPr>
            </w:pPr>
            <w:ins w:id="797" w:author="Douglas Hsu" w:date="2015-06-26T16:20:00Z">
              <w:r w:rsidRPr="00FF2FBD">
                <w:rPr>
                  <w:rFonts w:ascii="Arial" w:eastAsia="Times New Roman" w:hAnsi="Arial" w:cs="Arial"/>
                  <w:sz w:val="16"/>
                  <w:szCs w:val="16"/>
                </w:rPr>
                <w:t>SICU</w:t>
              </w:r>
            </w:ins>
          </w:p>
        </w:tc>
        <w:tc>
          <w:tcPr>
            <w:tcW w:w="1170" w:type="dxa"/>
            <w:tcBorders>
              <w:top w:val="nil"/>
              <w:left w:val="nil"/>
              <w:bottom w:val="single" w:sz="4" w:space="0" w:color="auto"/>
              <w:right w:val="single" w:sz="4" w:space="0" w:color="auto"/>
            </w:tcBorders>
            <w:shd w:val="clear" w:color="auto" w:fill="auto"/>
            <w:vAlign w:val="center"/>
            <w:hideMark/>
            <w:tcPrChange w:id="798"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089FDEDF" w14:textId="77777777" w:rsidR="00FF2FBD" w:rsidRPr="00FF2FBD" w:rsidRDefault="00FF2FBD" w:rsidP="00B8441F">
            <w:pPr>
              <w:jc w:val="center"/>
              <w:rPr>
                <w:ins w:id="799" w:author="Douglas Hsu" w:date="2015-06-26T16:20:00Z"/>
                <w:rFonts w:ascii="Arial" w:eastAsia="Times New Roman" w:hAnsi="Arial" w:cs="Arial"/>
                <w:sz w:val="16"/>
                <w:szCs w:val="16"/>
              </w:rPr>
            </w:pPr>
            <w:ins w:id="800" w:author="Douglas Hsu" w:date="2015-06-26T16:20:00Z">
              <w:r w:rsidRPr="00FF2FBD">
                <w:rPr>
                  <w:rFonts w:ascii="Arial" w:eastAsia="Times New Roman" w:hAnsi="Arial" w:cs="Arial"/>
                  <w:sz w:val="16"/>
                  <w:szCs w:val="16"/>
                </w:rPr>
                <w:t>164 (47.1%)</w:t>
              </w:r>
            </w:ins>
          </w:p>
        </w:tc>
        <w:tc>
          <w:tcPr>
            <w:tcW w:w="1170" w:type="dxa"/>
            <w:tcBorders>
              <w:top w:val="nil"/>
              <w:left w:val="nil"/>
              <w:bottom w:val="single" w:sz="4" w:space="0" w:color="auto"/>
              <w:right w:val="single" w:sz="4" w:space="0" w:color="auto"/>
            </w:tcBorders>
            <w:shd w:val="clear" w:color="auto" w:fill="auto"/>
            <w:vAlign w:val="center"/>
            <w:hideMark/>
            <w:tcPrChange w:id="801"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7835D126" w14:textId="77777777" w:rsidR="00FF2FBD" w:rsidRPr="00FF2FBD" w:rsidRDefault="00FF2FBD" w:rsidP="00B8441F">
            <w:pPr>
              <w:jc w:val="center"/>
              <w:rPr>
                <w:ins w:id="802" w:author="Douglas Hsu" w:date="2015-06-26T16:20:00Z"/>
                <w:rFonts w:ascii="Arial" w:eastAsia="Times New Roman" w:hAnsi="Arial" w:cs="Arial"/>
                <w:sz w:val="16"/>
                <w:szCs w:val="16"/>
              </w:rPr>
            </w:pPr>
            <w:ins w:id="803" w:author="Douglas Hsu" w:date="2015-06-26T16:20:00Z">
              <w:r w:rsidRPr="00FF2FBD">
                <w:rPr>
                  <w:rFonts w:ascii="Arial" w:eastAsia="Times New Roman" w:hAnsi="Arial" w:cs="Arial"/>
                  <w:sz w:val="16"/>
                  <w:szCs w:val="16"/>
                </w:rPr>
                <w:t>129 (28.2%)</w:t>
              </w:r>
            </w:ins>
          </w:p>
        </w:tc>
        <w:tc>
          <w:tcPr>
            <w:tcW w:w="900" w:type="dxa"/>
            <w:vMerge/>
            <w:tcBorders>
              <w:top w:val="nil"/>
              <w:left w:val="single" w:sz="4" w:space="0" w:color="auto"/>
              <w:bottom w:val="single" w:sz="4" w:space="0" w:color="000000"/>
              <w:right w:val="single" w:sz="4" w:space="0" w:color="auto"/>
            </w:tcBorders>
            <w:vAlign w:val="center"/>
            <w:hideMark/>
            <w:tcPrChange w:id="804" w:author="Douglas Hsu" w:date="2015-06-26T16:22:00Z">
              <w:tcPr>
                <w:tcW w:w="900" w:type="dxa"/>
                <w:vMerge/>
                <w:tcBorders>
                  <w:top w:val="nil"/>
                  <w:left w:val="single" w:sz="4" w:space="0" w:color="auto"/>
                  <w:bottom w:val="single" w:sz="4" w:space="0" w:color="000000"/>
                  <w:right w:val="single" w:sz="4" w:space="0" w:color="auto"/>
                </w:tcBorders>
                <w:vAlign w:val="center"/>
                <w:hideMark/>
              </w:tcPr>
            </w:tcPrChange>
          </w:tcPr>
          <w:p w14:paraId="43A58B3A" w14:textId="77777777" w:rsidR="00FF2FBD" w:rsidRPr="00FF2FBD" w:rsidRDefault="00FF2FBD" w:rsidP="00B8441F">
            <w:pPr>
              <w:rPr>
                <w:ins w:id="805" w:author="Douglas Hsu" w:date="2015-06-26T16:20:00Z"/>
                <w:rFonts w:ascii="Arial" w:eastAsia="Times New Roman" w:hAnsi="Arial" w:cs="Arial"/>
                <w:bCs/>
                <w:sz w:val="16"/>
                <w:szCs w:val="16"/>
              </w:rPr>
            </w:pPr>
          </w:p>
        </w:tc>
        <w:tc>
          <w:tcPr>
            <w:tcW w:w="1350" w:type="dxa"/>
            <w:tcBorders>
              <w:top w:val="nil"/>
              <w:left w:val="nil"/>
              <w:bottom w:val="single" w:sz="4" w:space="0" w:color="auto"/>
              <w:right w:val="single" w:sz="4" w:space="0" w:color="auto"/>
            </w:tcBorders>
            <w:shd w:val="clear" w:color="auto" w:fill="auto"/>
            <w:vAlign w:val="center"/>
            <w:hideMark/>
            <w:tcPrChange w:id="806"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40DB039E" w14:textId="77777777" w:rsidR="00FF2FBD" w:rsidRPr="00FF2FBD" w:rsidRDefault="00FF2FBD" w:rsidP="00B8441F">
            <w:pPr>
              <w:jc w:val="center"/>
              <w:rPr>
                <w:ins w:id="807" w:author="Douglas Hsu" w:date="2015-06-26T16:20:00Z"/>
                <w:rFonts w:ascii="Arial" w:eastAsia="Times New Roman" w:hAnsi="Arial" w:cs="Arial"/>
                <w:sz w:val="16"/>
                <w:szCs w:val="16"/>
              </w:rPr>
            </w:pPr>
            <w:ins w:id="808" w:author="Douglas Hsu" w:date="2015-06-26T16:20:00Z">
              <w:r w:rsidRPr="00FF2FBD">
                <w:rPr>
                  <w:rFonts w:ascii="Arial" w:eastAsia="Times New Roman" w:hAnsi="Arial" w:cs="Arial"/>
                  <w:sz w:val="16"/>
                  <w:szCs w:val="16"/>
                </w:rPr>
                <w:t>156 (44.8%)</w:t>
              </w:r>
            </w:ins>
          </w:p>
        </w:tc>
        <w:tc>
          <w:tcPr>
            <w:tcW w:w="1350" w:type="dxa"/>
            <w:tcBorders>
              <w:top w:val="nil"/>
              <w:left w:val="nil"/>
              <w:bottom w:val="single" w:sz="4" w:space="0" w:color="auto"/>
              <w:right w:val="single" w:sz="4" w:space="0" w:color="auto"/>
            </w:tcBorders>
            <w:shd w:val="clear" w:color="auto" w:fill="auto"/>
            <w:vAlign w:val="center"/>
            <w:hideMark/>
            <w:tcPrChange w:id="809"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2D268C2E" w14:textId="77777777" w:rsidR="00FF2FBD" w:rsidRPr="00FF2FBD" w:rsidRDefault="00FF2FBD" w:rsidP="00B8441F">
            <w:pPr>
              <w:jc w:val="center"/>
              <w:rPr>
                <w:ins w:id="810" w:author="Douglas Hsu" w:date="2015-06-26T16:20:00Z"/>
                <w:rFonts w:ascii="Arial" w:eastAsia="Times New Roman" w:hAnsi="Arial" w:cs="Arial"/>
                <w:sz w:val="16"/>
                <w:szCs w:val="16"/>
              </w:rPr>
            </w:pPr>
            <w:ins w:id="811" w:author="Douglas Hsu" w:date="2015-06-26T16:20:00Z">
              <w:r w:rsidRPr="00FF2FBD">
                <w:rPr>
                  <w:rFonts w:ascii="Arial" w:eastAsia="Times New Roman" w:hAnsi="Arial" w:cs="Arial"/>
                  <w:sz w:val="16"/>
                  <w:szCs w:val="16"/>
                </w:rPr>
                <w:t>546 (84.1%)</w:t>
              </w:r>
            </w:ins>
          </w:p>
        </w:tc>
        <w:tc>
          <w:tcPr>
            <w:tcW w:w="810" w:type="dxa"/>
            <w:vMerge/>
            <w:tcBorders>
              <w:top w:val="nil"/>
              <w:left w:val="single" w:sz="4" w:space="0" w:color="auto"/>
              <w:bottom w:val="single" w:sz="4" w:space="0" w:color="000000"/>
              <w:right w:val="single" w:sz="4" w:space="0" w:color="auto"/>
            </w:tcBorders>
            <w:vAlign w:val="center"/>
            <w:hideMark/>
            <w:tcPrChange w:id="812" w:author="Douglas Hsu" w:date="2015-06-26T16:22:00Z">
              <w:tcPr>
                <w:tcW w:w="919" w:type="dxa"/>
                <w:vMerge/>
                <w:tcBorders>
                  <w:top w:val="nil"/>
                  <w:left w:val="single" w:sz="4" w:space="0" w:color="auto"/>
                  <w:bottom w:val="single" w:sz="4" w:space="0" w:color="000000"/>
                  <w:right w:val="single" w:sz="4" w:space="0" w:color="auto"/>
                </w:tcBorders>
                <w:vAlign w:val="center"/>
                <w:hideMark/>
              </w:tcPr>
            </w:tcPrChange>
          </w:tcPr>
          <w:p w14:paraId="3ADC9B00" w14:textId="77777777" w:rsidR="00FF2FBD" w:rsidRPr="00FF2FBD" w:rsidRDefault="00FF2FBD" w:rsidP="00B8441F">
            <w:pPr>
              <w:rPr>
                <w:ins w:id="813" w:author="Douglas Hsu" w:date="2015-06-26T16:20:00Z"/>
                <w:rFonts w:ascii="Arial" w:eastAsia="Times New Roman" w:hAnsi="Arial" w:cs="Arial"/>
                <w:sz w:val="16"/>
                <w:szCs w:val="16"/>
              </w:rPr>
            </w:pPr>
          </w:p>
        </w:tc>
      </w:tr>
      <w:tr w:rsidR="00FF2FBD" w:rsidRPr="00A77179" w14:paraId="318F4E61" w14:textId="77777777" w:rsidTr="00FF2FBD">
        <w:tblPrEx>
          <w:tblW w:w="8115" w:type="dxa"/>
          <w:tblInd w:w="93" w:type="dxa"/>
          <w:tblLayout w:type="fixed"/>
          <w:tblPrExChange w:id="814" w:author="Douglas Hsu" w:date="2015-06-26T16:22:00Z">
            <w:tblPrEx>
              <w:tblW w:w="9570" w:type="dxa"/>
              <w:tblInd w:w="93" w:type="dxa"/>
              <w:tblLayout w:type="fixed"/>
            </w:tblPrEx>
          </w:tblPrExChange>
        </w:tblPrEx>
        <w:trPr>
          <w:trHeight w:val="260"/>
          <w:ins w:id="815" w:author="Douglas Hsu" w:date="2015-06-26T16:20:00Z"/>
          <w:trPrChange w:id="816"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817"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0FD79EE" w14:textId="77777777" w:rsidR="00FF2FBD" w:rsidRPr="00FF2FBD" w:rsidRDefault="00FF2FBD" w:rsidP="00B8441F">
            <w:pPr>
              <w:rPr>
                <w:ins w:id="818" w:author="Douglas Hsu" w:date="2015-06-26T16:20:00Z"/>
                <w:rFonts w:ascii="Arial" w:eastAsia="Times New Roman" w:hAnsi="Arial" w:cs="Arial"/>
                <w:b/>
                <w:bCs/>
                <w:sz w:val="16"/>
                <w:szCs w:val="16"/>
              </w:rPr>
            </w:pPr>
            <w:ins w:id="819" w:author="Douglas Hsu" w:date="2015-06-26T16:20:00Z">
              <w:r w:rsidRPr="00FF2FBD">
                <w:rPr>
                  <w:rFonts w:ascii="Arial" w:eastAsia="Times New Roman" w:hAnsi="Arial" w:cs="Arial"/>
                  <w:b/>
                  <w:bCs/>
                  <w:sz w:val="16"/>
                  <w:szCs w:val="16"/>
                </w:rPr>
                <w:t>Co-incident Diseases</w:t>
              </w:r>
            </w:ins>
          </w:p>
        </w:tc>
        <w:tc>
          <w:tcPr>
            <w:tcW w:w="1170" w:type="dxa"/>
            <w:tcBorders>
              <w:top w:val="nil"/>
              <w:left w:val="nil"/>
              <w:bottom w:val="single" w:sz="4" w:space="0" w:color="auto"/>
              <w:right w:val="single" w:sz="4" w:space="0" w:color="auto"/>
            </w:tcBorders>
            <w:shd w:val="clear" w:color="auto" w:fill="auto"/>
            <w:vAlign w:val="center"/>
            <w:hideMark/>
            <w:tcPrChange w:id="820"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73B4992" w14:textId="77777777" w:rsidR="00FF2FBD" w:rsidRPr="00FF2FBD" w:rsidRDefault="00FF2FBD" w:rsidP="00B8441F">
            <w:pPr>
              <w:jc w:val="center"/>
              <w:rPr>
                <w:ins w:id="821" w:author="Douglas Hsu" w:date="2015-06-26T16:20:00Z"/>
                <w:rFonts w:ascii="Arial" w:eastAsia="Times New Roman" w:hAnsi="Arial" w:cs="Arial"/>
                <w:sz w:val="16"/>
                <w:szCs w:val="16"/>
              </w:rPr>
            </w:pPr>
            <w:ins w:id="822" w:author="Douglas Hsu" w:date="2015-06-26T16:20:00Z">
              <w:r w:rsidRPr="00FF2FBD">
                <w:rPr>
                  <w:rFonts w:ascii="Arial" w:eastAsia="Times New Roman" w:hAnsi="Arial" w:cs="Arial"/>
                  <w:sz w:val="16"/>
                  <w:szCs w:val="16"/>
                </w:rPr>
                <w:t> </w:t>
              </w:r>
            </w:ins>
          </w:p>
        </w:tc>
        <w:tc>
          <w:tcPr>
            <w:tcW w:w="1170" w:type="dxa"/>
            <w:tcBorders>
              <w:top w:val="nil"/>
              <w:left w:val="nil"/>
              <w:bottom w:val="single" w:sz="4" w:space="0" w:color="auto"/>
              <w:right w:val="single" w:sz="4" w:space="0" w:color="auto"/>
            </w:tcBorders>
            <w:shd w:val="clear" w:color="auto" w:fill="auto"/>
            <w:vAlign w:val="center"/>
            <w:hideMark/>
            <w:tcPrChange w:id="823"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68824306" w14:textId="77777777" w:rsidR="00FF2FBD" w:rsidRPr="00FF2FBD" w:rsidRDefault="00FF2FBD" w:rsidP="00B8441F">
            <w:pPr>
              <w:jc w:val="center"/>
              <w:rPr>
                <w:ins w:id="824" w:author="Douglas Hsu" w:date="2015-06-26T16:20:00Z"/>
                <w:rFonts w:ascii="Arial" w:eastAsia="Times New Roman" w:hAnsi="Arial" w:cs="Arial"/>
                <w:sz w:val="16"/>
                <w:szCs w:val="16"/>
              </w:rPr>
            </w:pPr>
            <w:ins w:id="825" w:author="Douglas Hsu" w:date="2015-06-26T16:20:00Z">
              <w:r w:rsidRPr="00FF2FBD">
                <w:rPr>
                  <w:rFonts w:ascii="Arial" w:eastAsia="Times New Roman" w:hAnsi="Arial" w:cs="Arial"/>
                  <w:sz w:val="16"/>
                  <w:szCs w:val="16"/>
                </w:rPr>
                <w:t> </w:t>
              </w:r>
            </w:ins>
          </w:p>
        </w:tc>
        <w:tc>
          <w:tcPr>
            <w:tcW w:w="900" w:type="dxa"/>
            <w:tcBorders>
              <w:top w:val="nil"/>
              <w:left w:val="nil"/>
              <w:bottom w:val="single" w:sz="4" w:space="0" w:color="auto"/>
              <w:right w:val="single" w:sz="4" w:space="0" w:color="auto"/>
            </w:tcBorders>
            <w:shd w:val="clear" w:color="auto" w:fill="auto"/>
            <w:vAlign w:val="center"/>
            <w:hideMark/>
            <w:tcPrChange w:id="826"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685226FA" w14:textId="77777777" w:rsidR="00FF2FBD" w:rsidRPr="00FF2FBD" w:rsidRDefault="00FF2FBD" w:rsidP="00B8441F">
            <w:pPr>
              <w:jc w:val="center"/>
              <w:rPr>
                <w:ins w:id="827" w:author="Douglas Hsu" w:date="2015-06-26T16:20:00Z"/>
                <w:rFonts w:ascii="Arial" w:eastAsia="Times New Roman" w:hAnsi="Arial" w:cs="Arial"/>
                <w:sz w:val="16"/>
                <w:szCs w:val="16"/>
              </w:rPr>
            </w:pPr>
            <w:ins w:id="828"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vAlign w:val="center"/>
            <w:hideMark/>
            <w:tcPrChange w:id="829"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32AE30F1" w14:textId="77777777" w:rsidR="00FF2FBD" w:rsidRPr="00FF2FBD" w:rsidRDefault="00FF2FBD" w:rsidP="00B8441F">
            <w:pPr>
              <w:jc w:val="center"/>
              <w:rPr>
                <w:ins w:id="830" w:author="Douglas Hsu" w:date="2015-06-26T16:20:00Z"/>
                <w:rFonts w:ascii="Arial" w:eastAsia="Times New Roman" w:hAnsi="Arial" w:cs="Arial"/>
                <w:sz w:val="16"/>
                <w:szCs w:val="16"/>
              </w:rPr>
            </w:pPr>
            <w:ins w:id="831"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vAlign w:val="center"/>
            <w:hideMark/>
            <w:tcPrChange w:id="832"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5F986B82" w14:textId="77777777" w:rsidR="00FF2FBD" w:rsidRPr="00FF2FBD" w:rsidRDefault="00FF2FBD" w:rsidP="00B8441F">
            <w:pPr>
              <w:jc w:val="center"/>
              <w:rPr>
                <w:ins w:id="833" w:author="Douglas Hsu" w:date="2015-06-26T16:20:00Z"/>
                <w:rFonts w:ascii="Arial" w:eastAsia="Times New Roman" w:hAnsi="Arial" w:cs="Arial"/>
                <w:sz w:val="16"/>
                <w:szCs w:val="16"/>
              </w:rPr>
            </w:pPr>
            <w:ins w:id="834" w:author="Douglas Hsu" w:date="2015-06-26T16:20:00Z">
              <w:r w:rsidRPr="00FF2FBD">
                <w:rPr>
                  <w:rFonts w:ascii="Arial" w:eastAsia="Times New Roman" w:hAnsi="Arial" w:cs="Arial"/>
                  <w:sz w:val="16"/>
                  <w:szCs w:val="16"/>
                </w:rPr>
                <w:t> </w:t>
              </w:r>
            </w:ins>
          </w:p>
        </w:tc>
        <w:tc>
          <w:tcPr>
            <w:tcW w:w="810" w:type="dxa"/>
            <w:tcBorders>
              <w:top w:val="nil"/>
              <w:left w:val="nil"/>
              <w:bottom w:val="single" w:sz="4" w:space="0" w:color="auto"/>
              <w:right w:val="single" w:sz="4" w:space="0" w:color="auto"/>
            </w:tcBorders>
            <w:shd w:val="clear" w:color="auto" w:fill="auto"/>
            <w:vAlign w:val="center"/>
            <w:hideMark/>
            <w:tcPrChange w:id="835"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756151E2" w14:textId="77777777" w:rsidR="00FF2FBD" w:rsidRPr="00FF2FBD" w:rsidRDefault="00FF2FBD" w:rsidP="00B8441F">
            <w:pPr>
              <w:jc w:val="center"/>
              <w:rPr>
                <w:ins w:id="836" w:author="Douglas Hsu" w:date="2015-06-26T16:20:00Z"/>
                <w:rFonts w:ascii="Arial" w:eastAsia="Times New Roman" w:hAnsi="Arial" w:cs="Arial"/>
                <w:sz w:val="16"/>
                <w:szCs w:val="16"/>
              </w:rPr>
            </w:pPr>
            <w:ins w:id="837" w:author="Douglas Hsu" w:date="2015-06-26T16:20:00Z">
              <w:r w:rsidRPr="00FF2FBD">
                <w:rPr>
                  <w:rFonts w:ascii="Arial" w:eastAsia="Times New Roman" w:hAnsi="Arial" w:cs="Arial"/>
                  <w:sz w:val="16"/>
                  <w:szCs w:val="16"/>
                </w:rPr>
                <w:t> </w:t>
              </w:r>
            </w:ins>
          </w:p>
        </w:tc>
      </w:tr>
      <w:tr w:rsidR="00FF2FBD" w:rsidRPr="00A77179" w14:paraId="26EA3C85" w14:textId="77777777" w:rsidTr="00FF2FBD">
        <w:tblPrEx>
          <w:tblW w:w="8115" w:type="dxa"/>
          <w:tblInd w:w="93" w:type="dxa"/>
          <w:tblLayout w:type="fixed"/>
          <w:tblPrExChange w:id="838" w:author="Douglas Hsu" w:date="2015-06-26T16:22:00Z">
            <w:tblPrEx>
              <w:tblW w:w="9570" w:type="dxa"/>
              <w:tblInd w:w="93" w:type="dxa"/>
              <w:tblLayout w:type="fixed"/>
            </w:tblPrEx>
          </w:tblPrExChange>
        </w:tblPrEx>
        <w:trPr>
          <w:trHeight w:val="260"/>
          <w:ins w:id="839" w:author="Douglas Hsu" w:date="2015-06-26T16:20:00Z"/>
          <w:trPrChange w:id="840"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841"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1BE9BB4" w14:textId="77777777" w:rsidR="00FF2FBD" w:rsidRPr="00FF2FBD" w:rsidRDefault="00FF2FBD" w:rsidP="00B8441F">
            <w:pPr>
              <w:rPr>
                <w:ins w:id="842" w:author="Douglas Hsu" w:date="2015-06-26T16:20:00Z"/>
                <w:rFonts w:ascii="Arial" w:eastAsia="Times New Roman" w:hAnsi="Arial" w:cs="Arial"/>
                <w:sz w:val="16"/>
                <w:szCs w:val="16"/>
              </w:rPr>
            </w:pPr>
            <w:ins w:id="843" w:author="Douglas Hsu" w:date="2015-06-26T16:20:00Z">
              <w:r w:rsidRPr="00FF2FBD">
                <w:rPr>
                  <w:rFonts w:ascii="Arial" w:eastAsia="Times New Roman" w:hAnsi="Arial" w:cs="Arial"/>
                  <w:sz w:val="16"/>
                  <w:szCs w:val="16"/>
                </w:rPr>
                <w:t>Congestive heart failure</w:t>
              </w:r>
            </w:ins>
          </w:p>
        </w:tc>
        <w:tc>
          <w:tcPr>
            <w:tcW w:w="1170" w:type="dxa"/>
            <w:tcBorders>
              <w:top w:val="nil"/>
              <w:left w:val="nil"/>
              <w:bottom w:val="single" w:sz="4" w:space="0" w:color="auto"/>
              <w:right w:val="single" w:sz="4" w:space="0" w:color="auto"/>
            </w:tcBorders>
            <w:shd w:val="clear" w:color="auto" w:fill="auto"/>
            <w:vAlign w:val="center"/>
            <w:hideMark/>
            <w:tcPrChange w:id="844"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86838A2" w14:textId="77777777" w:rsidR="00FF2FBD" w:rsidRPr="00FF2FBD" w:rsidRDefault="00FF2FBD" w:rsidP="00B8441F">
            <w:pPr>
              <w:jc w:val="center"/>
              <w:rPr>
                <w:ins w:id="845" w:author="Douglas Hsu" w:date="2015-06-26T16:20:00Z"/>
                <w:rFonts w:ascii="Arial" w:eastAsia="Times New Roman" w:hAnsi="Arial" w:cs="Arial"/>
                <w:sz w:val="16"/>
                <w:szCs w:val="16"/>
              </w:rPr>
            </w:pPr>
            <w:ins w:id="846" w:author="Douglas Hsu" w:date="2015-06-26T16:20:00Z">
              <w:r w:rsidRPr="00FF2FBD">
                <w:rPr>
                  <w:rFonts w:ascii="Arial" w:eastAsia="Times New Roman" w:hAnsi="Arial" w:cs="Arial"/>
                  <w:sz w:val="16"/>
                  <w:szCs w:val="16"/>
                </w:rPr>
                <w:t>44 (12.6%)</w:t>
              </w:r>
            </w:ins>
          </w:p>
        </w:tc>
        <w:tc>
          <w:tcPr>
            <w:tcW w:w="1170" w:type="dxa"/>
            <w:tcBorders>
              <w:top w:val="nil"/>
              <w:left w:val="nil"/>
              <w:bottom w:val="single" w:sz="4" w:space="0" w:color="auto"/>
              <w:right w:val="single" w:sz="4" w:space="0" w:color="auto"/>
            </w:tcBorders>
            <w:shd w:val="clear" w:color="auto" w:fill="auto"/>
            <w:vAlign w:val="center"/>
            <w:hideMark/>
            <w:tcPrChange w:id="847"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1517C71" w14:textId="77777777" w:rsidR="00FF2FBD" w:rsidRPr="00FF2FBD" w:rsidRDefault="00FF2FBD" w:rsidP="00B8441F">
            <w:pPr>
              <w:jc w:val="center"/>
              <w:rPr>
                <w:ins w:id="848" w:author="Douglas Hsu" w:date="2015-06-26T16:20:00Z"/>
                <w:rFonts w:ascii="Arial" w:eastAsia="Times New Roman" w:hAnsi="Arial" w:cs="Arial"/>
                <w:sz w:val="16"/>
                <w:szCs w:val="16"/>
              </w:rPr>
            </w:pPr>
            <w:ins w:id="849" w:author="Douglas Hsu" w:date="2015-06-26T16:20:00Z">
              <w:r w:rsidRPr="00FF2FBD">
                <w:rPr>
                  <w:rFonts w:ascii="Arial" w:eastAsia="Times New Roman" w:hAnsi="Arial" w:cs="Arial"/>
                  <w:sz w:val="16"/>
                  <w:szCs w:val="16"/>
                </w:rPr>
                <w:t>60 (13.1%)</w:t>
              </w:r>
            </w:ins>
          </w:p>
        </w:tc>
        <w:tc>
          <w:tcPr>
            <w:tcW w:w="900" w:type="dxa"/>
            <w:tcBorders>
              <w:top w:val="nil"/>
              <w:left w:val="nil"/>
              <w:bottom w:val="single" w:sz="4" w:space="0" w:color="auto"/>
              <w:right w:val="single" w:sz="4" w:space="0" w:color="auto"/>
            </w:tcBorders>
            <w:shd w:val="clear" w:color="auto" w:fill="auto"/>
            <w:vAlign w:val="center"/>
            <w:hideMark/>
            <w:tcPrChange w:id="850"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2E1FA982" w14:textId="77777777" w:rsidR="00FF2FBD" w:rsidRPr="00FF2FBD" w:rsidRDefault="00FF2FBD" w:rsidP="00B8441F">
            <w:pPr>
              <w:jc w:val="center"/>
              <w:rPr>
                <w:ins w:id="851" w:author="Douglas Hsu" w:date="2015-06-26T16:20:00Z"/>
                <w:rFonts w:ascii="Arial" w:eastAsia="Times New Roman" w:hAnsi="Arial" w:cs="Arial"/>
                <w:sz w:val="16"/>
                <w:szCs w:val="16"/>
              </w:rPr>
            </w:pPr>
            <w:ins w:id="852"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vAlign w:val="center"/>
            <w:hideMark/>
            <w:tcPrChange w:id="853"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0FB6AB62" w14:textId="77777777" w:rsidR="00FF2FBD" w:rsidRPr="00FF2FBD" w:rsidRDefault="00FF2FBD" w:rsidP="00B8441F">
            <w:pPr>
              <w:jc w:val="center"/>
              <w:rPr>
                <w:ins w:id="854" w:author="Douglas Hsu" w:date="2015-06-26T16:20:00Z"/>
                <w:rFonts w:ascii="Arial" w:eastAsia="Times New Roman" w:hAnsi="Arial" w:cs="Arial"/>
                <w:sz w:val="16"/>
                <w:szCs w:val="16"/>
              </w:rPr>
            </w:pPr>
            <w:ins w:id="855" w:author="Douglas Hsu" w:date="2015-06-26T16:20:00Z">
              <w:r w:rsidRPr="00FF2FBD">
                <w:rPr>
                  <w:rFonts w:ascii="Arial" w:eastAsia="Times New Roman" w:hAnsi="Arial" w:cs="Arial"/>
                  <w:sz w:val="16"/>
                  <w:szCs w:val="16"/>
                </w:rPr>
                <w:t>36 (10.3%)</w:t>
              </w:r>
            </w:ins>
          </w:p>
        </w:tc>
        <w:tc>
          <w:tcPr>
            <w:tcW w:w="1350" w:type="dxa"/>
            <w:tcBorders>
              <w:top w:val="nil"/>
              <w:left w:val="nil"/>
              <w:bottom w:val="single" w:sz="4" w:space="0" w:color="auto"/>
              <w:right w:val="single" w:sz="4" w:space="0" w:color="auto"/>
            </w:tcBorders>
            <w:shd w:val="clear" w:color="auto" w:fill="auto"/>
            <w:vAlign w:val="center"/>
            <w:hideMark/>
            <w:tcPrChange w:id="856"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6DD994B2" w14:textId="77777777" w:rsidR="00FF2FBD" w:rsidRPr="00FF2FBD" w:rsidRDefault="00FF2FBD" w:rsidP="00B8441F">
            <w:pPr>
              <w:jc w:val="center"/>
              <w:rPr>
                <w:ins w:id="857" w:author="Douglas Hsu" w:date="2015-06-26T16:20:00Z"/>
                <w:rFonts w:ascii="Arial" w:eastAsia="Times New Roman" w:hAnsi="Arial" w:cs="Arial"/>
                <w:sz w:val="16"/>
                <w:szCs w:val="16"/>
              </w:rPr>
            </w:pPr>
            <w:ins w:id="858" w:author="Douglas Hsu" w:date="2015-06-26T16:20:00Z">
              <w:r w:rsidRPr="00FF2FBD">
                <w:rPr>
                  <w:rFonts w:ascii="Arial" w:eastAsia="Times New Roman" w:hAnsi="Arial" w:cs="Arial"/>
                  <w:sz w:val="16"/>
                  <w:szCs w:val="16"/>
                </w:rPr>
                <w:t>75 (11.6%)</w:t>
              </w:r>
            </w:ins>
          </w:p>
        </w:tc>
        <w:tc>
          <w:tcPr>
            <w:tcW w:w="810" w:type="dxa"/>
            <w:tcBorders>
              <w:top w:val="nil"/>
              <w:left w:val="nil"/>
              <w:bottom w:val="single" w:sz="4" w:space="0" w:color="auto"/>
              <w:right w:val="single" w:sz="4" w:space="0" w:color="auto"/>
            </w:tcBorders>
            <w:shd w:val="clear" w:color="auto" w:fill="auto"/>
            <w:vAlign w:val="center"/>
            <w:hideMark/>
            <w:tcPrChange w:id="859"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4F2A5ACD" w14:textId="77777777" w:rsidR="00FF2FBD" w:rsidRPr="00FF2FBD" w:rsidRDefault="00FF2FBD" w:rsidP="00B8441F">
            <w:pPr>
              <w:jc w:val="center"/>
              <w:rPr>
                <w:ins w:id="860" w:author="Douglas Hsu" w:date="2015-06-26T16:20:00Z"/>
                <w:rFonts w:ascii="Arial" w:eastAsia="Times New Roman" w:hAnsi="Arial" w:cs="Arial"/>
                <w:sz w:val="16"/>
                <w:szCs w:val="16"/>
              </w:rPr>
            </w:pPr>
            <w:ins w:id="861" w:author="Douglas Hsu" w:date="2015-06-26T16:20:00Z">
              <w:r w:rsidRPr="00FF2FBD">
                <w:rPr>
                  <w:rFonts w:ascii="Arial" w:eastAsia="Times New Roman" w:hAnsi="Arial" w:cs="Arial"/>
                  <w:sz w:val="16"/>
                  <w:szCs w:val="16"/>
                </w:rPr>
                <w:t>0.8</w:t>
              </w:r>
            </w:ins>
          </w:p>
        </w:tc>
      </w:tr>
      <w:tr w:rsidR="00FF2FBD" w:rsidRPr="00A77179" w14:paraId="0DF8260C" w14:textId="77777777" w:rsidTr="00FF2FBD">
        <w:tblPrEx>
          <w:tblW w:w="8115" w:type="dxa"/>
          <w:tblInd w:w="93" w:type="dxa"/>
          <w:tblLayout w:type="fixed"/>
          <w:tblPrExChange w:id="862" w:author="Douglas Hsu" w:date="2015-06-26T16:22:00Z">
            <w:tblPrEx>
              <w:tblW w:w="9570" w:type="dxa"/>
              <w:tblInd w:w="93" w:type="dxa"/>
              <w:tblLayout w:type="fixed"/>
            </w:tblPrEx>
          </w:tblPrExChange>
        </w:tblPrEx>
        <w:trPr>
          <w:trHeight w:val="260"/>
          <w:ins w:id="863" w:author="Douglas Hsu" w:date="2015-06-26T16:20:00Z"/>
          <w:trPrChange w:id="86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86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3209030" w14:textId="77777777" w:rsidR="00FF2FBD" w:rsidRPr="00FF2FBD" w:rsidRDefault="00FF2FBD" w:rsidP="00B8441F">
            <w:pPr>
              <w:rPr>
                <w:ins w:id="866" w:author="Douglas Hsu" w:date="2015-06-26T16:20:00Z"/>
                <w:rFonts w:ascii="Arial" w:eastAsia="Times New Roman" w:hAnsi="Arial" w:cs="Arial"/>
                <w:sz w:val="16"/>
                <w:szCs w:val="16"/>
              </w:rPr>
            </w:pPr>
            <w:ins w:id="867" w:author="Douglas Hsu" w:date="2015-06-26T16:20:00Z">
              <w:r w:rsidRPr="00FF2FBD">
                <w:rPr>
                  <w:rFonts w:ascii="Arial" w:eastAsia="Times New Roman" w:hAnsi="Arial" w:cs="Arial"/>
                  <w:sz w:val="16"/>
                  <w:szCs w:val="16"/>
                </w:rPr>
                <w:t>Atrial fibrillation</w:t>
              </w:r>
            </w:ins>
          </w:p>
        </w:tc>
        <w:tc>
          <w:tcPr>
            <w:tcW w:w="1170" w:type="dxa"/>
            <w:tcBorders>
              <w:top w:val="nil"/>
              <w:left w:val="nil"/>
              <w:bottom w:val="single" w:sz="4" w:space="0" w:color="auto"/>
              <w:right w:val="single" w:sz="4" w:space="0" w:color="auto"/>
            </w:tcBorders>
            <w:shd w:val="clear" w:color="auto" w:fill="auto"/>
            <w:vAlign w:val="center"/>
            <w:hideMark/>
            <w:tcPrChange w:id="868"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13483B0F" w14:textId="77777777" w:rsidR="00FF2FBD" w:rsidRPr="00FF2FBD" w:rsidRDefault="00FF2FBD" w:rsidP="00B8441F">
            <w:pPr>
              <w:jc w:val="center"/>
              <w:rPr>
                <w:ins w:id="869" w:author="Douglas Hsu" w:date="2015-06-26T16:20:00Z"/>
                <w:rFonts w:ascii="Arial" w:eastAsia="Times New Roman" w:hAnsi="Arial" w:cs="Arial"/>
                <w:sz w:val="16"/>
                <w:szCs w:val="16"/>
              </w:rPr>
            </w:pPr>
            <w:ins w:id="870" w:author="Douglas Hsu" w:date="2015-06-26T16:20:00Z">
              <w:r w:rsidRPr="00FF2FBD">
                <w:rPr>
                  <w:rFonts w:ascii="Arial" w:eastAsia="Times New Roman" w:hAnsi="Arial" w:cs="Arial"/>
                  <w:sz w:val="16"/>
                  <w:szCs w:val="16"/>
                </w:rPr>
                <w:t>36 (10.3%)</w:t>
              </w:r>
            </w:ins>
          </w:p>
        </w:tc>
        <w:tc>
          <w:tcPr>
            <w:tcW w:w="1170" w:type="dxa"/>
            <w:tcBorders>
              <w:top w:val="nil"/>
              <w:left w:val="nil"/>
              <w:bottom w:val="single" w:sz="4" w:space="0" w:color="auto"/>
              <w:right w:val="single" w:sz="4" w:space="0" w:color="auto"/>
            </w:tcBorders>
            <w:shd w:val="clear" w:color="auto" w:fill="auto"/>
            <w:vAlign w:val="center"/>
            <w:hideMark/>
            <w:tcPrChange w:id="871"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550E7C14" w14:textId="77777777" w:rsidR="00FF2FBD" w:rsidRPr="00FF2FBD" w:rsidRDefault="00FF2FBD" w:rsidP="00B8441F">
            <w:pPr>
              <w:jc w:val="center"/>
              <w:rPr>
                <w:ins w:id="872" w:author="Douglas Hsu" w:date="2015-06-26T16:20:00Z"/>
                <w:rFonts w:ascii="Arial" w:eastAsia="Times New Roman" w:hAnsi="Arial" w:cs="Arial"/>
                <w:sz w:val="16"/>
                <w:szCs w:val="16"/>
              </w:rPr>
            </w:pPr>
            <w:ins w:id="873" w:author="Douglas Hsu" w:date="2015-06-26T16:20:00Z">
              <w:r w:rsidRPr="00FF2FBD">
                <w:rPr>
                  <w:rFonts w:ascii="Arial" w:eastAsia="Times New Roman" w:hAnsi="Arial" w:cs="Arial"/>
                  <w:sz w:val="16"/>
                  <w:szCs w:val="16"/>
                </w:rPr>
                <w:t>45 (9.9%)</w:t>
              </w:r>
            </w:ins>
          </w:p>
        </w:tc>
        <w:tc>
          <w:tcPr>
            <w:tcW w:w="900" w:type="dxa"/>
            <w:tcBorders>
              <w:top w:val="nil"/>
              <w:left w:val="nil"/>
              <w:bottom w:val="single" w:sz="4" w:space="0" w:color="auto"/>
              <w:right w:val="single" w:sz="4" w:space="0" w:color="auto"/>
            </w:tcBorders>
            <w:shd w:val="clear" w:color="auto" w:fill="auto"/>
            <w:vAlign w:val="center"/>
            <w:hideMark/>
            <w:tcPrChange w:id="874"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27BADCA4" w14:textId="77777777" w:rsidR="00FF2FBD" w:rsidRPr="00FF2FBD" w:rsidRDefault="00FF2FBD" w:rsidP="00B8441F">
            <w:pPr>
              <w:jc w:val="center"/>
              <w:rPr>
                <w:ins w:id="875" w:author="Douglas Hsu" w:date="2015-06-26T16:20:00Z"/>
                <w:rFonts w:ascii="Arial" w:eastAsia="Times New Roman" w:hAnsi="Arial" w:cs="Arial"/>
                <w:sz w:val="16"/>
                <w:szCs w:val="16"/>
              </w:rPr>
            </w:pPr>
            <w:ins w:id="876" w:author="Douglas Hsu" w:date="2015-06-26T16:20:00Z">
              <w:r w:rsidRPr="00FF2FBD">
                <w:rPr>
                  <w:rFonts w:ascii="Arial" w:eastAsia="Times New Roman" w:hAnsi="Arial" w:cs="Arial"/>
                  <w:sz w:val="16"/>
                  <w:szCs w:val="16"/>
                </w:rPr>
                <w:t>0.6</w:t>
              </w:r>
            </w:ins>
          </w:p>
        </w:tc>
        <w:tc>
          <w:tcPr>
            <w:tcW w:w="1350" w:type="dxa"/>
            <w:tcBorders>
              <w:top w:val="nil"/>
              <w:left w:val="nil"/>
              <w:bottom w:val="single" w:sz="4" w:space="0" w:color="auto"/>
              <w:right w:val="single" w:sz="4" w:space="0" w:color="auto"/>
            </w:tcBorders>
            <w:shd w:val="clear" w:color="auto" w:fill="auto"/>
            <w:vAlign w:val="center"/>
            <w:hideMark/>
            <w:tcPrChange w:id="877"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46AF3D18" w14:textId="77777777" w:rsidR="00FF2FBD" w:rsidRPr="00FF2FBD" w:rsidRDefault="00FF2FBD" w:rsidP="00B8441F">
            <w:pPr>
              <w:jc w:val="center"/>
              <w:rPr>
                <w:ins w:id="878" w:author="Douglas Hsu" w:date="2015-06-26T16:20:00Z"/>
                <w:rFonts w:ascii="Arial" w:eastAsia="Times New Roman" w:hAnsi="Arial" w:cs="Arial"/>
                <w:sz w:val="16"/>
                <w:szCs w:val="16"/>
              </w:rPr>
            </w:pPr>
            <w:ins w:id="879" w:author="Douglas Hsu" w:date="2015-06-26T16:20:00Z">
              <w:r w:rsidRPr="00FF2FBD">
                <w:rPr>
                  <w:rFonts w:ascii="Arial" w:eastAsia="Times New Roman" w:hAnsi="Arial" w:cs="Arial"/>
                  <w:sz w:val="16"/>
                  <w:szCs w:val="16"/>
                </w:rPr>
                <w:t>32 (9.2%)</w:t>
              </w:r>
            </w:ins>
          </w:p>
        </w:tc>
        <w:tc>
          <w:tcPr>
            <w:tcW w:w="1350" w:type="dxa"/>
            <w:tcBorders>
              <w:top w:val="nil"/>
              <w:left w:val="nil"/>
              <w:bottom w:val="single" w:sz="4" w:space="0" w:color="auto"/>
              <w:right w:val="single" w:sz="4" w:space="0" w:color="auto"/>
            </w:tcBorders>
            <w:shd w:val="clear" w:color="auto" w:fill="auto"/>
            <w:vAlign w:val="center"/>
            <w:hideMark/>
            <w:tcPrChange w:id="880"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4BC7A06D" w14:textId="77777777" w:rsidR="00FF2FBD" w:rsidRPr="00FF2FBD" w:rsidRDefault="00FF2FBD" w:rsidP="00B8441F">
            <w:pPr>
              <w:jc w:val="center"/>
              <w:rPr>
                <w:ins w:id="881" w:author="Douglas Hsu" w:date="2015-06-26T16:20:00Z"/>
                <w:rFonts w:ascii="Arial" w:eastAsia="Times New Roman" w:hAnsi="Arial" w:cs="Arial"/>
                <w:sz w:val="16"/>
                <w:szCs w:val="16"/>
              </w:rPr>
            </w:pPr>
            <w:ins w:id="882" w:author="Douglas Hsu" w:date="2015-06-26T16:20:00Z">
              <w:r w:rsidRPr="00FF2FBD">
                <w:rPr>
                  <w:rFonts w:ascii="Arial" w:eastAsia="Times New Roman" w:hAnsi="Arial" w:cs="Arial"/>
                  <w:sz w:val="16"/>
                  <w:szCs w:val="16"/>
                </w:rPr>
                <w:t>88 (13.6%)</w:t>
              </w:r>
            </w:ins>
          </w:p>
        </w:tc>
        <w:tc>
          <w:tcPr>
            <w:tcW w:w="810" w:type="dxa"/>
            <w:tcBorders>
              <w:top w:val="nil"/>
              <w:left w:val="nil"/>
              <w:bottom w:val="single" w:sz="4" w:space="0" w:color="auto"/>
              <w:right w:val="single" w:sz="4" w:space="0" w:color="auto"/>
            </w:tcBorders>
            <w:shd w:val="clear" w:color="auto" w:fill="auto"/>
            <w:vAlign w:val="center"/>
            <w:hideMark/>
            <w:tcPrChange w:id="883"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44626637" w14:textId="77777777" w:rsidR="00FF2FBD" w:rsidRPr="00FF2FBD" w:rsidRDefault="00FF2FBD" w:rsidP="00B8441F">
            <w:pPr>
              <w:jc w:val="center"/>
              <w:rPr>
                <w:ins w:id="884" w:author="Douglas Hsu" w:date="2015-06-26T16:20:00Z"/>
                <w:rFonts w:ascii="Arial" w:eastAsia="Times New Roman" w:hAnsi="Arial" w:cs="Arial"/>
                <w:sz w:val="16"/>
                <w:szCs w:val="16"/>
              </w:rPr>
            </w:pPr>
            <w:ins w:id="885" w:author="Douglas Hsu" w:date="2015-06-26T16:20:00Z">
              <w:r w:rsidRPr="00FF2FBD">
                <w:rPr>
                  <w:rFonts w:ascii="Arial" w:eastAsia="Times New Roman" w:hAnsi="Arial" w:cs="Arial"/>
                  <w:sz w:val="16"/>
                  <w:szCs w:val="16"/>
                </w:rPr>
                <w:t>0.3</w:t>
              </w:r>
            </w:ins>
          </w:p>
        </w:tc>
      </w:tr>
      <w:tr w:rsidR="00FF2FBD" w:rsidRPr="00A77179" w14:paraId="741C6EE3" w14:textId="77777777" w:rsidTr="00FF2FBD">
        <w:tblPrEx>
          <w:tblW w:w="8115" w:type="dxa"/>
          <w:tblInd w:w="93" w:type="dxa"/>
          <w:tblLayout w:type="fixed"/>
          <w:tblPrExChange w:id="886" w:author="Douglas Hsu" w:date="2015-06-26T16:22:00Z">
            <w:tblPrEx>
              <w:tblW w:w="9570" w:type="dxa"/>
              <w:tblInd w:w="93" w:type="dxa"/>
              <w:tblLayout w:type="fixed"/>
            </w:tblPrEx>
          </w:tblPrExChange>
        </w:tblPrEx>
        <w:trPr>
          <w:trHeight w:val="260"/>
          <w:ins w:id="887" w:author="Douglas Hsu" w:date="2015-06-26T16:20:00Z"/>
          <w:trPrChange w:id="888"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88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3D85A94" w14:textId="77777777" w:rsidR="00FF2FBD" w:rsidRPr="00FF2FBD" w:rsidRDefault="00FF2FBD" w:rsidP="00B8441F">
            <w:pPr>
              <w:rPr>
                <w:ins w:id="890" w:author="Douglas Hsu" w:date="2015-06-26T16:20:00Z"/>
                <w:rFonts w:ascii="Arial" w:eastAsia="Times New Roman" w:hAnsi="Arial" w:cs="Arial"/>
                <w:sz w:val="16"/>
                <w:szCs w:val="16"/>
              </w:rPr>
            </w:pPr>
            <w:ins w:id="891" w:author="Douglas Hsu" w:date="2015-06-26T16:20:00Z">
              <w:r w:rsidRPr="00FF2FBD">
                <w:rPr>
                  <w:rFonts w:ascii="Arial" w:eastAsia="Times New Roman" w:hAnsi="Arial" w:cs="Arial"/>
                  <w:sz w:val="16"/>
                  <w:szCs w:val="16"/>
                </w:rPr>
                <w:t>Chronic renal disease</w:t>
              </w:r>
            </w:ins>
          </w:p>
        </w:tc>
        <w:tc>
          <w:tcPr>
            <w:tcW w:w="1170" w:type="dxa"/>
            <w:tcBorders>
              <w:top w:val="nil"/>
              <w:left w:val="nil"/>
              <w:bottom w:val="single" w:sz="4" w:space="0" w:color="auto"/>
              <w:right w:val="single" w:sz="4" w:space="0" w:color="auto"/>
            </w:tcBorders>
            <w:shd w:val="clear" w:color="auto" w:fill="auto"/>
            <w:vAlign w:val="center"/>
            <w:hideMark/>
            <w:tcPrChange w:id="892"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1E17866E" w14:textId="77777777" w:rsidR="00FF2FBD" w:rsidRPr="00FF2FBD" w:rsidRDefault="00FF2FBD" w:rsidP="00B8441F">
            <w:pPr>
              <w:jc w:val="center"/>
              <w:rPr>
                <w:ins w:id="893" w:author="Douglas Hsu" w:date="2015-06-26T16:20:00Z"/>
                <w:rFonts w:ascii="Arial" w:eastAsia="Times New Roman" w:hAnsi="Arial" w:cs="Arial"/>
                <w:sz w:val="16"/>
                <w:szCs w:val="16"/>
              </w:rPr>
            </w:pPr>
            <w:ins w:id="894" w:author="Douglas Hsu" w:date="2015-06-26T16:20:00Z">
              <w:r w:rsidRPr="00FF2FBD">
                <w:rPr>
                  <w:rFonts w:ascii="Arial" w:eastAsia="Times New Roman" w:hAnsi="Arial" w:cs="Arial"/>
                  <w:sz w:val="16"/>
                  <w:szCs w:val="16"/>
                </w:rPr>
                <w:t>13 (3.8%)</w:t>
              </w:r>
            </w:ins>
          </w:p>
        </w:tc>
        <w:tc>
          <w:tcPr>
            <w:tcW w:w="1170" w:type="dxa"/>
            <w:tcBorders>
              <w:top w:val="nil"/>
              <w:left w:val="nil"/>
              <w:bottom w:val="single" w:sz="4" w:space="0" w:color="auto"/>
              <w:right w:val="single" w:sz="4" w:space="0" w:color="auto"/>
            </w:tcBorders>
            <w:shd w:val="clear" w:color="auto" w:fill="auto"/>
            <w:vAlign w:val="center"/>
            <w:hideMark/>
            <w:tcPrChange w:id="895"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78CF950" w14:textId="77777777" w:rsidR="00FF2FBD" w:rsidRPr="00FF2FBD" w:rsidRDefault="00FF2FBD" w:rsidP="00B8441F">
            <w:pPr>
              <w:jc w:val="center"/>
              <w:rPr>
                <w:ins w:id="896" w:author="Douglas Hsu" w:date="2015-06-26T16:20:00Z"/>
                <w:rFonts w:ascii="Arial" w:eastAsia="Times New Roman" w:hAnsi="Arial" w:cs="Arial"/>
                <w:sz w:val="16"/>
                <w:szCs w:val="16"/>
              </w:rPr>
            </w:pPr>
            <w:ins w:id="897" w:author="Douglas Hsu" w:date="2015-06-26T16:20:00Z">
              <w:r w:rsidRPr="00FF2FBD">
                <w:rPr>
                  <w:rFonts w:ascii="Arial" w:eastAsia="Times New Roman" w:hAnsi="Arial" w:cs="Arial"/>
                  <w:sz w:val="16"/>
                  <w:szCs w:val="16"/>
                </w:rPr>
                <w:t>18 (4%)</w:t>
              </w:r>
            </w:ins>
          </w:p>
        </w:tc>
        <w:tc>
          <w:tcPr>
            <w:tcW w:w="900" w:type="dxa"/>
            <w:tcBorders>
              <w:top w:val="nil"/>
              <w:left w:val="nil"/>
              <w:bottom w:val="single" w:sz="4" w:space="0" w:color="auto"/>
              <w:right w:val="single" w:sz="4" w:space="0" w:color="auto"/>
            </w:tcBorders>
            <w:shd w:val="clear" w:color="auto" w:fill="auto"/>
            <w:vAlign w:val="center"/>
            <w:hideMark/>
            <w:tcPrChange w:id="898"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46453340" w14:textId="77777777" w:rsidR="00FF2FBD" w:rsidRPr="00FF2FBD" w:rsidRDefault="00FF2FBD" w:rsidP="00B8441F">
            <w:pPr>
              <w:jc w:val="center"/>
              <w:rPr>
                <w:ins w:id="899" w:author="Douglas Hsu" w:date="2015-06-26T16:20:00Z"/>
                <w:rFonts w:ascii="Arial" w:eastAsia="Times New Roman" w:hAnsi="Arial" w:cs="Arial"/>
                <w:sz w:val="16"/>
                <w:szCs w:val="16"/>
              </w:rPr>
            </w:pPr>
            <w:ins w:id="900" w:author="Douglas Hsu" w:date="2015-06-26T16:20:00Z">
              <w:r w:rsidRPr="00FF2FBD">
                <w:rPr>
                  <w:rFonts w:ascii="Arial" w:eastAsia="Times New Roman" w:hAnsi="Arial" w:cs="Arial"/>
                  <w:sz w:val="16"/>
                  <w:szCs w:val="16"/>
                </w:rPr>
                <w:t>0.6</w:t>
              </w:r>
            </w:ins>
          </w:p>
        </w:tc>
        <w:tc>
          <w:tcPr>
            <w:tcW w:w="1350" w:type="dxa"/>
            <w:tcBorders>
              <w:top w:val="nil"/>
              <w:left w:val="nil"/>
              <w:bottom w:val="single" w:sz="4" w:space="0" w:color="auto"/>
              <w:right w:val="single" w:sz="4" w:space="0" w:color="auto"/>
            </w:tcBorders>
            <w:shd w:val="clear" w:color="auto" w:fill="auto"/>
            <w:vAlign w:val="center"/>
            <w:hideMark/>
            <w:tcPrChange w:id="901"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67CBF923" w14:textId="77777777" w:rsidR="00FF2FBD" w:rsidRPr="00FF2FBD" w:rsidRDefault="00FF2FBD" w:rsidP="00B8441F">
            <w:pPr>
              <w:jc w:val="center"/>
              <w:rPr>
                <w:ins w:id="902" w:author="Douglas Hsu" w:date="2015-06-26T16:20:00Z"/>
                <w:rFonts w:ascii="Arial" w:eastAsia="Times New Roman" w:hAnsi="Arial" w:cs="Arial"/>
                <w:sz w:val="16"/>
                <w:szCs w:val="16"/>
              </w:rPr>
            </w:pPr>
            <w:ins w:id="903" w:author="Douglas Hsu" w:date="2015-06-26T16:20:00Z">
              <w:r w:rsidRPr="00FF2FBD">
                <w:rPr>
                  <w:rFonts w:ascii="Arial" w:eastAsia="Times New Roman" w:hAnsi="Arial" w:cs="Arial"/>
                  <w:sz w:val="16"/>
                  <w:szCs w:val="16"/>
                </w:rPr>
                <w:t>10 (2.9%)</w:t>
              </w:r>
            </w:ins>
          </w:p>
        </w:tc>
        <w:tc>
          <w:tcPr>
            <w:tcW w:w="1350" w:type="dxa"/>
            <w:tcBorders>
              <w:top w:val="nil"/>
              <w:left w:val="nil"/>
              <w:bottom w:val="single" w:sz="4" w:space="0" w:color="auto"/>
              <w:right w:val="single" w:sz="4" w:space="0" w:color="auto"/>
            </w:tcBorders>
            <w:shd w:val="clear" w:color="auto" w:fill="auto"/>
            <w:vAlign w:val="center"/>
            <w:hideMark/>
            <w:tcPrChange w:id="904"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17219A38" w14:textId="77777777" w:rsidR="00FF2FBD" w:rsidRPr="00FF2FBD" w:rsidRDefault="00FF2FBD" w:rsidP="00B8441F">
            <w:pPr>
              <w:jc w:val="center"/>
              <w:rPr>
                <w:ins w:id="905" w:author="Douglas Hsu" w:date="2015-06-26T16:20:00Z"/>
                <w:rFonts w:ascii="Arial" w:eastAsia="Times New Roman" w:hAnsi="Arial" w:cs="Arial"/>
                <w:sz w:val="16"/>
                <w:szCs w:val="16"/>
              </w:rPr>
            </w:pPr>
            <w:ins w:id="906" w:author="Douglas Hsu" w:date="2015-06-26T16:20:00Z">
              <w:r w:rsidRPr="00FF2FBD">
                <w:rPr>
                  <w:rFonts w:ascii="Arial" w:eastAsia="Times New Roman" w:hAnsi="Arial" w:cs="Arial"/>
                  <w:sz w:val="16"/>
                  <w:szCs w:val="16"/>
                </w:rPr>
                <w:t>22 (3.4%)</w:t>
              </w:r>
            </w:ins>
          </w:p>
        </w:tc>
        <w:tc>
          <w:tcPr>
            <w:tcW w:w="810" w:type="dxa"/>
            <w:tcBorders>
              <w:top w:val="nil"/>
              <w:left w:val="nil"/>
              <w:bottom w:val="single" w:sz="4" w:space="0" w:color="auto"/>
              <w:right w:val="single" w:sz="4" w:space="0" w:color="auto"/>
            </w:tcBorders>
            <w:shd w:val="clear" w:color="auto" w:fill="auto"/>
            <w:vAlign w:val="center"/>
            <w:hideMark/>
            <w:tcPrChange w:id="907"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7F261C66" w14:textId="77777777" w:rsidR="00FF2FBD" w:rsidRPr="00FF2FBD" w:rsidRDefault="00FF2FBD" w:rsidP="00B8441F">
            <w:pPr>
              <w:jc w:val="center"/>
              <w:rPr>
                <w:ins w:id="908" w:author="Douglas Hsu" w:date="2015-06-26T16:20:00Z"/>
                <w:rFonts w:ascii="Arial" w:eastAsia="Times New Roman" w:hAnsi="Arial" w:cs="Arial"/>
                <w:sz w:val="16"/>
                <w:szCs w:val="16"/>
              </w:rPr>
            </w:pPr>
            <w:ins w:id="909" w:author="Douglas Hsu" w:date="2015-06-26T16:20:00Z">
              <w:r w:rsidRPr="00FF2FBD">
                <w:rPr>
                  <w:rFonts w:ascii="Arial" w:eastAsia="Times New Roman" w:hAnsi="Arial" w:cs="Arial"/>
                  <w:sz w:val="16"/>
                  <w:szCs w:val="16"/>
                </w:rPr>
                <w:t>0.9</w:t>
              </w:r>
            </w:ins>
          </w:p>
        </w:tc>
      </w:tr>
      <w:tr w:rsidR="00FF2FBD" w:rsidRPr="00A77179" w14:paraId="26104667" w14:textId="77777777" w:rsidTr="00FF2FBD">
        <w:tblPrEx>
          <w:tblW w:w="8115" w:type="dxa"/>
          <w:tblInd w:w="93" w:type="dxa"/>
          <w:tblLayout w:type="fixed"/>
          <w:tblPrExChange w:id="910" w:author="Douglas Hsu" w:date="2015-06-26T16:22:00Z">
            <w:tblPrEx>
              <w:tblW w:w="9570" w:type="dxa"/>
              <w:tblInd w:w="93" w:type="dxa"/>
              <w:tblLayout w:type="fixed"/>
            </w:tblPrEx>
          </w:tblPrExChange>
        </w:tblPrEx>
        <w:trPr>
          <w:trHeight w:val="260"/>
          <w:ins w:id="911" w:author="Douglas Hsu" w:date="2015-06-26T16:20:00Z"/>
          <w:trPrChange w:id="912"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91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1D6E1CC" w14:textId="77777777" w:rsidR="00FF2FBD" w:rsidRPr="00FF2FBD" w:rsidRDefault="00FF2FBD" w:rsidP="00B8441F">
            <w:pPr>
              <w:rPr>
                <w:ins w:id="914" w:author="Douglas Hsu" w:date="2015-06-26T16:20:00Z"/>
                <w:rFonts w:ascii="Arial" w:eastAsia="Times New Roman" w:hAnsi="Arial" w:cs="Arial"/>
                <w:sz w:val="16"/>
                <w:szCs w:val="16"/>
              </w:rPr>
            </w:pPr>
            <w:ins w:id="915" w:author="Douglas Hsu" w:date="2015-06-26T16:20:00Z">
              <w:r w:rsidRPr="00FF2FBD">
                <w:rPr>
                  <w:rFonts w:ascii="Arial" w:eastAsia="Times New Roman" w:hAnsi="Arial" w:cs="Arial"/>
                  <w:sz w:val="16"/>
                  <w:szCs w:val="16"/>
                </w:rPr>
                <w:t>Liver Disease</w:t>
              </w:r>
            </w:ins>
          </w:p>
        </w:tc>
        <w:tc>
          <w:tcPr>
            <w:tcW w:w="1170" w:type="dxa"/>
            <w:tcBorders>
              <w:top w:val="nil"/>
              <w:left w:val="nil"/>
              <w:bottom w:val="single" w:sz="4" w:space="0" w:color="auto"/>
              <w:right w:val="single" w:sz="4" w:space="0" w:color="auto"/>
            </w:tcBorders>
            <w:shd w:val="clear" w:color="auto" w:fill="auto"/>
            <w:vAlign w:val="center"/>
            <w:hideMark/>
            <w:tcPrChange w:id="916"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2BA0EECE" w14:textId="77777777" w:rsidR="00FF2FBD" w:rsidRPr="00FF2FBD" w:rsidRDefault="00FF2FBD" w:rsidP="00B8441F">
            <w:pPr>
              <w:jc w:val="center"/>
              <w:rPr>
                <w:ins w:id="917" w:author="Douglas Hsu" w:date="2015-06-26T16:20:00Z"/>
                <w:rFonts w:ascii="Arial" w:eastAsia="Times New Roman" w:hAnsi="Arial" w:cs="Arial"/>
                <w:sz w:val="16"/>
                <w:szCs w:val="16"/>
              </w:rPr>
            </w:pPr>
            <w:ins w:id="918" w:author="Douglas Hsu" w:date="2015-06-26T16:20:00Z">
              <w:r w:rsidRPr="00FF2FBD">
                <w:rPr>
                  <w:rFonts w:ascii="Arial" w:eastAsia="Times New Roman" w:hAnsi="Arial" w:cs="Arial"/>
                  <w:sz w:val="16"/>
                  <w:szCs w:val="16"/>
                </w:rPr>
                <w:t>14 (4%)</w:t>
              </w:r>
            </w:ins>
          </w:p>
        </w:tc>
        <w:tc>
          <w:tcPr>
            <w:tcW w:w="1170" w:type="dxa"/>
            <w:tcBorders>
              <w:top w:val="nil"/>
              <w:left w:val="nil"/>
              <w:bottom w:val="single" w:sz="4" w:space="0" w:color="auto"/>
              <w:right w:val="single" w:sz="4" w:space="0" w:color="auto"/>
            </w:tcBorders>
            <w:shd w:val="clear" w:color="auto" w:fill="auto"/>
            <w:vAlign w:val="center"/>
            <w:hideMark/>
            <w:tcPrChange w:id="919"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57F6284F" w14:textId="77777777" w:rsidR="00FF2FBD" w:rsidRPr="00FF2FBD" w:rsidRDefault="00FF2FBD" w:rsidP="00B8441F">
            <w:pPr>
              <w:jc w:val="center"/>
              <w:rPr>
                <w:ins w:id="920" w:author="Douglas Hsu" w:date="2015-06-26T16:20:00Z"/>
                <w:rFonts w:ascii="Arial" w:eastAsia="Times New Roman" w:hAnsi="Arial" w:cs="Arial"/>
                <w:sz w:val="16"/>
                <w:szCs w:val="16"/>
              </w:rPr>
            </w:pPr>
            <w:ins w:id="921" w:author="Douglas Hsu" w:date="2015-06-26T16:20:00Z">
              <w:r w:rsidRPr="00FF2FBD">
                <w:rPr>
                  <w:rFonts w:ascii="Arial" w:eastAsia="Times New Roman" w:hAnsi="Arial" w:cs="Arial"/>
                  <w:sz w:val="16"/>
                  <w:szCs w:val="16"/>
                </w:rPr>
                <w:t>20 (4.4%)</w:t>
              </w:r>
            </w:ins>
          </w:p>
        </w:tc>
        <w:tc>
          <w:tcPr>
            <w:tcW w:w="900" w:type="dxa"/>
            <w:tcBorders>
              <w:top w:val="nil"/>
              <w:left w:val="nil"/>
              <w:bottom w:val="single" w:sz="4" w:space="0" w:color="auto"/>
              <w:right w:val="single" w:sz="4" w:space="0" w:color="auto"/>
            </w:tcBorders>
            <w:shd w:val="clear" w:color="auto" w:fill="auto"/>
            <w:vAlign w:val="center"/>
            <w:hideMark/>
            <w:tcPrChange w:id="922"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19753685" w14:textId="77777777" w:rsidR="00FF2FBD" w:rsidRPr="00FF2FBD" w:rsidRDefault="00FF2FBD" w:rsidP="00B8441F">
            <w:pPr>
              <w:jc w:val="center"/>
              <w:rPr>
                <w:ins w:id="923" w:author="Douglas Hsu" w:date="2015-06-26T16:20:00Z"/>
                <w:rFonts w:ascii="Arial" w:eastAsia="Times New Roman" w:hAnsi="Arial" w:cs="Arial"/>
                <w:sz w:val="16"/>
                <w:szCs w:val="16"/>
              </w:rPr>
            </w:pPr>
            <w:ins w:id="924" w:author="Douglas Hsu" w:date="2015-06-26T16:20:00Z">
              <w:r w:rsidRPr="00FF2FBD">
                <w:rPr>
                  <w:rFonts w:ascii="Arial" w:eastAsia="Times New Roman" w:hAnsi="Arial" w:cs="Arial"/>
                  <w:sz w:val="16"/>
                  <w:szCs w:val="16"/>
                </w:rPr>
                <w:t>0.6</w:t>
              </w:r>
            </w:ins>
          </w:p>
        </w:tc>
        <w:tc>
          <w:tcPr>
            <w:tcW w:w="1350" w:type="dxa"/>
            <w:tcBorders>
              <w:top w:val="nil"/>
              <w:left w:val="nil"/>
              <w:bottom w:val="single" w:sz="4" w:space="0" w:color="auto"/>
              <w:right w:val="single" w:sz="4" w:space="0" w:color="auto"/>
            </w:tcBorders>
            <w:shd w:val="clear" w:color="auto" w:fill="auto"/>
            <w:vAlign w:val="center"/>
            <w:hideMark/>
            <w:tcPrChange w:id="925"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40B93B4C" w14:textId="77777777" w:rsidR="00FF2FBD" w:rsidRPr="00FF2FBD" w:rsidRDefault="00FF2FBD" w:rsidP="00B8441F">
            <w:pPr>
              <w:jc w:val="center"/>
              <w:rPr>
                <w:ins w:id="926" w:author="Douglas Hsu" w:date="2015-06-26T16:20:00Z"/>
                <w:rFonts w:ascii="Arial" w:eastAsia="Times New Roman" w:hAnsi="Arial" w:cs="Arial"/>
                <w:sz w:val="16"/>
                <w:szCs w:val="16"/>
              </w:rPr>
            </w:pPr>
            <w:ins w:id="927" w:author="Douglas Hsu" w:date="2015-06-26T16:20:00Z">
              <w:r w:rsidRPr="00FF2FBD">
                <w:rPr>
                  <w:rFonts w:ascii="Arial" w:eastAsia="Times New Roman" w:hAnsi="Arial" w:cs="Arial"/>
                  <w:sz w:val="16"/>
                  <w:szCs w:val="16"/>
                </w:rPr>
                <w:t>18 (5.2%)</w:t>
              </w:r>
            </w:ins>
          </w:p>
        </w:tc>
        <w:tc>
          <w:tcPr>
            <w:tcW w:w="1350" w:type="dxa"/>
            <w:tcBorders>
              <w:top w:val="nil"/>
              <w:left w:val="nil"/>
              <w:bottom w:val="single" w:sz="4" w:space="0" w:color="auto"/>
              <w:right w:val="single" w:sz="4" w:space="0" w:color="auto"/>
            </w:tcBorders>
            <w:shd w:val="clear" w:color="auto" w:fill="auto"/>
            <w:vAlign w:val="center"/>
            <w:hideMark/>
            <w:tcPrChange w:id="928"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1D24A82E" w14:textId="77777777" w:rsidR="00FF2FBD" w:rsidRPr="00FF2FBD" w:rsidRDefault="00FF2FBD" w:rsidP="00B8441F">
            <w:pPr>
              <w:jc w:val="center"/>
              <w:rPr>
                <w:ins w:id="929" w:author="Douglas Hsu" w:date="2015-06-26T16:20:00Z"/>
                <w:rFonts w:ascii="Arial" w:eastAsia="Times New Roman" w:hAnsi="Arial" w:cs="Arial"/>
                <w:sz w:val="16"/>
                <w:szCs w:val="16"/>
              </w:rPr>
            </w:pPr>
            <w:ins w:id="930" w:author="Douglas Hsu" w:date="2015-06-26T16:20:00Z">
              <w:r w:rsidRPr="00FF2FBD">
                <w:rPr>
                  <w:rFonts w:ascii="Arial" w:eastAsia="Times New Roman" w:hAnsi="Arial" w:cs="Arial"/>
                  <w:sz w:val="16"/>
                  <w:szCs w:val="16"/>
                </w:rPr>
                <w:t>45 (6.9%)</w:t>
              </w:r>
            </w:ins>
          </w:p>
        </w:tc>
        <w:tc>
          <w:tcPr>
            <w:tcW w:w="810" w:type="dxa"/>
            <w:tcBorders>
              <w:top w:val="nil"/>
              <w:left w:val="nil"/>
              <w:bottom w:val="single" w:sz="4" w:space="0" w:color="auto"/>
              <w:right w:val="single" w:sz="4" w:space="0" w:color="auto"/>
            </w:tcBorders>
            <w:shd w:val="clear" w:color="auto" w:fill="auto"/>
            <w:vAlign w:val="center"/>
            <w:hideMark/>
            <w:tcPrChange w:id="931"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2254B0D3" w14:textId="77777777" w:rsidR="00FF2FBD" w:rsidRPr="00FF2FBD" w:rsidRDefault="00FF2FBD" w:rsidP="00B8441F">
            <w:pPr>
              <w:jc w:val="center"/>
              <w:rPr>
                <w:ins w:id="932" w:author="Douglas Hsu" w:date="2015-06-26T16:20:00Z"/>
                <w:rFonts w:ascii="Arial" w:eastAsia="Times New Roman" w:hAnsi="Arial" w:cs="Arial"/>
                <w:sz w:val="16"/>
                <w:szCs w:val="16"/>
              </w:rPr>
            </w:pPr>
            <w:ins w:id="933" w:author="Douglas Hsu" w:date="2015-06-26T16:20:00Z">
              <w:r w:rsidRPr="00FF2FBD">
                <w:rPr>
                  <w:rFonts w:ascii="Arial" w:eastAsia="Times New Roman" w:hAnsi="Arial" w:cs="Arial"/>
                  <w:sz w:val="16"/>
                  <w:szCs w:val="16"/>
                </w:rPr>
                <w:t>0.2</w:t>
              </w:r>
            </w:ins>
          </w:p>
        </w:tc>
      </w:tr>
      <w:tr w:rsidR="00FF2FBD" w:rsidRPr="00A77179" w14:paraId="7F3E1D64" w14:textId="77777777" w:rsidTr="00FF2FBD">
        <w:tblPrEx>
          <w:tblW w:w="8115" w:type="dxa"/>
          <w:tblInd w:w="93" w:type="dxa"/>
          <w:tblLayout w:type="fixed"/>
          <w:tblPrExChange w:id="934" w:author="Douglas Hsu" w:date="2015-06-26T16:22:00Z">
            <w:tblPrEx>
              <w:tblW w:w="9570" w:type="dxa"/>
              <w:tblInd w:w="93" w:type="dxa"/>
              <w:tblLayout w:type="fixed"/>
            </w:tblPrEx>
          </w:tblPrExChange>
        </w:tblPrEx>
        <w:trPr>
          <w:trHeight w:val="260"/>
          <w:ins w:id="935" w:author="Douglas Hsu" w:date="2015-06-26T16:20:00Z"/>
          <w:trPrChange w:id="936"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937"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969964A" w14:textId="77777777" w:rsidR="00FF2FBD" w:rsidRPr="00FF2FBD" w:rsidRDefault="00FF2FBD" w:rsidP="00B8441F">
            <w:pPr>
              <w:rPr>
                <w:ins w:id="938" w:author="Douglas Hsu" w:date="2015-06-26T16:20:00Z"/>
                <w:rFonts w:ascii="Arial" w:eastAsia="Times New Roman" w:hAnsi="Arial" w:cs="Arial"/>
                <w:sz w:val="16"/>
                <w:szCs w:val="16"/>
              </w:rPr>
            </w:pPr>
            <w:ins w:id="939" w:author="Douglas Hsu" w:date="2015-06-26T16:20:00Z">
              <w:r w:rsidRPr="00FF2FBD">
                <w:rPr>
                  <w:rFonts w:ascii="Arial" w:eastAsia="Times New Roman" w:hAnsi="Arial" w:cs="Arial"/>
                  <w:sz w:val="16"/>
                  <w:szCs w:val="16"/>
                </w:rPr>
                <w:t>Chronic obstructive pulmonary disease</w:t>
              </w:r>
            </w:ins>
          </w:p>
        </w:tc>
        <w:tc>
          <w:tcPr>
            <w:tcW w:w="1170" w:type="dxa"/>
            <w:tcBorders>
              <w:top w:val="nil"/>
              <w:left w:val="nil"/>
              <w:bottom w:val="single" w:sz="4" w:space="0" w:color="auto"/>
              <w:right w:val="single" w:sz="4" w:space="0" w:color="auto"/>
            </w:tcBorders>
            <w:shd w:val="clear" w:color="auto" w:fill="auto"/>
            <w:vAlign w:val="center"/>
            <w:hideMark/>
            <w:tcPrChange w:id="940"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42B7698D" w14:textId="77777777" w:rsidR="00FF2FBD" w:rsidRPr="00FF2FBD" w:rsidRDefault="00FF2FBD" w:rsidP="00B8441F">
            <w:pPr>
              <w:jc w:val="center"/>
              <w:rPr>
                <w:ins w:id="941" w:author="Douglas Hsu" w:date="2015-06-26T16:20:00Z"/>
                <w:rFonts w:ascii="Arial" w:eastAsia="Times New Roman" w:hAnsi="Arial" w:cs="Arial"/>
                <w:sz w:val="16"/>
                <w:szCs w:val="16"/>
              </w:rPr>
            </w:pPr>
            <w:ins w:id="942" w:author="Douglas Hsu" w:date="2015-06-26T16:20:00Z">
              <w:r w:rsidRPr="00FF2FBD">
                <w:rPr>
                  <w:rFonts w:ascii="Arial" w:eastAsia="Times New Roman" w:hAnsi="Arial" w:cs="Arial"/>
                  <w:sz w:val="16"/>
                  <w:szCs w:val="16"/>
                </w:rPr>
                <w:t>32 (9.2%)</w:t>
              </w:r>
            </w:ins>
          </w:p>
        </w:tc>
        <w:tc>
          <w:tcPr>
            <w:tcW w:w="1170" w:type="dxa"/>
            <w:tcBorders>
              <w:top w:val="nil"/>
              <w:left w:val="nil"/>
              <w:bottom w:val="single" w:sz="4" w:space="0" w:color="auto"/>
              <w:right w:val="single" w:sz="4" w:space="0" w:color="auto"/>
            </w:tcBorders>
            <w:shd w:val="clear" w:color="auto" w:fill="auto"/>
            <w:vAlign w:val="center"/>
            <w:hideMark/>
            <w:tcPrChange w:id="943"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115929CE" w14:textId="77777777" w:rsidR="00FF2FBD" w:rsidRPr="00FF2FBD" w:rsidRDefault="00FF2FBD" w:rsidP="00B8441F">
            <w:pPr>
              <w:jc w:val="center"/>
              <w:rPr>
                <w:ins w:id="944" w:author="Douglas Hsu" w:date="2015-06-26T16:20:00Z"/>
                <w:rFonts w:ascii="Arial" w:eastAsia="Times New Roman" w:hAnsi="Arial" w:cs="Arial"/>
                <w:sz w:val="16"/>
                <w:szCs w:val="16"/>
              </w:rPr>
            </w:pPr>
            <w:ins w:id="945" w:author="Douglas Hsu" w:date="2015-06-26T16:20:00Z">
              <w:r w:rsidRPr="00FF2FBD">
                <w:rPr>
                  <w:rFonts w:ascii="Arial" w:eastAsia="Times New Roman" w:hAnsi="Arial" w:cs="Arial"/>
                  <w:sz w:val="16"/>
                  <w:szCs w:val="16"/>
                </w:rPr>
                <w:t>43 (9.4%)</w:t>
              </w:r>
            </w:ins>
          </w:p>
        </w:tc>
        <w:tc>
          <w:tcPr>
            <w:tcW w:w="900" w:type="dxa"/>
            <w:tcBorders>
              <w:top w:val="nil"/>
              <w:left w:val="nil"/>
              <w:bottom w:val="single" w:sz="4" w:space="0" w:color="auto"/>
              <w:right w:val="single" w:sz="4" w:space="0" w:color="auto"/>
            </w:tcBorders>
            <w:shd w:val="clear" w:color="auto" w:fill="auto"/>
            <w:vAlign w:val="center"/>
            <w:hideMark/>
            <w:tcPrChange w:id="946"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24A586AD" w14:textId="77777777" w:rsidR="00FF2FBD" w:rsidRPr="00FF2FBD" w:rsidRDefault="00FF2FBD" w:rsidP="00B8441F">
            <w:pPr>
              <w:jc w:val="center"/>
              <w:rPr>
                <w:ins w:id="947" w:author="Douglas Hsu" w:date="2015-06-26T16:20:00Z"/>
                <w:rFonts w:ascii="Arial" w:eastAsia="Times New Roman" w:hAnsi="Arial" w:cs="Arial"/>
                <w:sz w:val="16"/>
                <w:szCs w:val="16"/>
              </w:rPr>
            </w:pPr>
            <w:ins w:id="948"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vAlign w:val="center"/>
            <w:hideMark/>
            <w:tcPrChange w:id="949"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7D2C4F38" w14:textId="77777777" w:rsidR="00FF2FBD" w:rsidRPr="00FF2FBD" w:rsidRDefault="00FF2FBD" w:rsidP="00B8441F">
            <w:pPr>
              <w:jc w:val="center"/>
              <w:rPr>
                <w:ins w:id="950" w:author="Douglas Hsu" w:date="2015-06-26T16:20:00Z"/>
                <w:rFonts w:ascii="Arial" w:eastAsia="Times New Roman" w:hAnsi="Arial" w:cs="Arial"/>
                <w:sz w:val="16"/>
                <w:szCs w:val="16"/>
              </w:rPr>
            </w:pPr>
            <w:ins w:id="951" w:author="Douglas Hsu" w:date="2015-06-26T16:20:00Z">
              <w:r w:rsidRPr="00FF2FBD">
                <w:rPr>
                  <w:rFonts w:ascii="Arial" w:eastAsia="Times New Roman" w:hAnsi="Arial" w:cs="Arial"/>
                  <w:sz w:val="16"/>
                  <w:szCs w:val="16"/>
                </w:rPr>
                <w:t>39 (11.2%)</w:t>
              </w:r>
            </w:ins>
          </w:p>
        </w:tc>
        <w:tc>
          <w:tcPr>
            <w:tcW w:w="1350" w:type="dxa"/>
            <w:tcBorders>
              <w:top w:val="nil"/>
              <w:left w:val="nil"/>
              <w:bottom w:val="single" w:sz="4" w:space="0" w:color="auto"/>
              <w:right w:val="single" w:sz="4" w:space="0" w:color="auto"/>
            </w:tcBorders>
            <w:shd w:val="clear" w:color="auto" w:fill="auto"/>
            <w:vAlign w:val="center"/>
            <w:hideMark/>
            <w:tcPrChange w:id="952"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27E81646" w14:textId="77777777" w:rsidR="00FF2FBD" w:rsidRPr="00FF2FBD" w:rsidRDefault="00FF2FBD" w:rsidP="00B8441F">
            <w:pPr>
              <w:jc w:val="center"/>
              <w:rPr>
                <w:ins w:id="953" w:author="Douglas Hsu" w:date="2015-06-26T16:20:00Z"/>
                <w:rFonts w:ascii="Arial" w:eastAsia="Times New Roman" w:hAnsi="Arial" w:cs="Arial"/>
                <w:sz w:val="16"/>
                <w:szCs w:val="16"/>
              </w:rPr>
            </w:pPr>
            <w:ins w:id="954" w:author="Douglas Hsu" w:date="2015-06-26T16:20:00Z">
              <w:r w:rsidRPr="00FF2FBD">
                <w:rPr>
                  <w:rFonts w:ascii="Arial" w:eastAsia="Times New Roman" w:hAnsi="Arial" w:cs="Arial"/>
                  <w:sz w:val="16"/>
                  <w:szCs w:val="16"/>
                </w:rPr>
                <w:t>40 (6.2%)</w:t>
              </w:r>
            </w:ins>
          </w:p>
        </w:tc>
        <w:tc>
          <w:tcPr>
            <w:tcW w:w="810" w:type="dxa"/>
            <w:tcBorders>
              <w:top w:val="nil"/>
              <w:left w:val="nil"/>
              <w:bottom w:val="single" w:sz="4" w:space="0" w:color="auto"/>
              <w:right w:val="single" w:sz="4" w:space="0" w:color="auto"/>
            </w:tcBorders>
            <w:shd w:val="clear" w:color="auto" w:fill="auto"/>
            <w:vAlign w:val="center"/>
            <w:hideMark/>
            <w:tcPrChange w:id="955"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0DAB49E2" w14:textId="77777777" w:rsidR="00FF2FBD" w:rsidRPr="00FF2FBD" w:rsidRDefault="00FF2FBD" w:rsidP="00B8441F">
            <w:pPr>
              <w:jc w:val="center"/>
              <w:rPr>
                <w:ins w:id="956" w:author="Douglas Hsu" w:date="2015-06-26T16:20:00Z"/>
                <w:rFonts w:ascii="Arial" w:eastAsia="Times New Roman" w:hAnsi="Arial" w:cs="Arial"/>
                <w:sz w:val="16"/>
                <w:szCs w:val="16"/>
              </w:rPr>
            </w:pPr>
            <w:ins w:id="957" w:author="Douglas Hsu" w:date="2015-06-26T16:20:00Z">
              <w:r w:rsidRPr="00FF2FBD">
                <w:rPr>
                  <w:rFonts w:ascii="Arial" w:eastAsia="Times New Roman" w:hAnsi="Arial" w:cs="Arial"/>
                  <w:sz w:val="16"/>
                  <w:szCs w:val="16"/>
                </w:rPr>
                <w:t>0.02</w:t>
              </w:r>
            </w:ins>
          </w:p>
        </w:tc>
      </w:tr>
      <w:tr w:rsidR="00FF2FBD" w:rsidRPr="00A77179" w14:paraId="40B52735" w14:textId="77777777" w:rsidTr="00FF2FBD">
        <w:tblPrEx>
          <w:tblW w:w="8115" w:type="dxa"/>
          <w:tblInd w:w="93" w:type="dxa"/>
          <w:tblLayout w:type="fixed"/>
          <w:tblPrExChange w:id="958" w:author="Douglas Hsu" w:date="2015-06-26T16:22:00Z">
            <w:tblPrEx>
              <w:tblW w:w="9570" w:type="dxa"/>
              <w:tblInd w:w="93" w:type="dxa"/>
              <w:tblLayout w:type="fixed"/>
            </w:tblPrEx>
          </w:tblPrExChange>
        </w:tblPrEx>
        <w:trPr>
          <w:trHeight w:val="260"/>
          <w:ins w:id="959" w:author="Douglas Hsu" w:date="2015-06-26T16:20:00Z"/>
          <w:trPrChange w:id="960"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961"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CFA91AC" w14:textId="77777777" w:rsidR="00FF2FBD" w:rsidRPr="00FF2FBD" w:rsidRDefault="00FF2FBD" w:rsidP="00B8441F">
            <w:pPr>
              <w:rPr>
                <w:ins w:id="962" w:author="Douglas Hsu" w:date="2015-06-26T16:20:00Z"/>
                <w:rFonts w:ascii="Arial" w:eastAsia="Times New Roman" w:hAnsi="Arial" w:cs="Arial"/>
                <w:sz w:val="16"/>
                <w:szCs w:val="16"/>
              </w:rPr>
            </w:pPr>
            <w:ins w:id="963" w:author="Douglas Hsu" w:date="2015-06-26T16:20:00Z">
              <w:r w:rsidRPr="00FF2FBD">
                <w:rPr>
                  <w:rFonts w:ascii="Arial" w:eastAsia="Times New Roman" w:hAnsi="Arial" w:cs="Arial"/>
                  <w:sz w:val="16"/>
                  <w:szCs w:val="16"/>
                </w:rPr>
                <w:t>Coronary artery disease</w:t>
              </w:r>
            </w:ins>
          </w:p>
        </w:tc>
        <w:tc>
          <w:tcPr>
            <w:tcW w:w="1170" w:type="dxa"/>
            <w:tcBorders>
              <w:top w:val="nil"/>
              <w:left w:val="nil"/>
              <w:bottom w:val="single" w:sz="4" w:space="0" w:color="auto"/>
              <w:right w:val="single" w:sz="4" w:space="0" w:color="auto"/>
            </w:tcBorders>
            <w:shd w:val="clear" w:color="auto" w:fill="auto"/>
            <w:vAlign w:val="center"/>
            <w:hideMark/>
            <w:tcPrChange w:id="964"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03B32F35" w14:textId="77777777" w:rsidR="00FF2FBD" w:rsidRPr="00FF2FBD" w:rsidRDefault="00FF2FBD" w:rsidP="00B8441F">
            <w:pPr>
              <w:jc w:val="center"/>
              <w:rPr>
                <w:ins w:id="965" w:author="Douglas Hsu" w:date="2015-06-26T16:20:00Z"/>
                <w:rFonts w:ascii="Arial" w:eastAsia="Times New Roman" w:hAnsi="Arial" w:cs="Arial"/>
                <w:sz w:val="16"/>
                <w:szCs w:val="16"/>
              </w:rPr>
            </w:pPr>
            <w:ins w:id="966" w:author="Douglas Hsu" w:date="2015-06-26T16:20:00Z">
              <w:r w:rsidRPr="00FF2FBD">
                <w:rPr>
                  <w:rFonts w:ascii="Arial" w:eastAsia="Times New Roman" w:hAnsi="Arial" w:cs="Arial"/>
                  <w:sz w:val="16"/>
                  <w:szCs w:val="16"/>
                </w:rPr>
                <w:t>23 (6.6%)</w:t>
              </w:r>
            </w:ins>
          </w:p>
        </w:tc>
        <w:tc>
          <w:tcPr>
            <w:tcW w:w="1170" w:type="dxa"/>
            <w:tcBorders>
              <w:top w:val="nil"/>
              <w:left w:val="nil"/>
              <w:bottom w:val="single" w:sz="4" w:space="0" w:color="auto"/>
              <w:right w:val="single" w:sz="4" w:space="0" w:color="auto"/>
            </w:tcBorders>
            <w:shd w:val="clear" w:color="auto" w:fill="auto"/>
            <w:vAlign w:val="center"/>
            <w:hideMark/>
            <w:tcPrChange w:id="967"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C26AED1" w14:textId="77777777" w:rsidR="00FF2FBD" w:rsidRPr="00FF2FBD" w:rsidRDefault="00FF2FBD" w:rsidP="00B8441F">
            <w:pPr>
              <w:jc w:val="center"/>
              <w:rPr>
                <w:ins w:id="968" w:author="Douglas Hsu" w:date="2015-06-26T16:20:00Z"/>
                <w:rFonts w:ascii="Arial" w:eastAsia="Times New Roman" w:hAnsi="Arial" w:cs="Arial"/>
                <w:sz w:val="16"/>
                <w:szCs w:val="16"/>
              </w:rPr>
            </w:pPr>
            <w:ins w:id="969" w:author="Douglas Hsu" w:date="2015-06-26T16:20:00Z">
              <w:r w:rsidRPr="00FF2FBD">
                <w:rPr>
                  <w:rFonts w:ascii="Arial" w:eastAsia="Times New Roman" w:hAnsi="Arial" w:cs="Arial"/>
                  <w:sz w:val="16"/>
                  <w:szCs w:val="16"/>
                </w:rPr>
                <w:t>27 (6%)</w:t>
              </w:r>
            </w:ins>
          </w:p>
        </w:tc>
        <w:tc>
          <w:tcPr>
            <w:tcW w:w="900" w:type="dxa"/>
            <w:tcBorders>
              <w:top w:val="nil"/>
              <w:left w:val="nil"/>
              <w:bottom w:val="single" w:sz="4" w:space="0" w:color="auto"/>
              <w:right w:val="single" w:sz="4" w:space="0" w:color="auto"/>
            </w:tcBorders>
            <w:shd w:val="clear" w:color="auto" w:fill="auto"/>
            <w:vAlign w:val="center"/>
            <w:hideMark/>
            <w:tcPrChange w:id="970"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430D41FF" w14:textId="77777777" w:rsidR="00FF2FBD" w:rsidRPr="00FF2FBD" w:rsidRDefault="00FF2FBD" w:rsidP="00B8441F">
            <w:pPr>
              <w:jc w:val="center"/>
              <w:rPr>
                <w:ins w:id="971" w:author="Douglas Hsu" w:date="2015-06-26T16:20:00Z"/>
                <w:rFonts w:ascii="Arial" w:eastAsia="Times New Roman" w:hAnsi="Arial" w:cs="Arial"/>
                <w:sz w:val="16"/>
                <w:szCs w:val="16"/>
              </w:rPr>
            </w:pPr>
            <w:ins w:id="972" w:author="Douglas Hsu" w:date="2015-06-26T16:20:00Z">
              <w:r w:rsidRPr="00FF2FBD">
                <w:rPr>
                  <w:rFonts w:ascii="Arial" w:eastAsia="Times New Roman" w:hAnsi="Arial" w:cs="Arial"/>
                  <w:sz w:val="16"/>
                  <w:szCs w:val="16"/>
                </w:rPr>
                <w:t>0.6</w:t>
              </w:r>
            </w:ins>
          </w:p>
        </w:tc>
        <w:tc>
          <w:tcPr>
            <w:tcW w:w="1350" w:type="dxa"/>
            <w:tcBorders>
              <w:top w:val="nil"/>
              <w:left w:val="nil"/>
              <w:bottom w:val="single" w:sz="4" w:space="0" w:color="auto"/>
              <w:right w:val="single" w:sz="4" w:space="0" w:color="auto"/>
            </w:tcBorders>
            <w:shd w:val="clear" w:color="auto" w:fill="auto"/>
            <w:vAlign w:val="center"/>
            <w:hideMark/>
            <w:tcPrChange w:id="973"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6EA9A4B5" w14:textId="77777777" w:rsidR="00FF2FBD" w:rsidRPr="00FF2FBD" w:rsidRDefault="00FF2FBD" w:rsidP="00B8441F">
            <w:pPr>
              <w:jc w:val="center"/>
              <w:rPr>
                <w:ins w:id="974" w:author="Douglas Hsu" w:date="2015-06-26T16:20:00Z"/>
                <w:rFonts w:ascii="Arial" w:eastAsia="Times New Roman" w:hAnsi="Arial" w:cs="Arial"/>
                <w:sz w:val="16"/>
                <w:szCs w:val="16"/>
              </w:rPr>
            </w:pPr>
            <w:ins w:id="975" w:author="Douglas Hsu" w:date="2015-06-26T16:20:00Z">
              <w:r w:rsidRPr="00FF2FBD">
                <w:rPr>
                  <w:rFonts w:ascii="Arial" w:eastAsia="Times New Roman" w:hAnsi="Arial" w:cs="Arial"/>
                  <w:sz w:val="16"/>
                  <w:szCs w:val="16"/>
                </w:rPr>
                <w:t>21 (6%)</w:t>
              </w:r>
            </w:ins>
          </w:p>
        </w:tc>
        <w:tc>
          <w:tcPr>
            <w:tcW w:w="1350" w:type="dxa"/>
            <w:tcBorders>
              <w:top w:val="nil"/>
              <w:left w:val="nil"/>
              <w:bottom w:val="single" w:sz="4" w:space="0" w:color="auto"/>
              <w:right w:val="single" w:sz="4" w:space="0" w:color="auto"/>
            </w:tcBorders>
            <w:shd w:val="clear" w:color="auto" w:fill="auto"/>
            <w:vAlign w:val="center"/>
            <w:hideMark/>
            <w:tcPrChange w:id="976"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7D20A21F" w14:textId="77777777" w:rsidR="00FF2FBD" w:rsidRPr="00FF2FBD" w:rsidRDefault="00FF2FBD" w:rsidP="00B8441F">
            <w:pPr>
              <w:jc w:val="center"/>
              <w:rPr>
                <w:ins w:id="977" w:author="Douglas Hsu" w:date="2015-06-26T16:20:00Z"/>
                <w:rFonts w:ascii="Arial" w:eastAsia="Times New Roman" w:hAnsi="Arial" w:cs="Arial"/>
                <w:sz w:val="16"/>
                <w:szCs w:val="16"/>
              </w:rPr>
            </w:pPr>
            <w:ins w:id="978" w:author="Douglas Hsu" w:date="2015-06-26T16:20:00Z">
              <w:r w:rsidRPr="00FF2FBD">
                <w:rPr>
                  <w:rFonts w:ascii="Arial" w:eastAsia="Times New Roman" w:hAnsi="Arial" w:cs="Arial"/>
                  <w:sz w:val="16"/>
                  <w:szCs w:val="16"/>
                </w:rPr>
                <w:t>56 (8.6%)</w:t>
              </w:r>
            </w:ins>
          </w:p>
        </w:tc>
        <w:tc>
          <w:tcPr>
            <w:tcW w:w="810" w:type="dxa"/>
            <w:tcBorders>
              <w:top w:val="nil"/>
              <w:left w:val="nil"/>
              <w:bottom w:val="single" w:sz="4" w:space="0" w:color="auto"/>
              <w:right w:val="single" w:sz="4" w:space="0" w:color="auto"/>
            </w:tcBorders>
            <w:shd w:val="clear" w:color="auto" w:fill="auto"/>
            <w:vAlign w:val="center"/>
            <w:hideMark/>
            <w:tcPrChange w:id="979"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67F86E87" w14:textId="77777777" w:rsidR="00FF2FBD" w:rsidRPr="00FF2FBD" w:rsidRDefault="00FF2FBD" w:rsidP="00B8441F">
            <w:pPr>
              <w:jc w:val="center"/>
              <w:rPr>
                <w:ins w:id="980" w:author="Douglas Hsu" w:date="2015-06-26T16:20:00Z"/>
                <w:rFonts w:ascii="Arial" w:eastAsia="Times New Roman" w:hAnsi="Arial" w:cs="Arial"/>
                <w:sz w:val="16"/>
                <w:szCs w:val="16"/>
              </w:rPr>
            </w:pPr>
            <w:ins w:id="981" w:author="Douglas Hsu" w:date="2015-06-26T16:20:00Z">
              <w:r w:rsidRPr="00FF2FBD">
                <w:rPr>
                  <w:rFonts w:ascii="Arial" w:eastAsia="Times New Roman" w:hAnsi="Arial" w:cs="Arial"/>
                  <w:sz w:val="16"/>
                  <w:szCs w:val="16"/>
                </w:rPr>
                <w:t>0.03</w:t>
              </w:r>
            </w:ins>
          </w:p>
        </w:tc>
      </w:tr>
      <w:tr w:rsidR="00FF2FBD" w:rsidRPr="00A77179" w14:paraId="3F363795" w14:textId="77777777" w:rsidTr="00FF2FBD">
        <w:tblPrEx>
          <w:tblW w:w="8115" w:type="dxa"/>
          <w:tblInd w:w="93" w:type="dxa"/>
          <w:tblLayout w:type="fixed"/>
          <w:tblPrExChange w:id="982" w:author="Douglas Hsu" w:date="2015-06-26T16:22:00Z">
            <w:tblPrEx>
              <w:tblW w:w="9570" w:type="dxa"/>
              <w:tblInd w:w="93" w:type="dxa"/>
              <w:tblLayout w:type="fixed"/>
            </w:tblPrEx>
          </w:tblPrExChange>
        </w:tblPrEx>
        <w:trPr>
          <w:trHeight w:val="260"/>
          <w:ins w:id="983" w:author="Douglas Hsu" w:date="2015-06-26T16:20:00Z"/>
          <w:trPrChange w:id="98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98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0ADE0E4" w14:textId="77777777" w:rsidR="00FF2FBD" w:rsidRPr="00FF2FBD" w:rsidRDefault="00FF2FBD" w:rsidP="00B8441F">
            <w:pPr>
              <w:rPr>
                <w:ins w:id="986" w:author="Douglas Hsu" w:date="2015-06-26T16:20:00Z"/>
                <w:rFonts w:ascii="Arial" w:eastAsia="Times New Roman" w:hAnsi="Arial" w:cs="Arial"/>
                <w:sz w:val="16"/>
                <w:szCs w:val="16"/>
              </w:rPr>
            </w:pPr>
            <w:ins w:id="987" w:author="Douglas Hsu" w:date="2015-06-26T16:20:00Z">
              <w:r w:rsidRPr="00FF2FBD">
                <w:rPr>
                  <w:rFonts w:ascii="Arial" w:eastAsia="Times New Roman" w:hAnsi="Arial" w:cs="Arial"/>
                  <w:sz w:val="16"/>
                  <w:szCs w:val="16"/>
                </w:rPr>
                <w:t>Stroke</w:t>
              </w:r>
            </w:ins>
          </w:p>
        </w:tc>
        <w:tc>
          <w:tcPr>
            <w:tcW w:w="1170" w:type="dxa"/>
            <w:tcBorders>
              <w:top w:val="nil"/>
              <w:left w:val="nil"/>
              <w:bottom w:val="single" w:sz="4" w:space="0" w:color="auto"/>
              <w:right w:val="single" w:sz="4" w:space="0" w:color="auto"/>
            </w:tcBorders>
            <w:shd w:val="clear" w:color="auto" w:fill="auto"/>
            <w:vAlign w:val="center"/>
            <w:hideMark/>
            <w:tcPrChange w:id="988"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29994CFE" w14:textId="77777777" w:rsidR="00FF2FBD" w:rsidRPr="00FF2FBD" w:rsidRDefault="00FF2FBD" w:rsidP="00B8441F">
            <w:pPr>
              <w:jc w:val="center"/>
              <w:rPr>
                <w:ins w:id="989" w:author="Douglas Hsu" w:date="2015-06-26T16:20:00Z"/>
                <w:rFonts w:ascii="Arial" w:eastAsia="Times New Roman" w:hAnsi="Arial" w:cs="Arial"/>
                <w:sz w:val="16"/>
                <w:szCs w:val="16"/>
              </w:rPr>
            </w:pPr>
            <w:ins w:id="990" w:author="Douglas Hsu" w:date="2015-06-26T16:20:00Z">
              <w:r w:rsidRPr="00FF2FBD">
                <w:rPr>
                  <w:rFonts w:ascii="Arial" w:eastAsia="Times New Roman" w:hAnsi="Arial" w:cs="Arial"/>
                  <w:sz w:val="16"/>
                  <w:szCs w:val="16"/>
                </w:rPr>
                <w:t>32 (9.2%)</w:t>
              </w:r>
            </w:ins>
          </w:p>
        </w:tc>
        <w:tc>
          <w:tcPr>
            <w:tcW w:w="1170" w:type="dxa"/>
            <w:tcBorders>
              <w:top w:val="nil"/>
              <w:left w:val="nil"/>
              <w:bottom w:val="single" w:sz="4" w:space="0" w:color="auto"/>
              <w:right w:val="single" w:sz="4" w:space="0" w:color="auto"/>
            </w:tcBorders>
            <w:shd w:val="clear" w:color="auto" w:fill="auto"/>
            <w:vAlign w:val="center"/>
            <w:hideMark/>
            <w:tcPrChange w:id="991"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792B6EA8" w14:textId="77777777" w:rsidR="00FF2FBD" w:rsidRPr="00FF2FBD" w:rsidRDefault="00FF2FBD" w:rsidP="00B8441F">
            <w:pPr>
              <w:jc w:val="center"/>
              <w:rPr>
                <w:ins w:id="992" w:author="Douglas Hsu" w:date="2015-06-26T16:20:00Z"/>
                <w:rFonts w:ascii="Arial" w:eastAsia="Times New Roman" w:hAnsi="Arial" w:cs="Arial"/>
                <w:sz w:val="16"/>
                <w:szCs w:val="16"/>
              </w:rPr>
            </w:pPr>
            <w:ins w:id="993" w:author="Douglas Hsu" w:date="2015-06-26T16:20:00Z">
              <w:r w:rsidRPr="00FF2FBD">
                <w:rPr>
                  <w:rFonts w:ascii="Arial" w:eastAsia="Times New Roman" w:hAnsi="Arial" w:cs="Arial"/>
                  <w:sz w:val="16"/>
                  <w:szCs w:val="16"/>
                </w:rPr>
                <w:t>37 (8.1%)</w:t>
              </w:r>
            </w:ins>
          </w:p>
        </w:tc>
        <w:tc>
          <w:tcPr>
            <w:tcW w:w="900" w:type="dxa"/>
            <w:tcBorders>
              <w:top w:val="nil"/>
              <w:left w:val="nil"/>
              <w:bottom w:val="single" w:sz="4" w:space="0" w:color="auto"/>
              <w:right w:val="single" w:sz="4" w:space="0" w:color="auto"/>
            </w:tcBorders>
            <w:shd w:val="clear" w:color="auto" w:fill="auto"/>
            <w:vAlign w:val="center"/>
            <w:hideMark/>
            <w:tcPrChange w:id="994"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12412C31" w14:textId="77777777" w:rsidR="00FF2FBD" w:rsidRPr="00FF2FBD" w:rsidRDefault="00FF2FBD" w:rsidP="00B8441F">
            <w:pPr>
              <w:jc w:val="center"/>
              <w:rPr>
                <w:ins w:id="995" w:author="Douglas Hsu" w:date="2015-06-26T16:20:00Z"/>
                <w:rFonts w:ascii="Arial" w:eastAsia="Times New Roman" w:hAnsi="Arial" w:cs="Arial"/>
                <w:sz w:val="16"/>
                <w:szCs w:val="16"/>
              </w:rPr>
            </w:pPr>
            <w:ins w:id="996"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vAlign w:val="center"/>
            <w:hideMark/>
            <w:tcPrChange w:id="997"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69490720" w14:textId="77777777" w:rsidR="00FF2FBD" w:rsidRPr="00FF2FBD" w:rsidRDefault="00FF2FBD" w:rsidP="00B8441F">
            <w:pPr>
              <w:jc w:val="center"/>
              <w:rPr>
                <w:ins w:id="998" w:author="Douglas Hsu" w:date="2015-06-26T16:20:00Z"/>
                <w:rFonts w:ascii="Arial" w:eastAsia="Times New Roman" w:hAnsi="Arial" w:cs="Arial"/>
                <w:sz w:val="16"/>
                <w:szCs w:val="16"/>
              </w:rPr>
            </w:pPr>
            <w:ins w:id="999" w:author="Douglas Hsu" w:date="2015-06-26T16:20:00Z">
              <w:r w:rsidRPr="00FF2FBD">
                <w:rPr>
                  <w:rFonts w:ascii="Arial" w:eastAsia="Times New Roman" w:hAnsi="Arial" w:cs="Arial"/>
                  <w:sz w:val="16"/>
                  <w:szCs w:val="16"/>
                </w:rPr>
                <w:t>33 (9.5%)</w:t>
              </w:r>
            </w:ins>
          </w:p>
        </w:tc>
        <w:tc>
          <w:tcPr>
            <w:tcW w:w="1350" w:type="dxa"/>
            <w:tcBorders>
              <w:top w:val="nil"/>
              <w:left w:val="nil"/>
              <w:bottom w:val="single" w:sz="4" w:space="0" w:color="auto"/>
              <w:right w:val="single" w:sz="4" w:space="0" w:color="auto"/>
            </w:tcBorders>
            <w:shd w:val="clear" w:color="auto" w:fill="auto"/>
            <w:vAlign w:val="center"/>
            <w:hideMark/>
            <w:tcPrChange w:id="1000"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31A340BA" w14:textId="77777777" w:rsidR="00FF2FBD" w:rsidRPr="00FF2FBD" w:rsidRDefault="00FF2FBD" w:rsidP="00B8441F">
            <w:pPr>
              <w:jc w:val="center"/>
              <w:rPr>
                <w:ins w:id="1001" w:author="Douglas Hsu" w:date="2015-06-26T16:20:00Z"/>
                <w:rFonts w:ascii="Arial" w:eastAsia="Times New Roman" w:hAnsi="Arial" w:cs="Arial"/>
                <w:sz w:val="16"/>
                <w:szCs w:val="16"/>
              </w:rPr>
            </w:pPr>
            <w:ins w:id="1002" w:author="Douglas Hsu" w:date="2015-06-26T16:20:00Z">
              <w:r w:rsidRPr="00FF2FBD">
                <w:rPr>
                  <w:rFonts w:ascii="Arial" w:eastAsia="Times New Roman" w:hAnsi="Arial" w:cs="Arial"/>
                  <w:sz w:val="16"/>
                  <w:szCs w:val="16"/>
                </w:rPr>
                <w:t>118 (18,2%)</w:t>
              </w:r>
            </w:ins>
          </w:p>
        </w:tc>
        <w:tc>
          <w:tcPr>
            <w:tcW w:w="810" w:type="dxa"/>
            <w:tcBorders>
              <w:top w:val="nil"/>
              <w:left w:val="nil"/>
              <w:bottom w:val="single" w:sz="4" w:space="0" w:color="auto"/>
              <w:right w:val="single" w:sz="4" w:space="0" w:color="auto"/>
            </w:tcBorders>
            <w:shd w:val="clear" w:color="auto" w:fill="auto"/>
            <w:vAlign w:val="center"/>
            <w:hideMark/>
            <w:tcPrChange w:id="1003"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5EF6DAD6" w14:textId="77777777" w:rsidR="00FF2FBD" w:rsidRPr="00FF2FBD" w:rsidRDefault="00FF2FBD" w:rsidP="00B8441F">
            <w:pPr>
              <w:jc w:val="center"/>
              <w:rPr>
                <w:ins w:id="1004" w:author="Douglas Hsu" w:date="2015-06-26T16:20:00Z"/>
                <w:rFonts w:ascii="Arial" w:eastAsia="Times New Roman" w:hAnsi="Arial" w:cs="Arial"/>
                <w:bCs/>
                <w:sz w:val="16"/>
                <w:szCs w:val="16"/>
              </w:rPr>
            </w:pPr>
            <w:ins w:id="1005" w:author="Douglas Hsu" w:date="2015-06-26T16:20:00Z">
              <w:r w:rsidRPr="00FF2FBD">
                <w:rPr>
                  <w:rFonts w:ascii="Arial" w:eastAsia="Times New Roman" w:hAnsi="Arial" w:cs="Arial"/>
                  <w:bCs/>
                  <w:sz w:val="16"/>
                  <w:szCs w:val="16"/>
                </w:rPr>
                <w:t>0.001</w:t>
              </w:r>
            </w:ins>
          </w:p>
        </w:tc>
      </w:tr>
      <w:tr w:rsidR="00FF2FBD" w:rsidRPr="00A77179" w14:paraId="2007FCDF" w14:textId="77777777" w:rsidTr="00FF2FBD">
        <w:tblPrEx>
          <w:tblW w:w="8115" w:type="dxa"/>
          <w:tblInd w:w="93" w:type="dxa"/>
          <w:tblLayout w:type="fixed"/>
          <w:tblPrExChange w:id="1006" w:author="Douglas Hsu" w:date="2015-06-26T16:22:00Z">
            <w:tblPrEx>
              <w:tblW w:w="9570" w:type="dxa"/>
              <w:tblInd w:w="93" w:type="dxa"/>
              <w:tblLayout w:type="fixed"/>
            </w:tblPrEx>
          </w:tblPrExChange>
        </w:tblPrEx>
        <w:trPr>
          <w:trHeight w:val="260"/>
          <w:ins w:id="1007" w:author="Douglas Hsu" w:date="2015-06-26T16:20:00Z"/>
          <w:trPrChange w:id="1008"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100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DFF21ED" w14:textId="77777777" w:rsidR="00FF2FBD" w:rsidRPr="00FF2FBD" w:rsidRDefault="00FF2FBD" w:rsidP="00B8441F">
            <w:pPr>
              <w:rPr>
                <w:ins w:id="1010" w:author="Douglas Hsu" w:date="2015-06-26T16:20:00Z"/>
                <w:rFonts w:ascii="Arial" w:eastAsia="Times New Roman" w:hAnsi="Arial" w:cs="Arial"/>
                <w:sz w:val="16"/>
                <w:szCs w:val="16"/>
              </w:rPr>
            </w:pPr>
            <w:ins w:id="1011" w:author="Douglas Hsu" w:date="2015-06-26T16:20:00Z">
              <w:r w:rsidRPr="00FF2FBD">
                <w:rPr>
                  <w:rFonts w:ascii="Arial" w:eastAsia="Times New Roman" w:hAnsi="Arial" w:cs="Arial"/>
                  <w:sz w:val="16"/>
                  <w:szCs w:val="16"/>
                </w:rPr>
                <w:t>Malignancy</w:t>
              </w:r>
            </w:ins>
          </w:p>
        </w:tc>
        <w:tc>
          <w:tcPr>
            <w:tcW w:w="1170" w:type="dxa"/>
            <w:tcBorders>
              <w:top w:val="nil"/>
              <w:left w:val="nil"/>
              <w:bottom w:val="single" w:sz="4" w:space="0" w:color="auto"/>
              <w:right w:val="single" w:sz="4" w:space="0" w:color="auto"/>
            </w:tcBorders>
            <w:shd w:val="clear" w:color="auto" w:fill="auto"/>
            <w:vAlign w:val="center"/>
            <w:hideMark/>
            <w:tcPrChange w:id="1012"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5FC54FEC" w14:textId="77777777" w:rsidR="00FF2FBD" w:rsidRPr="00FF2FBD" w:rsidRDefault="00FF2FBD" w:rsidP="00B8441F">
            <w:pPr>
              <w:jc w:val="center"/>
              <w:rPr>
                <w:ins w:id="1013" w:author="Douglas Hsu" w:date="2015-06-26T16:20:00Z"/>
                <w:rFonts w:ascii="Arial" w:eastAsia="Times New Roman" w:hAnsi="Arial" w:cs="Arial"/>
                <w:sz w:val="16"/>
                <w:szCs w:val="16"/>
              </w:rPr>
            </w:pPr>
            <w:ins w:id="1014" w:author="Douglas Hsu" w:date="2015-06-26T16:20:00Z">
              <w:r w:rsidRPr="00FF2FBD">
                <w:rPr>
                  <w:rFonts w:ascii="Arial" w:eastAsia="Times New Roman" w:hAnsi="Arial" w:cs="Arial"/>
                  <w:sz w:val="16"/>
                  <w:szCs w:val="16"/>
                </w:rPr>
                <w:t>44 (12.6%)</w:t>
              </w:r>
            </w:ins>
          </w:p>
        </w:tc>
        <w:tc>
          <w:tcPr>
            <w:tcW w:w="1170" w:type="dxa"/>
            <w:tcBorders>
              <w:top w:val="nil"/>
              <w:left w:val="nil"/>
              <w:bottom w:val="single" w:sz="4" w:space="0" w:color="auto"/>
              <w:right w:val="single" w:sz="4" w:space="0" w:color="auto"/>
            </w:tcBorders>
            <w:shd w:val="clear" w:color="auto" w:fill="auto"/>
            <w:vAlign w:val="center"/>
            <w:hideMark/>
            <w:tcPrChange w:id="1015"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2F97EDDF" w14:textId="77777777" w:rsidR="00FF2FBD" w:rsidRPr="00FF2FBD" w:rsidRDefault="00FF2FBD" w:rsidP="00B8441F">
            <w:pPr>
              <w:jc w:val="center"/>
              <w:rPr>
                <w:ins w:id="1016" w:author="Douglas Hsu" w:date="2015-06-26T16:20:00Z"/>
                <w:rFonts w:ascii="Arial" w:eastAsia="Times New Roman" w:hAnsi="Arial" w:cs="Arial"/>
                <w:sz w:val="16"/>
                <w:szCs w:val="16"/>
              </w:rPr>
            </w:pPr>
            <w:ins w:id="1017" w:author="Douglas Hsu" w:date="2015-06-26T16:20:00Z">
              <w:r w:rsidRPr="00FF2FBD">
                <w:rPr>
                  <w:rFonts w:ascii="Arial" w:eastAsia="Times New Roman" w:hAnsi="Arial" w:cs="Arial"/>
                  <w:sz w:val="16"/>
                  <w:szCs w:val="16"/>
                </w:rPr>
                <w:t>46 (10.1%)</w:t>
              </w:r>
            </w:ins>
          </w:p>
        </w:tc>
        <w:tc>
          <w:tcPr>
            <w:tcW w:w="900" w:type="dxa"/>
            <w:tcBorders>
              <w:top w:val="nil"/>
              <w:left w:val="nil"/>
              <w:bottom w:val="single" w:sz="4" w:space="0" w:color="auto"/>
              <w:right w:val="single" w:sz="4" w:space="0" w:color="auto"/>
            </w:tcBorders>
            <w:shd w:val="clear" w:color="auto" w:fill="auto"/>
            <w:vAlign w:val="center"/>
            <w:hideMark/>
            <w:tcPrChange w:id="1018"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728D5562" w14:textId="77777777" w:rsidR="00FF2FBD" w:rsidRPr="00FF2FBD" w:rsidRDefault="00FF2FBD" w:rsidP="00B8441F">
            <w:pPr>
              <w:jc w:val="center"/>
              <w:rPr>
                <w:ins w:id="1019" w:author="Douglas Hsu" w:date="2015-06-26T16:20:00Z"/>
                <w:rFonts w:ascii="Arial" w:eastAsia="Times New Roman" w:hAnsi="Arial" w:cs="Arial"/>
                <w:sz w:val="16"/>
                <w:szCs w:val="16"/>
              </w:rPr>
            </w:pPr>
            <w:ins w:id="1020"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vAlign w:val="center"/>
            <w:hideMark/>
            <w:tcPrChange w:id="1021"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3311747B" w14:textId="77777777" w:rsidR="00FF2FBD" w:rsidRPr="00FF2FBD" w:rsidRDefault="00FF2FBD" w:rsidP="00B8441F">
            <w:pPr>
              <w:jc w:val="center"/>
              <w:rPr>
                <w:ins w:id="1022" w:author="Douglas Hsu" w:date="2015-06-26T16:20:00Z"/>
                <w:rFonts w:ascii="Arial" w:eastAsia="Times New Roman" w:hAnsi="Arial" w:cs="Arial"/>
                <w:sz w:val="16"/>
                <w:szCs w:val="16"/>
              </w:rPr>
            </w:pPr>
            <w:ins w:id="1023" w:author="Douglas Hsu" w:date="2015-06-26T16:20:00Z">
              <w:r w:rsidRPr="00FF2FBD">
                <w:rPr>
                  <w:rFonts w:ascii="Arial" w:eastAsia="Times New Roman" w:hAnsi="Arial" w:cs="Arial"/>
                  <w:sz w:val="16"/>
                  <w:szCs w:val="16"/>
                </w:rPr>
                <w:t>51 (14.7%)</w:t>
              </w:r>
            </w:ins>
          </w:p>
        </w:tc>
        <w:tc>
          <w:tcPr>
            <w:tcW w:w="1350" w:type="dxa"/>
            <w:tcBorders>
              <w:top w:val="nil"/>
              <w:left w:val="nil"/>
              <w:bottom w:val="single" w:sz="4" w:space="0" w:color="auto"/>
              <w:right w:val="single" w:sz="4" w:space="0" w:color="auto"/>
            </w:tcBorders>
            <w:shd w:val="clear" w:color="auto" w:fill="auto"/>
            <w:vAlign w:val="center"/>
            <w:hideMark/>
            <w:tcPrChange w:id="1024"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3FAE7178" w14:textId="77777777" w:rsidR="00FF2FBD" w:rsidRPr="00FF2FBD" w:rsidRDefault="00FF2FBD" w:rsidP="00B8441F">
            <w:pPr>
              <w:jc w:val="center"/>
              <w:rPr>
                <w:ins w:id="1025" w:author="Douglas Hsu" w:date="2015-06-26T16:20:00Z"/>
                <w:rFonts w:ascii="Arial" w:eastAsia="Times New Roman" w:hAnsi="Arial" w:cs="Arial"/>
                <w:sz w:val="16"/>
                <w:szCs w:val="16"/>
              </w:rPr>
            </w:pPr>
            <w:ins w:id="1026" w:author="Douglas Hsu" w:date="2015-06-26T16:20:00Z">
              <w:r w:rsidRPr="00FF2FBD">
                <w:rPr>
                  <w:rFonts w:ascii="Arial" w:eastAsia="Times New Roman" w:hAnsi="Arial" w:cs="Arial"/>
                  <w:sz w:val="16"/>
                  <w:szCs w:val="16"/>
                </w:rPr>
                <w:t>125 (19.3%)</w:t>
              </w:r>
            </w:ins>
          </w:p>
        </w:tc>
        <w:tc>
          <w:tcPr>
            <w:tcW w:w="810" w:type="dxa"/>
            <w:tcBorders>
              <w:top w:val="nil"/>
              <w:left w:val="nil"/>
              <w:bottom w:val="single" w:sz="4" w:space="0" w:color="auto"/>
              <w:right w:val="single" w:sz="4" w:space="0" w:color="auto"/>
            </w:tcBorders>
            <w:shd w:val="clear" w:color="auto" w:fill="auto"/>
            <w:vAlign w:val="center"/>
            <w:hideMark/>
            <w:tcPrChange w:id="1027"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2243D9D1" w14:textId="77777777" w:rsidR="00FF2FBD" w:rsidRPr="00FF2FBD" w:rsidRDefault="00FF2FBD" w:rsidP="00B8441F">
            <w:pPr>
              <w:jc w:val="center"/>
              <w:rPr>
                <w:ins w:id="1028" w:author="Douglas Hsu" w:date="2015-06-26T16:20:00Z"/>
                <w:rFonts w:ascii="Arial" w:eastAsia="Times New Roman" w:hAnsi="Arial" w:cs="Arial"/>
                <w:bCs/>
                <w:sz w:val="16"/>
                <w:szCs w:val="16"/>
              </w:rPr>
            </w:pPr>
            <w:ins w:id="1029" w:author="Douglas Hsu" w:date="2015-06-26T16:20:00Z">
              <w:r w:rsidRPr="00FF2FBD">
                <w:rPr>
                  <w:rFonts w:ascii="Arial" w:eastAsia="Times New Roman" w:hAnsi="Arial" w:cs="Arial"/>
                  <w:bCs/>
                  <w:sz w:val="16"/>
                  <w:szCs w:val="16"/>
                </w:rPr>
                <w:t>0.0002</w:t>
              </w:r>
            </w:ins>
          </w:p>
        </w:tc>
      </w:tr>
      <w:tr w:rsidR="00FF2FBD" w:rsidRPr="00A77179" w14:paraId="2B1C0153" w14:textId="77777777" w:rsidTr="00FF2FBD">
        <w:tblPrEx>
          <w:tblW w:w="8115" w:type="dxa"/>
          <w:tblInd w:w="93" w:type="dxa"/>
          <w:tblLayout w:type="fixed"/>
          <w:tblPrExChange w:id="1030" w:author="Douglas Hsu" w:date="2015-06-26T16:22:00Z">
            <w:tblPrEx>
              <w:tblW w:w="9570" w:type="dxa"/>
              <w:tblInd w:w="93" w:type="dxa"/>
              <w:tblLayout w:type="fixed"/>
            </w:tblPrEx>
          </w:tblPrExChange>
        </w:tblPrEx>
        <w:trPr>
          <w:trHeight w:val="260"/>
          <w:ins w:id="1031" w:author="Douglas Hsu" w:date="2015-06-26T16:20:00Z"/>
          <w:trPrChange w:id="1032"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103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D7CB799" w14:textId="77777777" w:rsidR="00FF2FBD" w:rsidRPr="00FF2FBD" w:rsidRDefault="00FF2FBD" w:rsidP="00B8441F">
            <w:pPr>
              <w:rPr>
                <w:ins w:id="1034" w:author="Douglas Hsu" w:date="2015-06-26T16:20:00Z"/>
                <w:rFonts w:ascii="Arial" w:eastAsia="Times New Roman" w:hAnsi="Arial" w:cs="Arial"/>
                <w:sz w:val="16"/>
                <w:szCs w:val="16"/>
                <w:vertAlign w:val="superscript"/>
              </w:rPr>
            </w:pPr>
            <w:ins w:id="1035" w:author="Douglas Hsu" w:date="2015-06-26T16:20:00Z">
              <w:r w:rsidRPr="00FF2FBD">
                <w:rPr>
                  <w:rFonts w:ascii="Arial" w:eastAsia="Times New Roman" w:hAnsi="Arial" w:cs="Arial"/>
                  <w:sz w:val="16"/>
                  <w:szCs w:val="16"/>
                </w:rPr>
                <w:t>Respiratory disease (non-COPD)</w:t>
              </w:r>
            </w:ins>
          </w:p>
        </w:tc>
        <w:tc>
          <w:tcPr>
            <w:tcW w:w="1170" w:type="dxa"/>
            <w:tcBorders>
              <w:top w:val="nil"/>
              <w:left w:val="nil"/>
              <w:bottom w:val="single" w:sz="4" w:space="0" w:color="auto"/>
              <w:right w:val="single" w:sz="4" w:space="0" w:color="auto"/>
            </w:tcBorders>
            <w:shd w:val="clear" w:color="auto" w:fill="auto"/>
            <w:vAlign w:val="center"/>
            <w:hideMark/>
            <w:tcPrChange w:id="1036"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649C5873" w14:textId="77777777" w:rsidR="00FF2FBD" w:rsidRPr="00FF2FBD" w:rsidRDefault="00FF2FBD" w:rsidP="00B8441F">
            <w:pPr>
              <w:jc w:val="center"/>
              <w:rPr>
                <w:ins w:id="1037" w:author="Douglas Hsu" w:date="2015-06-26T16:20:00Z"/>
                <w:rFonts w:ascii="Arial" w:eastAsia="Times New Roman" w:hAnsi="Arial" w:cs="Arial"/>
                <w:sz w:val="16"/>
                <w:szCs w:val="16"/>
              </w:rPr>
            </w:pPr>
            <w:ins w:id="1038" w:author="Douglas Hsu" w:date="2015-06-26T16:20:00Z">
              <w:r w:rsidRPr="00FF2FBD">
                <w:rPr>
                  <w:rFonts w:ascii="Arial" w:eastAsia="Times New Roman" w:hAnsi="Arial" w:cs="Arial"/>
                  <w:sz w:val="16"/>
                  <w:szCs w:val="16"/>
                </w:rPr>
                <w:t>121 (34.7%)</w:t>
              </w:r>
            </w:ins>
          </w:p>
        </w:tc>
        <w:tc>
          <w:tcPr>
            <w:tcW w:w="1170" w:type="dxa"/>
            <w:tcBorders>
              <w:top w:val="nil"/>
              <w:left w:val="nil"/>
              <w:bottom w:val="single" w:sz="4" w:space="0" w:color="auto"/>
              <w:right w:val="single" w:sz="4" w:space="0" w:color="auto"/>
            </w:tcBorders>
            <w:shd w:val="clear" w:color="auto" w:fill="auto"/>
            <w:vAlign w:val="center"/>
            <w:hideMark/>
            <w:tcPrChange w:id="1039"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5CFA14F5" w14:textId="77777777" w:rsidR="00FF2FBD" w:rsidRPr="00FF2FBD" w:rsidRDefault="00FF2FBD" w:rsidP="00B8441F">
            <w:pPr>
              <w:jc w:val="center"/>
              <w:rPr>
                <w:ins w:id="1040" w:author="Douglas Hsu" w:date="2015-06-26T16:20:00Z"/>
                <w:rFonts w:ascii="Arial" w:eastAsia="Times New Roman" w:hAnsi="Arial" w:cs="Arial"/>
                <w:sz w:val="16"/>
                <w:szCs w:val="16"/>
              </w:rPr>
            </w:pPr>
            <w:ins w:id="1041" w:author="Douglas Hsu" w:date="2015-06-26T16:20:00Z">
              <w:r w:rsidRPr="00FF2FBD">
                <w:rPr>
                  <w:rFonts w:ascii="Arial" w:eastAsia="Times New Roman" w:hAnsi="Arial" w:cs="Arial"/>
                  <w:sz w:val="16"/>
                  <w:szCs w:val="16"/>
                </w:rPr>
                <w:t>157 (34.4%)</w:t>
              </w:r>
            </w:ins>
          </w:p>
        </w:tc>
        <w:tc>
          <w:tcPr>
            <w:tcW w:w="900" w:type="dxa"/>
            <w:tcBorders>
              <w:top w:val="nil"/>
              <w:left w:val="nil"/>
              <w:bottom w:val="single" w:sz="4" w:space="0" w:color="auto"/>
              <w:right w:val="single" w:sz="4" w:space="0" w:color="auto"/>
            </w:tcBorders>
            <w:shd w:val="clear" w:color="auto" w:fill="auto"/>
            <w:vAlign w:val="center"/>
            <w:hideMark/>
            <w:tcPrChange w:id="1042"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0102EB67" w14:textId="77777777" w:rsidR="00FF2FBD" w:rsidRPr="00FF2FBD" w:rsidRDefault="00FF2FBD" w:rsidP="00B8441F">
            <w:pPr>
              <w:jc w:val="center"/>
              <w:rPr>
                <w:ins w:id="1043" w:author="Douglas Hsu" w:date="2015-06-26T16:20:00Z"/>
                <w:rFonts w:ascii="Arial" w:eastAsia="Times New Roman" w:hAnsi="Arial" w:cs="Arial"/>
                <w:sz w:val="16"/>
                <w:szCs w:val="16"/>
              </w:rPr>
            </w:pPr>
            <w:ins w:id="1044" w:author="Douglas Hsu" w:date="2015-06-26T16:20:00Z">
              <w:r w:rsidRPr="00FF2FBD">
                <w:rPr>
                  <w:rFonts w:ascii="Arial" w:eastAsia="Times New Roman" w:hAnsi="Arial" w:cs="Arial"/>
                  <w:sz w:val="16"/>
                  <w:szCs w:val="16"/>
                </w:rPr>
                <w:t>0.7</w:t>
              </w:r>
            </w:ins>
          </w:p>
        </w:tc>
        <w:tc>
          <w:tcPr>
            <w:tcW w:w="1350" w:type="dxa"/>
            <w:tcBorders>
              <w:top w:val="nil"/>
              <w:left w:val="nil"/>
              <w:bottom w:val="single" w:sz="4" w:space="0" w:color="auto"/>
              <w:right w:val="single" w:sz="4" w:space="0" w:color="auto"/>
            </w:tcBorders>
            <w:shd w:val="clear" w:color="auto" w:fill="auto"/>
            <w:vAlign w:val="center"/>
            <w:hideMark/>
            <w:tcPrChange w:id="1045"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680D6D36" w14:textId="77777777" w:rsidR="00FF2FBD" w:rsidRPr="00FF2FBD" w:rsidRDefault="00FF2FBD" w:rsidP="00B8441F">
            <w:pPr>
              <w:jc w:val="center"/>
              <w:rPr>
                <w:ins w:id="1046" w:author="Douglas Hsu" w:date="2015-06-26T16:20:00Z"/>
                <w:rFonts w:ascii="Arial" w:eastAsia="Times New Roman" w:hAnsi="Arial" w:cs="Arial"/>
                <w:sz w:val="16"/>
                <w:szCs w:val="16"/>
              </w:rPr>
            </w:pPr>
            <w:ins w:id="1047" w:author="Douglas Hsu" w:date="2015-06-26T16:20:00Z">
              <w:r w:rsidRPr="00FF2FBD">
                <w:rPr>
                  <w:rFonts w:ascii="Arial" w:eastAsia="Times New Roman" w:hAnsi="Arial" w:cs="Arial"/>
                  <w:sz w:val="16"/>
                  <w:szCs w:val="16"/>
                </w:rPr>
                <w:t>125 (35.9%)</w:t>
              </w:r>
            </w:ins>
          </w:p>
        </w:tc>
        <w:tc>
          <w:tcPr>
            <w:tcW w:w="1350" w:type="dxa"/>
            <w:tcBorders>
              <w:top w:val="nil"/>
              <w:left w:val="nil"/>
              <w:bottom w:val="single" w:sz="4" w:space="0" w:color="auto"/>
              <w:right w:val="single" w:sz="4" w:space="0" w:color="auto"/>
            </w:tcBorders>
            <w:shd w:val="clear" w:color="auto" w:fill="auto"/>
            <w:vAlign w:val="center"/>
            <w:hideMark/>
            <w:tcPrChange w:id="1048"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6623A38E" w14:textId="77777777" w:rsidR="00FF2FBD" w:rsidRPr="00FF2FBD" w:rsidRDefault="00FF2FBD" w:rsidP="00B8441F">
            <w:pPr>
              <w:jc w:val="center"/>
              <w:rPr>
                <w:ins w:id="1049" w:author="Douglas Hsu" w:date="2015-06-26T16:20:00Z"/>
                <w:rFonts w:ascii="Arial" w:eastAsia="Times New Roman" w:hAnsi="Arial" w:cs="Arial"/>
                <w:sz w:val="16"/>
                <w:szCs w:val="16"/>
              </w:rPr>
            </w:pPr>
            <w:ins w:id="1050" w:author="Douglas Hsu" w:date="2015-06-26T16:20:00Z">
              <w:r w:rsidRPr="00FF2FBD">
                <w:rPr>
                  <w:rFonts w:ascii="Arial" w:eastAsia="Times New Roman" w:hAnsi="Arial" w:cs="Arial"/>
                  <w:sz w:val="16"/>
                  <w:szCs w:val="16"/>
                </w:rPr>
                <w:t>158 (24.4%)</w:t>
              </w:r>
            </w:ins>
          </w:p>
        </w:tc>
        <w:tc>
          <w:tcPr>
            <w:tcW w:w="810" w:type="dxa"/>
            <w:tcBorders>
              <w:top w:val="nil"/>
              <w:left w:val="nil"/>
              <w:bottom w:val="single" w:sz="4" w:space="0" w:color="auto"/>
              <w:right w:val="single" w:sz="4" w:space="0" w:color="auto"/>
            </w:tcBorders>
            <w:shd w:val="clear" w:color="auto" w:fill="auto"/>
            <w:vAlign w:val="center"/>
            <w:hideMark/>
            <w:tcPrChange w:id="1051"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00467C52" w14:textId="77777777" w:rsidR="00FF2FBD" w:rsidRPr="00FF2FBD" w:rsidRDefault="00FF2FBD" w:rsidP="00B8441F">
            <w:pPr>
              <w:jc w:val="center"/>
              <w:rPr>
                <w:ins w:id="1052" w:author="Douglas Hsu" w:date="2015-06-26T16:20:00Z"/>
                <w:rFonts w:ascii="Arial" w:eastAsia="Times New Roman" w:hAnsi="Arial" w:cs="Arial"/>
                <w:bCs/>
                <w:sz w:val="16"/>
                <w:szCs w:val="16"/>
              </w:rPr>
            </w:pPr>
            <w:ins w:id="1053" w:author="Douglas Hsu" w:date="2015-06-26T16:20:00Z">
              <w:r w:rsidRPr="00FF2FBD">
                <w:rPr>
                  <w:rFonts w:ascii="Arial" w:eastAsia="Times New Roman" w:hAnsi="Arial" w:cs="Arial"/>
                  <w:bCs/>
                  <w:sz w:val="16"/>
                  <w:szCs w:val="16"/>
                </w:rPr>
                <w:t>&lt;0.0001</w:t>
              </w:r>
            </w:ins>
          </w:p>
        </w:tc>
      </w:tr>
      <w:tr w:rsidR="00FF2FBD" w:rsidRPr="00A77179" w14:paraId="2F42098D" w14:textId="77777777" w:rsidTr="00FF2FBD">
        <w:tblPrEx>
          <w:tblW w:w="8115" w:type="dxa"/>
          <w:tblInd w:w="93" w:type="dxa"/>
          <w:tblLayout w:type="fixed"/>
          <w:tblPrExChange w:id="1054" w:author="Douglas Hsu" w:date="2015-06-26T16:22:00Z">
            <w:tblPrEx>
              <w:tblW w:w="9570" w:type="dxa"/>
              <w:tblInd w:w="93" w:type="dxa"/>
              <w:tblLayout w:type="fixed"/>
            </w:tblPrEx>
          </w:tblPrExChange>
        </w:tblPrEx>
        <w:trPr>
          <w:trHeight w:val="260"/>
          <w:ins w:id="1055" w:author="Douglas Hsu" w:date="2015-06-26T16:20:00Z"/>
          <w:trPrChange w:id="1056"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1057"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C6B9515" w14:textId="77777777" w:rsidR="00FF2FBD" w:rsidRPr="00FF2FBD" w:rsidRDefault="00FF2FBD" w:rsidP="00B8441F">
            <w:pPr>
              <w:rPr>
                <w:ins w:id="1058" w:author="Douglas Hsu" w:date="2015-06-26T16:20:00Z"/>
                <w:rFonts w:ascii="Arial" w:eastAsia="Times New Roman" w:hAnsi="Arial" w:cs="Arial"/>
                <w:sz w:val="16"/>
                <w:szCs w:val="16"/>
              </w:rPr>
            </w:pPr>
            <w:ins w:id="1059" w:author="Douglas Hsu" w:date="2015-06-26T16:20:00Z">
              <w:r w:rsidRPr="00FF2FBD">
                <w:rPr>
                  <w:rFonts w:ascii="Arial" w:eastAsia="Times New Roman" w:hAnsi="Arial" w:cs="Arial"/>
                  <w:sz w:val="16"/>
                  <w:szCs w:val="16"/>
                </w:rPr>
                <w:t>Pneumonia</w:t>
              </w:r>
            </w:ins>
          </w:p>
        </w:tc>
        <w:tc>
          <w:tcPr>
            <w:tcW w:w="1170" w:type="dxa"/>
            <w:tcBorders>
              <w:top w:val="nil"/>
              <w:left w:val="nil"/>
              <w:bottom w:val="single" w:sz="4" w:space="0" w:color="auto"/>
              <w:right w:val="single" w:sz="4" w:space="0" w:color="auto"/>
            </w:tcBorders>
            <w:shd w:val="clear" w:color="auto" w:fill="auto"/>
            <w:vAlign w:val="center"/>
            <w:hideMark/>
            <w:tcPrChange w:id="1060" w:author="Douglas Hsu" w:date="2015-06-26T16:22:00Z">
              <w:tcPr>
                <w:tcW w:w="1170" w:type="dxa"/>
                <w:gridSpan w:val="2"/>
                <w:tcBorders>
                  <w:top w:val="nil"/>
                  <w:left w:val="nil"/>
                  <w:bottom w:val="single" w:sz="4" w:space="0" w:color="auto"/>
                  <w:right w:val="single" w:sz="4" w:space="0" w:color="auto"/>
                </w:tcBorders>
                <w:shd w:val="clear" w:color="auto" w:fill="auto"/>
                <w:vAlign w:val="center"/>
                <w:hideMark/>
              </w:tcPr>
            </w:tcPrChange>
          </w:tcPr>
          <w:p w14:paraId="76433D3D" w14:textId="77777777" w:rsidR="00FF2FBD" w:rsidRPr="00FF2FBD" w:rsidRDefault="00FF2FBD" w:rsidP="00B8441F">
            <w:pPr>
              <w:jc w:val="center"/>
              <w:rPr>
                <w:ins w:id="1061" w:author="Douglas Hsu" w:date="2015-06-26T16:20:00Z"/>
                <w:rFonts w:ascii="Arial" w:eastAsia="Times New Roman" w:hAnsi="Arial" w:cs="Arial"/>
                <w:sz w:val="16"/>
                <w:szCs w:val="16"/>
              </w:rPr>
            </w:pPr>
            <w:ins w:id="1062" w:author="Douglas Hsu" w:date="2015-06-26T16:20:00Z">
              <w:r w:rsidRPr="00FF2FBD">
                <w:rPr>
                  <w:rFonts w:ascii="Arial" w:eastAsia="Times New Roman" w:hAnsi="Arial" w:cs="Arial"/>
                  <w:sz w:val="16"/>
                  <w:szCs w:val="16"/>
                </w:rPr>
                <w:t>67 (20%)</w:t>
              </w:r>
            </w:ins>
          </w:p>
        </w:tc>
        <w:tc>
          <w:tcPr>
            <w:tcW w:w="1170" w:type="dxa"/>
            <w:tcBorders>
              <w:top w:val="nil"/>
              <w:left w:val="nil"/>
              <w:bottom w:val="single" w:sz="4" w:space="0" w:color="auto"/>
              <w:right w:val="single" w:sz="4" w:space="0" w:color="auto"/>
            </w:tcBorders>
            <w:shd w:val="clear" w:color="auto" w:fill="auto"/>
            <w:vAlign w:val="center"/>
            <w:hideMark/>
            <w:tcPrChange w:id="1063" w:author="Douglas Hsu" w:date="2015-06-26T16:22:00Z">
              <w:tcPr>
                <w:tcW w:w="1170" w:type="dxa"/>
                <w:tcBorders>
                  <w:top w:val="nil"/>
                  <w:left w:val="nil"/>
                  <w:bottom w:val="single" w:sz="4" w:space="0" w:color="auto"/>
                  <w:right w:val="single" w:sz="4" w:space="0" w:color="auto"/>
                </w:tcBorders>
                <w:shd w:val="clear" w:color="auto" w:fill="auto"/>
                <w:vAlign w:val="center"/>
                <w:hideMark/>
              </w:tcPr>
            </w:tcPrChange>
          </w:tcPr>
          <w:p w14:paraId="0C913BAF" w14:textId="77777777" w:rsidR="00FF2FBD" w:rsidRPr="00FF2FBD" w:rsidRDefault="00FF2FBD" w:rsidP="00B8441F">
            <w:pPr>
              <w:jc w:val="center"/>
              <w:rPr>
                <w:ins w:id="1064" w:author="Douglas Hsu" w:date="2015-06-26T16:20:00Z"/>
                <w:rFonts w:ascii="Arial" w:eastAsia="Times New Roman" w:hAnsi="Arial" w:cs="Arial"/>
                <w:sz w:val="16"/>
                <w:szCs w:val="16"/>
              </w:rPr>
            </w:pPr>
            <w:ins w:id="1065" w:author="Douglas Hsu" w:date="2015-06-26T16:20:00Z">
              <w:r w:rsidRPr="00FF2FBD">
                <w:rPr>
                  <w:rFonts w:ascii="Arial" w:eastAsia="Times New Roman" w:hAnsi="Arial" w:cs="Arial"/>
                  <w:sz w:val="16"/>
                  <w:szCs w:val="16"/>
                </w:rPr>
                <w:t>89 (17.5%)</w:t>
              </w:r>
            </w:ins>
          </w:p>
        </w:tc>
        <w:tc>
          <w:tcPr>
            <w:tcW w:w="900" w:type="dxa"/>
            <w:tcBorders>
              <w:top w:val="nil"/>
              <w:left w:val="nil"/>
              <w:bottom w:val="single" w:sz="4" w:space="0" w:color="auto"/>
              <w:right w:val="single" w:sz="4" w:space="0" w:color="auto"/>
            </w:tcBorders>
            <w:shd w:val="clear" w:color="auto" w:fill="auto"/>
            <w:vAlign w:val="center"/>
            <w:hideMark/>
            <w:tcPrChange w:id="1066" w:author="Douglas Hsu" w:date="2015-06-26T16:22:00Z">
              <w:tcPr>
                <w:tcW w:w="900" w:type="dxa"/>
                <w:tcBorders>
                  <w:top w:val="nil"/>
                  <w:left w:val="nil"/>
                  <w:bottom w:val="single" w:sz="4" w:space="0" w:color="auto"/>
                  <w:right w:val="single" w:sz="4" w:space="0" w:color="auto"/>
                </w:tcBorders>
                <w:shd w:val="clear" w:color="auto" w:fill="auto"/>
                <w:vAlign w:val="center"/>
                <w:hideMark/>
              </w:tcPr>
            </w:tcPrChange>
          </w:tcPr>
          <w:p w14:paraId="3AAB590E" w14:textId="77777777" w:rsidR="00FF2FBD" w:rsidRPr="00FF2FBD" w:rsidRDefault="00FF2FBD" w:rsidP="00B8441F">
            <w:pPr>
              <w:jc w:val="center"/>
              <w:rPr>
                <w:ins w:id="1067" w:author="Douglas Hsu" w:date="2015-06-26T16:20:00Z"/>
                <w:rFonts w:ascii="Arial" w:eastAsia="Times New Roman" w:hAnsi="Arial" w:cs="Arial"/>
                <w:sz w:val="16"/>
                <w:szCs w:val="16"/>
              </w:rPr>
            </w:pPr>
            <w:ins w:id="1068"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vAlign w:val="center"/>
            <w:hideMark/>
            <w:tcPrChange w:id="1069" w:author="Douglas Hsu" w:date="2015-06-26T16:22:00Z">
              <w:tcPr>
                <w:tcW w:w="1350" w:type="dxa"/>
                <w:gridSpan w:val="2"/>
                <w:tcBorders>
                  <w:top w:val="nil"/>
                  <w:left w:val="nil"/>
                  <w:bottom w:val="single" w:sz="4" w:space="0" w:color="auto"/>
                  <w:right w:val="single" w:sz="4" w:space="0" w:color="auto"/>
                </w:tcBorders>
                <w:shd w:val="clear" w:color="auto" w:fill="auto"/>
                <w:vAlign w:val="center"/>
                <w:hideMark/>
              </w:tcPr>
            </w:tcPrChange>
          </w:tcPr>
          <w:p w14:paraId="5A843591" w14:textId="77777777" w:rsidR="00FF2FBD" w:rsidRPr="00FF2FBD" w:rsidRDefault="00FF2FBD" w:rsidP="00B8441F">
            <w:pPr>
              <w:jc w:val="center"/>
              <w:rPr>
                <w:ins w:id="1070" w:author="Douglas Hsu" w:date="2015-06-26T16:20:00Z"/>
                <w:rFonts w:ascii="Arial" w:eastAsia="Times New Roman" w:hAnsi="Arial" w:cs="Arial"/>
                <w:sz w:val="16"/>
                <w:szCs w:val="16"/>
              </w:rPr>
            </w:pPr>
            <w:ins w:id="1071" w:author="Douglas Hsu" w:date="2015-06-26T16:20:00Z">
              <w:r w:rsidRPr="00FF2FBD">
                <w:rPr>
                  <w:rFonts w:ascii="Arial" w:eastAsia="Times New Roman" w:hAnsi="Arial" w:cs="Arial"/>
                  <w:sz w:val="16"/>
                  <w:szCs w:val="16"/>
                </w:rPr>
                <w:t>68 (20.3%)</w:t>
              </w:r>
            </w:ins>
          </w:p>
        </w:tc>
        <w:tc>
          <w:tcPr>
            <w:tcW w:w="1350" w:type="dxa"/>
            <w:tcBorders>
              <w:top w:val="nil"/>
              <w:left w:val="nil"/>
              <w:bottom w:val="single" w:sz="4" w:space="0" w:color="auto"/>
              <w:right w:val="single" w:sz="4" w:space="0" w:color="auto"/>
            </w:tcBorders>
            <w:shd w:val="clear" w:color="auto" w:fill="auto"/>
            <w:vAlign w:val="center"/>
            <w:hideMark/>
            <w:tcPrChange w:id="1072" w:author="Douglas Hsu" w:date="2015-06-26T16:22:00Z">
              <w:tcPr>
                <w:tcW w:w="2696" w:type="dxa"/>
                <w:gridSpan w:val="2"/>
                <w:tcBorders>
                  <w:top w:val="nil"/>
                  <w:left w:val="nil"/>
                  <w:bottom w:val="single" w:sz="4" w:space="0" w:color="auto"/>
                  <w:right w:val="single" w:sz="4" w:space="0" w:color="auto"/>
                </w:tcBorders>
                <w:shd w:val="clear" w:color="auto" w:fill="auto"/>
                <w:vAlign w:val="center"/>
                <w:hideMark/>
              </w:tcPr>
            </w:tcPrChange>
          </w:tcPr>
          <w:p w14:paraId="1D07E075" w14:textId="77777777" w:rsidR="00FF2FBD" w:rsidRPr="00FF2FBD" w:rsidRDefault="00FF2FBD" w:rsidP="00B8441F">
            <w:pPr>
              <w:jc w:val="center"/>
              <w:rPr>
                <w:ins w:id="1073" w:author="Douglas Hsu" w:date="2015-06-26T16:20:00Z"/>
                <w:rFonts w:ascii="Arial" w:eastAsia="Times New Roman" w:hAnsi="Arial" w:cs="Arial"/>
                <w:sz w:val="16"/>
                <w:szCs w:val="16"/>
              </w:rPr>
            </w:pPr>
            <w:ins w:id="1074" w:author="Douglas Hsu" w:date="2015-06-26T16:20:00Z">
              <w:r w:rsidRPr="00FF2FBD">
                <w:rPr>
                  <w:rFonts w:ascii="Arial" w:eastAsia="Times New Roman" w:hAnsi="Arial" w:cs="Arial"/>
                  <w:sz w:val="16"/>
                  <w:szCs w:val="16"/>
                </w:rPr>
                <w:t>84 (12.9%)</w:t>
              </w:r>
            </w:ins>
          </w:p>
        </w:tc>
        <w:tc>
          <w:tcPr>
            <w:tcW w:w="810" w:type="dxa"/>
            <w:tcBorders>
              <w:top w:val="nil"/>
              <w:left w:val="nil"/>
              <w:bottom w:val="single" w:sz="4" w:space="0" w:color="auto"/>
              <w:right w:val="single" w:sz="4" w:space="0" w:color="auto"/>
            </w:tcBorders>
            <w:shd w:val="clear" w:color="auto" w:fill="auto"/>
            <w:vAlign w:val="center"/>
            <w:hideMark/>
            <w:tcPrChange w:id="1075" w:author="Douglas Hsu" w:date="2015-06-26T16:22:00Z">
              <w:tcPr>
                <w:tcW w:w="919" w:type="dxa"/>
                <w:tcBorders>
                  <w:top w:val="nil"/>
                  <w:left w:val="nil"/>
                  <w:bottom w:val="single" w:sz="4" w:space="0" w:color="auto"/>
                  <w:right w:val="single" w:sz="4" w:space="0" w:color="auto"/>
                </w:tcBorders>
                <w:shd w:val="clear" w:color="auto" w:fill="auto"/>
                <w:vAlign w:val="center"/>
                <w:hideMark/>
              </w:tcPr>
            </w:tcPrChange>
          </w:tcPr>
          <w:p w14:paraId="523AA7BE" w14:textId="77777777" w:rsidR="00FF2FBD" w:rsidRPr="00FF2FBD" w:rsidRDefault="00FF2FBD" w:rsidP="00B8441F">
            <w:pPr>
              <w:jc w:val="center"/>
              <w:rPr>
                <w:ins w:id="1076" w:author="Douglas Hsu" w:date="2015-06-26T16:20:00Z"/>
                <w:rFonts w:ascii="Arial" w:eastAsia="Times New Roman" w:hAnsi="Arial" w:cs="Arial"/>
                <w:bCs/>
                <w:sz w:val="16"/>
                <w:szCs w:val="16"/>
              </w:rPr>
            </w:pPr>
            <w:ins w:id="1077" w:author="Douglas Hsu" w:date="2015-06-26T16:20:00Z">
              <w:r w:rsidRPr="00FF2FBD">
                <w:rPr>
                  <w:rFonts w:ascii="Arial" w:eastAsia="Times New Roman" w:hAnsi="Arial" w:cs="Arial"/>
                  <w:bCs/>
                  <w:sz w:val="16"/>
                  <w:szCs w:val="16"/>
                </w:rPr>
                <w:t>0.003</w:t>
              </w:r>
            </w:ins>
          </w:p>
        </w:tc>
      </w:tr>
      <w:tr w:rsidR="00FF2FBD" w:rsidRPr="00A77179" w14:paraId="357B3D14" w14:textId="77777777" w:rsidTr="00FF2FBD">
        <w:tblPrEx>
          <w:tblW w:w="8115" w:type="dxa"/>
          <w:tblInd w:w="93" w:type="dxa"/>
          <w:tblLayout w:type="fixed"/>
          <w:tblPrExChange w:id="1078" w:author="Douglas Hsu" w:date="2015-06-26T16:22:00Z">
            <w:tblPrEx>
              <w:tblW w:w="9570" w:type="dxa"/>
              <w:tblInd w:w="93" w:type="dxa"/>
              <w:tblLayout w:type="fixed"/>
            </w:tblPrEx>
          </w:tblPrExChange>
        </w:tblPrEx>
        <w:trPr>
          <w:trHeight w:val="260"/>
          <w:ins w:id="1079" w:author="Douglas Hsu" w:date="2015-06-26T16:20:00Z"/>
          <w:trPrChange w:id="1080"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1081"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37544C9" w14:textId="77777777" w:rsidR="00FF2FBD" w:rsidRPr="00FF2FBD" w:rsidRDefault="00FF2FBD" w:rsidP="00B8441F">
            <w:pPr>
              <w:rPr>
                <w:ins w:id="1082" w:author="Douglas Hsu" w:date="2015-06-26T16:20:00Z"/>
                <w:rFonts w:ascii="Arial" w:eastAsia="Times New Roman" w:hAnsi="Arial" w:cs="Arial"/>
                <w:b/>
                <w:bCs/>
                <w:sz w:val="16"/>
                <w:szCs w:val="16"/>
              </w:rPr>
            </w:pPr>
            <w:ins w:id="1083" w:author="Douglas Hsu" w:date="2015-06-26T16:20:00Z">
              <w:r w:rsidRPr="00FF2FBD">
                <w:rPr>
                  <w:rFonts w:ascii="Arial" w:eastAsia="Times New Roman" w:hAnsi="Arial" w:cs="Arial"/>
                  <w:b/>
                  <w:bCs/>
                  <w:sz w:val="16"/>
                  <w:szCs w:val="16"/>
                </w:rPr>
                <w:t>Vital Signs</w:t>
              </w:r>
            </w:ins>
          </w:p>
        </w:tc>
        <w:tc>
          <w:tcPr>
            <w:tcW w:w="1170" w:type="dxa"/>
            <w:tcBorders>
              <w:top w:val="nil"/>
              <w:left w:val="nil"/>
              <w:bottom w:val="single" w:sz="4" w:space="0" w:color="auto"/>
              <w:right w:val="single" w:sz="4" w:space="0" w:color="auto"/>
            </w:tcBorders>
            <w:shd w:val="clear" w:color="auto" w:fill="auto"/>
            <w:noWrap/>
            <w:vAlign w:val="center"/>
            <w:hideMark/>
            <w:tcPrChange w:id="1084"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hideMark/>
              </w:tcPr>
            </w:tcPrChange>
          </w:tcPr>
          <w:p w14:paraId="14DC8F57" w14:textId="77777777" w:rsidR="00FF2FBD" w:rsidRPr="00FF2FBD" w:rsidRDefault="00FF2FBD" w:rsidP="00B8441F">
            <w:pPr>
              <w:jc w:val="center"/>
              <w:rPr>
                <w:ins w:id="1085" w:author="Douglas Hsu" w:date="2015-06-26T16:20:00Z"/>
                <w:rFonts w:ascii="Arial" w:eastAsia="Times New Roman" w:hAnsi="Arial" w:cs="Arial"/>
                <w:sz w:val="16"/>
                <w:szCs w:val="16"/>
              </w:rPr>
            </w:pPr>
            <w:ins w:id="1086" w:author="Douglas Hsu" w:date="2015-06-26T16:20:00Z">
              <w:r w:rsidRPr="00FF2FBD">
                <w:rPr>
                  <w:rFonts w:ascii="Arial" w:eastAsia="Times New Roman" w:hAnsi="Arial" w:cs="Arial"/>
                  <w:sz w:val="16"/>
                  <w:szCs w:val="16"/>
                </w:rPr>
                <w:t> </w:t>
              </w:r>
            </w:ins>
          </w:p>
        </w:tc>
        <w:tc>
          <w:tcPr>
            <w:tcW w:w="1170" w:type="dxa"/>
            <w:tcBorders>
              <w:top w:val="nil"/>
              <w:left w:val="nil"/>
              <w:bottom w:val="single" w:sz="4" w:space="0" w:color="auto"/>
              <w:right w:val="single" w:sz="4" w:space="0" w:color="auto"/>
            </w:tcBorders>
            <w:shd w:val="clear" w:color="auto" w:fill="auto"/>
            <w:noWrap/>
            <w:vAlign w:val="center"/>
            <w:hideMark/>
            <w:tcPrChange w:id="1087" w:author="Douglas Hsu" w:date="2015-06-26T16:22:00Z">
              <w:tcPr>
                <w:tcW w:w="1170" w:type="dxa"/>
                <w:tcBorders>
                  <w:top w:val="nil"/>
                  <w:left w:val="nil"/>
                  <w:bottom w:val="single" w:sz="4" w:space="0" w:color="auto"/>
                  <w:right w:val="single" w:sz="4" w:space="0" w:color="auto"/>
                </w:tcBorders>
                <w:shd w:val="clear" w:color="auto" w:fill="auto"/>
                <w:noWrap/>
                <w:vAlign w:val="center"/>
                <w:hideMark/>
              </w:tcPr>
            </w:tcPrChange>
          </w:tcPr>
          <w:p w14:paraId="6C73B88C" w14:textId="77777777" w:rsidR="00FF2FBD" w:rsidRPr="00FF2FBD" w:rsidRDefault="00FF2FBD" w:rsidP="00B8441F">
            <w:pPr>
              <w:jc w:val="center"/>
              <w:rPr>
                <w:ins w:id="1088" w:author="Douglas Hsu" w:date="2015-06-26T16:20:00Z"/>
                <w:rFonts w:ascii="Arial" w:eastAsia="Times New Roman" w:hAnsi="Arial" w:cs="Arial"/>
                <w:sz w:val="16"/>
                <w:szCs w:val="16"/>
              </w:rPr>
            </w:pPr>
            <w:ins w:id="1089" w:author="Douglas Hsu" w:date="2015-06-26T16:20:00Z">
              <w:r w:rsidRPr="00FF2FBD">
                <w:rPr>
                  <w:rFonts w:ascii="Arial" w:eastAsia="Times New Roman" w:hAnsi="Arial" w:cs="Arial"/>
                  <w:sz w:val="16"/>
                  <w:szCs w:val="16"/>
                </w:rPr>
                <w:t> </w:t>
              </w:r>
            </w:ins>
          </w:p>
        </w:tc>
        <w:tc>
          <w:tcPr>
            <w:tcW w:w="900" w:type="dxa"/>
            <w:tcBorders>
              <w:top w:val="nil"/>
              <w:left w:val="nil"/>
              <w:bottom w:val="single" w:sz="4" w:space="0" w:color="auto"/>
              <w:right w:val="single" w:sz="4" w:space="0" w:color="auto"/>
            </w:tcBorders>
            <w:shd w:val="clear" w:color="auto" w:fill="auto"/>
            <w:noWrap/>
            <w:vAlign w:val="center"/>
            <w:hideMark/>
            <w:tcPrChange w:id="1090" w:author="Douglas Hsu" w:date="2015-06-26T16:22:00Z">
              <w:tcPr>
                <w:tcW w:w="900" w:type="dxa"/>
                <w:tcBorders>
                  <w:top w:val="nil"/>
                  <w:left w:val="nil"/>
                  <w:bottom w:val="single" w:sz="4" w:space="0" w:color="auto"/>
                  <w:right w:val="single" w:sz="4" w:space="0" w:color="auto"/>
                </w:tcBorders>
                <w:shd w:val="clear" w:color="auto" w:fill="auto"/>
                <w:noWrap/>
                <w:vAlign w:val="center"/>
                <w:hideMark/>
              </w:tcPr>
            </w:tcPrChange>
          </w:tcPr>
          <w:p w14:paraId="2E7BB8B0" w14:textId="77777777" w:rsidR="00FF2FBD" w:rsidRPr="00FF2FBD" w:rsidRDefault="00FF2FBD" w:rsidP="00B8441F">
            <w:pPr>
              <w:jc w:val="center"/>
              <w:rPr>
                <w:ins w:id="1091" w:author="Douglas Hsu" w:date="2015-06-26T16:20:00Z"/>
                <w:rFonts w:ascii="Arial" w:eastAsia="Times New Roman" w:hAnsi="Arial" w:cs="Arial"/>
                <w:sz w:val="16"/>
                <w:szCs w:val="16"/>
              </w:rPr>
            </w:pPr>
            <w:ins w:id="1092"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noWrap/>
            <w:vAlign w:val="center"/>
            <w:hideMark/>
            <w:tcPrChange w:id="1093"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hideMark/>
              </w:tcPr>
            </w:tcPrChange>
          </w:tcPr>
          <w:p w14:paraId="5B690C15" w14:textId="77777777" w:rsidR="00FF2FBD" w:rsidRPr="00FF2FBD" w:rsidRDefault="00FF2FBD" w:rsidP="00B8441F">
            <w:pPr>
              <w:jc w:val="center"/>
              <w:rPr>
                <w:ins w:id="1094" w:author="Douglas Hsu" w:date="2015-06-26T16:20:00Z"/>
                <w:rFonts w:ascii="Arial" w:eastAsia="Times New Roman" w:hAnsi="Arial" w:cs="Arial"/>
                <w:sz w:val="16"/>
                <w:szCs w:val="16"/>
              </w:rPr>
            </w:pPr>
            <w:ins w:id="1095"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noWrap/>
            <w:vAlign w:val="center"/>
            <w:hideMark/>
            <w:tcPrChange w:id="1096"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hideMark/>
              </w:tcPr>
            </w:tcPrChange>
          </w:tcPr>
          <w:p w14:paraId="68015ACB" w14:textId="77777777" w:rsidR="00FF2FBD" w:rsidRPr="00FF2FBD" w:rsidRDefault="00FF2FBD" w:rsidP="00B8441F">
            <w:pPr>
              <w:jc w:val="center"/>
              <w:rPr>
                <w:ins w:id="1097" w:author="Douglas Hsu" w:date="2015-06-26T16:20:00Z"/>
                <w:rFonts w:ascii="Arial" w:eastAsia="Times New Roman" w:hAnsi="Arial" w:cs="Arial"/>
                <w:sz w:val="16"/>
                <w:szCs w:val="16"/>
              </w:rPr>
            </w:pPr>
            <w:ins w:id="1098" w:author="Douglas Hsu" w:date="2015-06-26T16:20:00Z">
              <w:r w:rsidRPr="00FF2FBD">
                <w:rPr>
                  <w:rFonts w:ascii="Arial" w:eastAsia="Times New Roman" w:hAnsi="Arial" w:cs="Arial"/>
                  <w:sz w:val="16"/>
                  <w:szCs w:val="16"/>
                </w:rPr>
                <w:t> </w:t>
              </w:r>
            </w:ins>
          </w:p>
        </w:tc>
        <w:tc>
          <w:tcPr>
            <w:tcW w:w="810" w:type="dxa"/>
            <w:tcBorders>
              <w:top w:val="nil"/>
              <w:left w:val="nil"/>
              <w:bottom w:val="single" w:sz="4" w:space="0" w:color="auto"/>
              <w:right w:val="single" w:sz="4" w:space="0" w:color="auto"/>
            </w:tcBorders>
            <w:shd w:val="clear" w:color="auto" w:fill="auto"/>
            <w:noWrap/>
            <w:vAlign w:val="center"/>
            <w:hideMark/>
            <w:tcPrChange w:id="1099" w:author="Douglas Hsu" w:date="2015-06-26T16:22:00Z">
              <w:tcPr>
                <w:tcW w:w="919" w:type="dxa"/>
                <w:tcBorders>
                  <w:top w:val="nil"/>
                  <w:left w:val="nil"/>
                  <w:bottom w:val="single" w:sz="4" w:space="0" w:color="auto"/>
                  <w:right w:val="single" w:sz="4" w:space="0" w:color="auto"/>
                </w:tcBorders>
                <w:shd w:val="clear" w:color="auto" w:fill="auto"/>
                <w:noWrap/>
                <w:vAlign w:val="center"/>
                <w:hideMark/>
              </w:tcPr>
            </w:tcPrChange>
          </w:tcPr>
          <w:p w14:paraId="1704FD6F" w14:textId="77777777" w:rsidR="00FF2FBD" w:rsidRPr="00FF2FBD" w:rsidRDefault="00FF2FBD" w:rsidP="00B8441F">
            <w:pPr>
              <w:jc w:val="center"/>
              <w:rPr>
                <w:ins w:id="1100" w:author="Douglas Hsu" w:date="2015-06-26T16:20:00Z"/>
                <w:rFonts w:ascii="Arial" w:eastAsia="Times New Roman" w:hAnsi="Arial" w:cs="Arial"/>
                <w:sz w:val="16"/>
                <w:szCs w:val="16"/>
              </w:rPr>
            </w:pPr>
            <w:ins w:id="1101" w:author="Douglas Hsu" w:date="2015-06-26T16:20:00Z">
              <w:r w:rsidRPr="00FF2FBD">
                <w:rPr>
                  <w:rFonts w:ascii="Arial" w:eastAsia="Times New Roman" w:hAnsi="Arial" w:cs="Arial"/>
                  <w:sz w:val="16"/>
                  <w:szCs w:val="16"/>
                </w:rPr>
                <w:t> </w:t>
              </w:r>
            </w:ins>
          </w:p>
        </w:tc>
      </w:tr>
      <w:tr w:rsidR="00FF2FBD" w:rsidRPr="00A77179" w14:paraId="05769614" w14:textId="77777777" w:rsidTr="00FF2FBD">
        <w:tblPrEx>
          <w:tblW w:w="8115" w:type="dxa"/>
          <w:tblInd w:w="93" w:type="dxa"/>
          <w:tblLayout w:type="fixed"/>
          <w:tblPrExChange w:id="1102" w:author="Douglas Hsu" w:date="2015-06-26T16:22:00Z">
            <w:tblPrEx>
              <w:tblW w:w="9570" w:type="dxa"/>
              <w:tblInd w:w="93" w:type="dxa"/>
              <w:tblLayout w:type="fixed"/>
            </w:tblPrEx>
          </w:tblPrExChange>
        </w:tblPrEx>
        <w:trPr>
          <w:trHeight w:val="260"/>
          <w:ins w:id="1103" w:author="Douglas Hsu" w:date="2015-06-26T16:20:00Z"/>
          <w:trPrChange w:id="110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10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53E2F31E" w14:textId="77777777" w:rsidR="00FF2FBD" w:rsidRPr="00FF2FBD" w:rsidRDefault="00FF2FBD" w:rsidP="00B8441F">
            <w:pPr>
              <w:rPr>
                <w:ins w:id="1106" w:author="Douglas Hsu" w:date="2015-06-26T16:20:00Z"/>
                <w:rFonts w:ascii="Arial" w:eastAsia="Times New Roman" w:hAnsi="Arial" w:cs="Arial"/>
                <w:sz w:val="16"/>
                <w:szCs w:val="16"/>
              </w:rPr>
            </w:pPr>
            <w:ins w:id="1107" w:author="Douglas Hsu" w:date="2015-06-26T16:20:00Z">
              <w:r w:rsidRPr="00FF2FBD">
                <w:rPr>
                  <w:rFonts w:ascii="Arial" w:eastAsia="Times New Roman" w:hAnsi="Arial" w:cs="Arial"/>
                  <w:sz w:val="16"/>
                  <w:szCs w:val="16"/>
                </w:rPr>
                <w:t>Weight (Kg)</w:t>
              </w:r>
            </w:ins>
          </w:p>
        </w:tc>
        <w:tc>
          <w:tcPr>
            <w:tcW w:w="1170" w:type="dxa"/>
            <w:tcBorders>
              <w:top w:val="nil"/>
              <w:left w:val="nil"/>
              <w:bottom w:val="single" w:sz="4" w:space="0" w:color="auto"/>
              <w:right w:val="single" w:sz="4" w:space="0" w:color="auto"/>
            </w:tcBorders>
            <w:shd w:val="clear" w:color="auto" w:fill="auto"/>
            <w:noWrap/>
            <w:vAlign w:val="center"/>
            <w:tcPrChange w:id="1108"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4495B158" w14:textId="77777777" w:rsidR="00FF2FBD" w:rsidRPr="00FF2FBD" w:rsidRDefault="00FF2FBD" w:rsidP="00B8441F">
            <w:pPr>
              <w:jc w:val="center"/>
              <w:rPr>
                <w:ins w:id="1109" w:author="Douglas Hsu" w:date="2015-06-26T16:20:00Z"/>
                <w:rFonts w:ascii="Arial" w:eastAsia="Times New Roman" w:hAnsi="Arial" w:cs="Arial"/>
                <w:sz w:val="16"/>
                <w:szCs w:val="16"/>
              </w:rPr>
            </w:pPr>
            <w:ins w:id="1110" w:author="Douglas Hsu" w:date="2015-06-26T16:20:00Z">
              <w:r w:rsidRPr="00FF2FBD">
                <w:rPr>
                  <w:rFonts w:ascii="Arial" w:eastAsia="Times New Roman" w:hAnsi="Arial" w:cs="Arial"/>
                  <w:sz w:val="16"/>
                  <w:szCs w:val="16"/>
                </w:rPr>
                <w:t>75 (65-90)</w:t>
              </w:r>
            </w:ins>
          </w:p>
        </w:tc>
        <w:tc>
          <w:tcPr>
            <w:tcW w:w="1170" w:type="dxa"/>
            <w:tcBorders>
              <w:top w:val="nil"/>
              <w:left w:val="nil"/>
              <w:bottom w:val="single" w:sz="4" w:space="0" w:color="auto"/>
              <w:right w:val="single" w:sz="4" w:space="0" w:color="auto"/>
            </w:tcBorders>
            <w:shd w:val="clear" w:color="auto" w:fill="auto"/>
            <w:noWrap/>
            <w:vAlign w:val="center"/>
            <w:tcPrChange w:id="1111"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3DC168F1" w14:textId="77777777" w:rsidR="00FF2FBD" w:rsidRPr="00FF2FBD" w:rsidRDefault="00FF2FBD" w:rsidP="00B8441F">
            <w:pPr>
              <w:jc w:val="center"/>
              <w:rPr>
                <w:ins w:id="1112" w:author="Douglas Hsu" w:date="2015-06-26T16:20:00Z"/>
                <w:rFonts w:ascii="Arial" w:eastAsia="Times New Roman" w:hAnsi="Arial" w:cs="Arial"/>
                <w:sz w:val="16"/>
                <w:szCs w:val="16"/>
              </w:rPr>
            </w:pPr>
            <w:ins w:id="1113" w:author="Douglas Hsu" w:date="2015-06-26T16:20:00Z">
              <w:r w:rsidRPr="00FF2FBD">
                <w:rPr>
                  <w:rFonts w:ascii="Arial" w:eastAsia="Times New Roman" w:hAnsi="Arial" w:cs="Arial"/>
                  <w:sz w:val="16"/>
                  <w:szCs w:val="16"/>
                </w:rPr>
                <w:t>76 (65-89)</w:t>
              </w:r>
            </w:ins>
          </w:p>
        </w:tc>
        <w:tc>
          <w:tcPr>
            <w:tcW w:w="900" w:type="dxa"/>
            <w:tcBorders>
              <w:top w:val="nil"/>
              <w:left w:val="nil"/>
              <w:bottom w:val="single" w:sz="4" w:space="0" w:color="auto"/>
              <w:right w:val="single" w:sz="4" w:space="0" w:color="auto"/>
            </w:tcBorders>
            <w:shd w:val="clear" w:color="auto" w:fill="auto"/>
            <w:noWrap/>
            <w:vAlign w:val="center"/>
            <w:tcPrChange w:id="1114"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3FE3B593" w14:textId="77777777" w:rsidR="00FF2FBD" w:rsidRPr="00FF2FBD" w:rsidRDefault="00FF2FBD" w:rsidP="00B8441F">
            <w:pPr>
              <w:jc w:val="center"/>
              <w:rPr>
                <w:ins w:id="1115" w:author="Douglas Hsu" w:date="2015-06-26T16:20:00Z"/>
                <w:rFonts w:ascii="Arial" w:eastAsia="Times New Roman" w:hAnsi="Arial" w:cs="Arial"/>
                <w:bCs/>
                <w:sz w:val="16"/>
                <w:szCs w:val="16"/>
              </w:rPr>
            </w:pPr>
            <w:ins w:id="1116" w:author="Douglas Hsu" w:date="2015-06-26T16:20:00Z">
              <w:r w:rsidRPr="00FF2FBD">
                <w:rPr>
                  <w:rFonts w:ascii="Arial" w:eastAsia="Times New Roman" w:hAnsi="Arial" w:cs="Arial"/>
                  <w:bCs/>
                  <w:sz w:val="16"/>
                  <w:szCs w:val="16"/>
                </w:rPr>
                <w:t>0.9</w:t>
              </w:r>
            </w:ins>
          </w:p>
        </w:tc>
        <w:tc>
          <w:tcPr>
            <w:tcW w:w="1350" w:type="dxa"/>
            <w:tcBorders>
              <w:top w:val="nil"/>
              <w:left w:val="nil"/>
              <w:bottom w:val="single" w:sz="4" w:space="0" w:color="auto"/>
              <w:right w:val="single" w:sz="4" w:space="0" w:color="auto"/>
            </w:tcBorders>
            <w:shd w:val="clear" w:color="auto" w:fill="auto"/>
            <w:noWrap/>
            <w:vAlign w:val="center"/>
            <w:tcPrChange w:id="1117"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1DB9A1F2" w14:textId="77777777" w:rsidR="00FF2FBD" w:rsidRPr="00FF2FBD" w:rsidRDefault="00FF2FBD" w:rsidP="00B8441F">
            <w:pPr>
              <w:jc w:val="center"/>
              <w:rPr>
                <w:ins w:id="1118" w:author="Douglas Hsu" w:date="2015-06-26T16:20:00Z"/>
                <w:rFonts w:ascii="Arial" w:eastAsia="Times New Roman" w:hAnsi="Arial" w:cs="Arial"/>
                <w:sz w:val="16"/>
                <w:szCs w:val="16"/>
              </w:rPr>
            </w:pPr>
            <w:ins w:id="1119" w:author="Douglas Hsu" w:date="2015-06-26T16:20:00Z">
              <w:r w:rsidRPr="00FF2FBD">
                <w:rPr>
                  <w:rFonts w:ascii="Arial" w:eastAsia="Times New Roman" w:hAnsi="Arial" w:cs="Arial"/>
                  <w:sz w:val="16"/>
                  <w:szCs w:val="16"/>
                </w:rPr>
                <w:t>78 (65-90)</w:t>
              </w:r>
            </w:ins>
          </w:p>
        </w:tc>
        <w:tc>
          <w:tcPr>
            <w:tcW w:w="1350" w:type="dxa"/>
            <w:tcBorders>
              <w:top w:val="nil"/>
              <w:left w:val="nil"/>
              <w:bottom w:val="single" w:sz="4" w:space="0" w:color="auto"/>
              <w:right w:val="single" w:sz="4" w:space="0" w:color="auto"/>
            </w:tcBorders>
            <w:shd w:val="clear" w:color="auto" w:fill="auto"/>
            <w:noWrap/>
            <w:vAlign w:val="center"/>
            <w:tcPrChange w:id="1120"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758676B6" w14:textId="77777777" w:rsidR="00FF2FBD" w:rsidRPr="00FF2FBD" w:rsidRDefault="00FF2FBD" w:rsidP="00B8441F">
            <w:pPr>
              <w:jc w:val="center"/>
              <w:rPr>
                <w:ins w:id="1121" w:author="Douglas Hsu" w:date="2015-06-26T16:20:00Z"/>
                <w:rFonts w:ascii="Arial" w:eastAsia="Times New Roman" w:hAnsi="Arial" w:cs="Arial"/>
                <w:sz w:val="16"/>
                <w:szCs w:val="16"/>
              </w:rPr>
            </w:pPr>
            <w:ins w:id="1122" w:author="Douglas Hsu" w:date="2015-06-26T16:20:00Z">
              <w:r w:rsidRPr="00FF2FBD">
                <w:rPr>
                  <w:rFonts w:ascii="Arial" w:eastAsia="Times New Roman" w:hAnsi="Arial" w:cs="Arial"/>
                  <w:sz w:val="16"/>
                  <w:szCs w:val="16"/>
                </w:rPr>
                <w:t>78 (67-90)</w:t>
              </w:r>
            </w:ins>
          </w:p>
        </w:tc>
        <w:tc>
          <w:tcPr>
            <w:tcW w:w="810" w:type="dxa"/>
            <w:tcBorders>
              <w:top w:val="nil"/>
              <w:left w:val="nil"/>
              <w:bottom w:val="single" w:sz="4" w:space="0" w:color="auto"/>
              <w:right w:val="single" w:sz="4" w:space="0" w:color="auto"/>
            </w:tcBorders>
            <w:shd w:val="clear" w:color="auto" w:fill="auto"/>
            <w:noWrap/>
            <w:vAlign w:val="center"/>
            <w:tcPrChange w:id="1123"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2850DFE" w14:textId="77777777" w:rsidR="00FF2FBD" w:rsidRPr="00FF2FBD" w:rsidRDefault="00FF2FBD" w:rsidP="00B8441F">
            <w:pPr>
              <w:jc w:val="center"/>
              <w:rPr>
                <w:ins w:id="1124" w:author="Douglas Hsu" w:date="2015-06-26T16:20:00Z"/>
                <w:rFonts w:ascii="Arial" w:eastAsia="Times New Roman" w:hAnsi="Arial" w:cs="Arial"/>
                <w:sz w:val="16"/>
                <w:szCs w:val="16"/>
              </w:rPr>
            </w:pPr>
            <w:ins w:id="1125" w:author="Douglas Hsu" w:date="2015-06-26T16:20:00Z">
              <w:r w:rsidRPr="00FF2FBD">
                <w:rPr>
                  <w:rFonts w:ascii="Arial" w:eastAsia="Times New Roman" w:hAnsi="Arial" w:cs="Arial"/>
                  <w:sz w:val="16"/>
                  <w:szCs w:val="16"/>
                </w:rPr>
                <w:t>0.7</w:t>
              </w:r>
            </w:ins>
          </w:p>
        </w:tc>
      </w:tr>
      <w:tr w:rsidR="00FF2FBD" w:rsidRPr="00A77179" w14:paraId="2038A0D8" w14:textId="77777777" w:rsidTr="00FF2FBD">
        <w:tblPrEx>
          <w:tblW w:w="8115" w:type="dxa"/>
          <w:tblInd w:w="93" w:type="dxa"/>
          <w:tblLayout w:type="fixed"/>
          <w:tblPrExChange w:id="1126" w:author="Douglas Hsu" w:date="2015-06-26T16:22:00Z">
            <w:tblPrEx>
              <w:tblW w:w="9570" w:type="dxa"/>
              <w:tblInd w:w="93" w:type="dxa"/>
              <w:tblLayout w:type="fixed"/>
            </w:tblPrEx>
          </w:tblPrExChange>
        </w:tblPrEx>
        <w:trPr>
          <w:trHeight w:val="260"/>
          <w:ins w:id="1127" w:author="Douglas Hsu" w:date="2015-06-26T16:20:00Z"/>
          <w:trPrChange w:id="1128"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12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16837B6" w14:textId="77777777" w:rsidR="00FF2FBD" w:rsidRPr="00FF2FBD" w:rsidRDefault="00FF2FBD" w:rsidP="00B8441F">
            <w:pPr>
              <w:rPr>
                <w:ins w:id="1130" w:author="Douglas Hsu" w:date="2015-06-26T16:20:00Z"/>
                <w:rFonts w:ascii="Arial" w:eastAsia="Times New Roman" w:hAnsi="Arial" w:cs="Arial"/>
                <w:sz w:val="16"/>
                <w:szCs w:val="16"/>
              </w:rPr>
            </w:pPr>
            <w:ins w:id="1131" w:author="Douglas Hsu" w:date="2015-06-26T16:20:00Z">
              <w:r w:rsidRPr="00FF2FBD">
                <w:rPr>
                  <w:rFonts w:ascii="Arial" w:eastAsia="Times New Roman" w:hAnsi="Arial" w:cs="Arial"/>
                  <w:sz w:val="16"/>
                  <w:szCs w:val="16"/>
                </w:rPr>
                <w:t>Mean arterial pressure (mmHg)</w:t>
              </w:r>
            </w:ins>
          </w:p>
        </w:tc>
        <w:tc>
          <w:tcPr>
            <w:tcW w:w="1170" w:type="dxa"/>
            <w:tcBorders>
              <w:top w:val="nil"/>
              <w:left w:val="nil"/>
              <w:bottom w:val="single" w:sz="4" w:space="0" w:color="auto"/>
              <w:right w:val="single" w:sz="4" w:space="0" w:color="auto"/>
            </w:tcBorders>
            <w:shd w:val="clear" w:color="auto" w:fill="auto"/>
            <w:noWrap/>
            <w:vAlign w:val="center"/>
            <w:tcPrChange w:id="1132"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062E0EAC" w14:textId="77777777" w:rsidR="00FF2FBD" w:rsidRPr="00FF2FBD" w:rsidRDefault="00FF2FBD" w:rsidP="00B8441F">
            <w:pPr>
              <w:jc w:val="center"/>
              <w:rPr>
                <w:ins w:id="1133" w:author="Douglas Hsu" w:date="2015-06-26T16:20:00Z"/>
                <w:rFonts w:ascii="Arial" w:eastAsia="Times New Roman" w:hAnsi="Arial" w:cs="Arial"/>
                <w:sz w:val="16"/>
                <w:szCs w:val="16"/>
              </w:rPr>
            </w:pPr>
            <w:ins w:id="1134" w:author="Douglas Hsu" w:date="2015-06-26T16:20:00Z">
              <w:r w:rsidRPr="00FF2FBD">
                <w:rPr>
                  <w:rFonts w:ascii="Arial" w:eastAsia="Times New Roman" w:hAnsi="Arial" w:cs="Arial"/>
                  <w:sz w:val="16"/>
                  <w:szCs w:val="16"/>
                </w:rPr>
                <w:t>87 (77-98)</w:t>
              </w:r>
            </w:ins>
          </w:p>
        </w:tc>
        <w:tc>
          <w:tcPr>
            <w:tcW w:w="1170" w:type="dxa"/>
            <w:tcBorders>
              <w:top w:val="nil"/>
              <w:left w:val="nil"/>
              <w:bottom w:val="single" w:sz="4" w:space="0" w:color="auto"/>
              <w:right w:val="single" w:sz="4" w:space="0" w:color="auto"/>
            </w:tcBorders>
            <w:shd w:val="clear" w:color="auto" w:fill="auto"/>
            <w:noWrap/>
            <w:vAlign w:val="center"/>
            <w:tcPrChange w:id="1135"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2FF58FE3" w14:textId="77777777" w:rsidR="00FF2FBD" w:rsidRPr="00FF2FBD" w:rsidRDefault="00FF2FBD" w:rsidP="00B8441F">
            <w:pPr>
              <w:jc w:val="center"/>
              <w:rPr>
                <w:ins w:id="1136" w:author="Douglas Hsu" w:date="2015-06-26T16:20:00Z"/>
                <w:rFonts w:ascii="Arial" w:eastAsia="Times New Roman" w:hAnsi="Arial" w:cs="Arial"/>
                <w:sz w:val="16"/>
                <w:szCs w:val="16"/>
              </w:rPr>
            </w:pPr>
            <w:ins w:id="1137" w:author="Douglas Hsu" w:date="2015-06-26T16:20:00Z">
              <w:r w:rsidRPr="00FF2FBD">
                <w:rPr>
                  <w:rFonts w:ascii="Arial" w:eastAsia="Times New Roman" w:hAnsi="Arial" w:cs="Arial"/>
                  <w:sz w:val="16"/>
                  <w:szCs w:val="16"/>
                </w:rPr>
                <w:t>86 (77-97)</w:t>
              </w:r>
            </w:ins>
          </w:p>
        </w:tc>
        <w:tc>
          <w:tcPr>
            <w:tcW w:w="900" w:type="dxa"/>
            <w:tcBorders>
              <w:top w:val="nil"/>
              <w:left w:val="nil"/>
              <w:bottom w:val="single" w:sz="4" w:space="0" w:color="auto"/>
              <w:right w:val="single" w:sz="4" w:space="0" w:color="auto"/>
            </w:tcBorders>
            <w:shd w:val="clear" w:color="auto" w:fill="auto"/>
            <w:noWrap/>
            <w:vAlign w:val="center"/>
            <w:tcPrChange w:id="1138"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A9DC22A" w14:textId="77777777" w:rsidR="00FF2FBD" w:rsidRPr="00FF2FBD" w:rsidRDefault="00FF2FBD" w:rsidP="00B8441F">
            <w:pPr>
              <w:jc w:val="center"/>
              <w:rPr>
                <w:ins w:id="1139" w:author="Douglas Hsu" w:date="2015-06-26T16:20:00Z"/>
                <w:rFonts w:ascii="Arial" w:eastAsia="Times New Roman" w:hAnsi="Arial" w:cs="Arial"/>
                <w:sz w:val="16"/>
                <w:szCs w:val="16"/>
              </w:rPr>
            </w:pPr>
            <w:ins w:id="1140" w:author="Douglas Hsu" w:date="2015-06-26T16:20:00Z">
              <w:r w:rsidRPr="00FF2FBD">
                <w:rPr>
                  <w:rFonts w:ascii="Arial" w:eastAsia="Times New Roman" w:hAnsi="Arial" w:cs="Arial"/>
                  <w:sz w:val="16"/>
                  <w:szCs w:val="16"/>
                </w:rPr>
                <w:t>0.99</w:t>
              </w:r>
            </w:ins>
          </w:p>
        </w:tc>
        <w:tc>
          <w:tcPr>
            <w:tcW w:w="1350" w:type="dxa"/>
            <w:tcBorders>
              <w:top w:val="nil"/>
              <w:left w:val="nil"/>
              <w:bottom w:val="single" w:sz="4" w:space="0" w:color="auto"/>
              <w:right w:val="single" w:sz="4" w:space="0" w:color="auto"/>
            </w:tcBorders>
            <w:shd w:val="clear" w:color="auto" w:fill="auto"/>
            <w:noWrap/>
            <w:vAlign w:val="center"/>
            <w:tcPrChange w:id="1141"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112EC923" w14:textId="77777777" w:rsidR="00FF2FBD" w:rsidRPr="00FF2FBD" w:rsidRDefault="00FF2FBD" w:rsidP="00B8441F">
            <w:pPr>
              <w:jc w:val="center"/>
              <w:rPr>
                <w:ins w:id="1142" w:author="Douglas Hsu" w:date="2015-06-26T16:20:00Z"/>
                <w:rFonts w:ascii="Arial" w:eastAsia="Times New Roman" w:hAnsi="Arial" w:cs="Arial"/>
                <w:sz w:val="16"/>
                <w:szCs w:val="16"/>
              </w:rPr>
            </w:pPr>
            <w:ins w:id="1143" w:author="Douglas Hsu" w:date="2015-06-26T16:20:00Z">
              <w:r w:rsidRPr="00FF2FBD">
                <w:rPr>
                  <w:rFonts w:ascii="Arial" w:eastAsia="Times New Roman" w:hAnsi="Arial" w:cs="Arial"/>
                  <w:sz w:val="16"/>
                  <w:szCs w:val="16"/>
                </w:rPr>
                <w:t>87 (75-98)</w:t>
              </w:r>
            </w:ins>
          </w:p>
        </w:tc>
        <w:tc>
          <w:tcPr>
            <w:tcW w:w="1350" w:type="dxa"/>
            <w:tcBorders>
              <w:top w:val="nil"/>
              <w:left w:val="nil"/>
              <w:bottom w:val="single" w:sz="4" w:space="0" w:color="auto"/>
              <w:right w:val="single" w:sz="4" w:space="0" w:color="auto"/>
            </w:tcBorders>
            <w:shd w:val="clear" w:color="auto" w:fill="auto"/>
            <w:noWrap/>
            <w:vAlign w:val="center"/>
            <w:tcPrChange w:id="1144"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4AE6EB34" w14:textId="77777777" w:rsidR="00FF2FBD" w:rsidRPr="00FF2FBD" w:rsidRDefault="00FF2FBD" w:rsidP="00B8441F">
            <w:pPr>
              <w:jc w:val="center"/>
              <w:rPr>
                <w:ins w:id="1145" w:author="Douglas Hsu" w:date="2015-06-26T16:20:00Z"/>
                <w:rFonts w:ascii="Arial" w:eastAsia="Times New Roman" w:hAnsi="Arial" w:cs="Arial"/>
                <w:sz w:val="16"/>
                <w:szCs w:val="16"/>
              </w:rPr>
            </w:pPr>
            <w:ins w:id="1146" w:author="Douglas Hsu" w:date="2015-06-26T16:20:00Z">
              <w:r w:rsidRPr="00FF2FBD">
                <w:rPr>
                  <w:rFonts w:ascii="Arial" w:eastAsia="Times New Roman" w:hAnsi="Arial" w:cs="Arial"/>
                  <w:sz w:val="16"/>
                  <w:szCs w:val="16"/>
                </w:rPr>
                <w:t>88 (76-101)</w:t>
              </w:r>
            </w:ins>
          </w:p>
        </w:tc>
        <w:tc>
          <w:tcPr>
            <w:tcW w:w="810" w:type="dxa"/>
            <w:tcBorders>
              <w:top w:val="nil"/>
              <w:left w:val="nil"/>
              <w:bottom w:val="single" w:sz="4" w:space="0" w:color="auto"/>
              <w:right w:val="single" w:sz="4" w:space="0" w:color="auto"/>
            </w:tcBorders>
            <w:shd w:val="clear" w:color="auto" w:fill="auto"/>
            <w:noWrap/>
            <w:vAlign w:val="center"/>
            <w:tcPrChange w:id="1147"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17D9F92B" w14:textId="77777777" w:rsidR="00FF2FBD" w:rsidRPr="00FF2FBD" w:rsidRDefault="00FF2FBD" w:rsidP="00B8441F">
            <w:pPr>
              <w:jc w:val="center"/>
              <w:rPr>
                <w:ins w:id="1148" w:author="Douglas Hsu" w:date="2015-06-26T16:20:00Z"/>
                <w:rFonts w:ascii="Arial" w:eastAsia="Times New Roman" w:hAnsi="Arial" w:cs="Arial"/>
                <w:sz w:val="16"/>
                <w:szCs w:val="16"/>
              </w:rPr>
            </w:pPr>
            <w:ins w:id="1149" w:author="Douglas Hsu" w:date="2015-06-26T16:20:00Z">
              <w:r w:rsidRPr="00FF2FBD">
                <w:rPr>
                  <w:rFonts w:ascii="Arial" w:eastAsia="Times New Roman" w:hAnsi="Arial" w:cs="Arial"/>
                  <w:sz w:val="16"/>
                  <w:szCs w:val="16"/>
                </w:rPr>
                <w:t>0.2</w:t>
              </w:r>
            </w:ins>
          </w:p>
        </w:tc>
      </w:tr>
      <w:tr w:rsidR="00FF2FBD" w:rsidRPr="00A77179" w14:paraId="1E028FF4" w14:textId="77777777" w:rsidTr="00FF2FBD">
        <w:tblPrEx>
          <w:tblW w:w="8115" w:type="dxa"/>
          <w:tblInd w:w="93" w:type="dxa"/>
          <w:tblLayout w:type="fixed"/>
          <w:tblPrExChange w:id="1150" w:author="Douglas Hsu" w:date="2015-06-26T16:22:00Z">
            <w:tblPrEx>
              <w:tblW w:w="9570" w:type="dxa"/>
              <w:tblInd w:w="93" w:type="dxa"/>
              <w:tblLayout w:type="fixed"/>
            </w:tblPrEx>
          </w:tblPrExChange>
        </w:tblPrEx>
        <w:trPr>
          <w:trHeight w:val="260"/>
          <w:ins w:id="1151" w:author="Douglas Hsu" w:date="2015-06-26T16:20:00Z"/>
          <w:trPrChange w:id="1152"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15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77F371E" w14:textId="77777777" w:rsidR="00FF2FBD" w:rsidRPr="00FF2FBD" w:rsidRDefault="00FF2FBD" w:rsidP="00B8441F">
            <w:pPr>
              <w:rPr>
                <w:ins w:id="1154" w:author="Douglas Hsu" w:date="2015-06-26T16:20:00Z"/>
                <w:rFonts w:ascii="Arial" w:eastAsia="Times New Roman" w:hAnsi="Arial" w:cs="Arial"/>
                <w:sz w:val="16"/>
                <w:szCs w:val="16"/>
              </w:rPr>
            </w:pPr>
            <w:ins w:id="1155" w:author="Douglas Hsu" w:date="2015-06-26T16:20:00Z">
              <w:r w:rsidRPr="00FF2FBD">
                <w:rPr>
                  <w:rFonts w:ascii="Arial" w:eastAsia="Times New Roman" w:hAnsi="Arial" w:cs="Arial"/>
                  <w:sz w:val="16"/>
                  <w:szCs w:val="16"/>
                </w:rPr>
                <w:t>Temperature (F)</w:t>
              </w:r>
            </w:ins>
          </w:p>
        </w:tc>
        <w:tc>
          <w:tcPr>
            <w:tcW w:w="1170" w:type="dxa"/>
            <w:tcBorders>
              <w:top w:val="nil"/>
              <w:left w:val="nil"/>
              <w:bottom w:val="single" w:sz="4" w:space="0" w:color="auto"/>
              <w:right w:val="single" w:sz="4" w:space="0" w:color="auto"/>
            </w:tcBorders>
            <w:shd w:val="clear" w:color="auto" w:fill="auto"/>
            <w:noWrap/>
            <w:vAlign w:val="center"/>
            <w:tcPrChange w:id="1156"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267239AA" w14:textId="77777777" w:rsidR="00FF2FBD" w:rsidRPr="00FF2FBD" w:rsidRDefault="00FF2FBD" w:rsidP="00B8441F">
            <w:pPr>
              <w:jc w:val="center"/>
              <w:rPr>
                <w:ins w:id="1157" w:author="Douglas Hsu" w:date="2015-06-26T16:20:00Z"/>
                <w:rFonts w:ascii="Arial" w:eastAsia="Times New Roman" w:hAnsi="Arial" w:cs="Arial"/>
                <w:sz w:val="16"/>
                <w:szCs w:val="16"/>
              </w:rPr>
            </w:pPr>
            <w:ins w:id="1158" w:author="Douglas Hsu" w:date="2015-06-26T16:20:00Z">
              <w:r w:rsidRPr="00FF2FBD">
                <w:rPr>
                  <w:rFonts w:ascii="Arial" w:eastAsia="Times New Roman" w:hAnsi="Arial" w:cs="Arial"/>
                  <w:sz w:val="16"/>
                  <w:szCs w:val="16"/>
                </w:rPr>
                <w:t>98 (97-99)</w:t>
              </w:r>
            </w:ins>
          </w:p>
        </w:tc>
        <w:tc>
          <w:tcPr>
            <w:tcW w:w="1170" w:type="dxa"/>
            <w:tcBorders>
              <w:top w:val="nil"/>
              <w:left w:val="nil"/>
              <w:bottom w:val="single" w:sz="4" w:space="0" w:color="auto"/>
              <w:right w:val="single" w:sz="4" w:space="0" w:color="auto"/>
            </w:tcBorders>
            <w:shd w:val="clear" w:color="auto" w:fill="auto"/>
            <w:noWrap/>
            <w:vAlign w:val="center"/>
            <w:tcPrChange w:id="1159"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071AF857" w14:textId="77777777" w:rsidR="00FF2FBD" w:rsidRPr="00FF2FBD" w:rsidRDefault="00FF2FBD" w:rsidP="00B8441F">
            <w:pPr>
              <w:jc w:val="center"/>
              <w:rPr>
                <w:ins w:id="1160" w:author="Douglas Hsu" w:date="2015-06-26T16:20:00Z"/>
                <w:rFonts w:ascii="Arial" w:eastAsia="Times New Roman" w:hAnsi="Arial" w:cs="Arial"/>
                <w:sz w:val="16"/>
                <w:szCs w:val="16"/>
              </w:rPr>
            </w:pPr>
            <w:ins w:id="1161" w:author="Douglas Hsu" w:date="2015-06-26T16:20:00Z">
              <w:r w:rsidRPr="00FF2FBD">
                <w:rPr>
                  <w:rFonts w:ascii="Arial" w:eastAsia="Times New Roman" w:hAnsi="Arial" w:cs="Arial"/>
                  <w:sz w:val="16"/>
                  <w:szCs w:val="16"/>
                </w:rPr>
                <w:t>98 (97-99)</w:t>
              </w:r>
            </w:ins>
          </w:p>
        </w:tc>
        <w:tc>
          <w:tcPr>
            <w:tcW w:w="900" w:type="dxa"/>
            <w:tcBorders>
              <w:top w:val="nil"/>
              <w:left w:val="nil"/>
              <w:bottom w:val="single" w:sz="4" w:space="0" w:color="auto"/>
              <w:right w:val="single" w:sz="4" w:space="0" w:color="auto"/>
            </w:tcBorders>
            <w:shd w:val="clear" w:color="auto" w:fill="auto"/>
            <w:noWrap/>
            <w:vAlign w:val="center"/>
            <w:tcPrChange w:id="1162"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30B5E352" w14:textId="77777777" w:rsidR="00FF2FBD" w:rsidRPr="00FF2FBD" w:rsidRDefault="00FF2FBD" w:rsidP="00B8441F">
            <w:pPr>
              <w:jc w:val="center"/>
              <w:rPr>
                <w:ins w:id="1163" w:author="Douglas Hsu" w:date="2015-06-26T16:20:00Z"/>
                <w:rFonts w:ascii="Arial" w:eastAsia="Times New Roman" w:hAnsi="Arial" w:cs="Arial"/>
                <w:sz w:val="16"/>
                <w:szCs w:val="16"/>
              </w:rPr>
            </w:pPr>
            <w:ins w:id="1164"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noWrap/>
            <w:vAlign w:val="center"/>
            <w:tcPrChange w:id="1165"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4CDE7FBA" w14:textId="77777777" w:rsidR="00FF2FBD" w:rsidRPr="00FF2FBD" w:rsidRDefault="00FF2FBD" w:rsidP="00B8441F">
            <w:pPr>
              <w:jc w:val="center"/>
              <w:rPr>
                <w:ins w:id="1166" w:author="Douglas Hsu" w:date="2015-06-26T16:20:00Z"/>
                <w:rFonts w:ascii="Arial" w:eastAsia="Times New Roman" w:hAnsi="Arial" w:cs="Arial"/>
                <w:sz w:val="16"/>
                <w:szCs w:val="16"/>
              </w:rPr>
            </w:pPr>
            <w:ins w:id="1167" w:author="Douglas Hsu" w:date="2015-06-26T16:20:00Z">
              <w:r w:rsidRPr="00FF2FBD">
                <w:rPr>
                  <w:rFonts w:ascii="Arial" w:eastAsia="Times New Roman" w:hAnsi="Arial" w:cs="Arial"/>
                  <w:sz w:val="16"/>
                  <w:szCs w:val="16"/>
                </w:rPr>
                <w:t>98 (97-99)</w:t>
              </w:r>
            </w:ins>
          </w:p>
        </w:tc>
        <w:tc>
          <w:tcPr>
            <w:tcW w:w="1350" w:type="dxa"/>
            <w:tcBorders>
              <w:top w:val="nil"/>
              <w:left w:val="nil"/>
              <w:bottom w:val="single" w:sz="4" w:space="0" w:color="auto"/>
              <w:right w:val="single" w:sz="4" w:space="0" w:color="auto"/>
            </w:tcBorders>
            <w:shd w:val="clear" w:color="auto" w:fill="auto"/>
            <w:noWrap/>
            <w:vAlign w:val="center"/>
            <w:tcPrChange w:id="1168"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0ED6F297" w14:textId="77777777" w:rsidR="00FF2FBD" w:rsidRPr="00FF2FBD" w:rsidRDefault="00FF2FBD" w:rsidP="00B8441F">
            <w:pPr>
              <w:jc w:val="center"/>
              <w:rPr>
                <w:ins w:id="1169" w:author="Douglas Hsu" w:date="2015-06-26T16:20:00Z"/>
                <w:rFonts w:ascii="Arial" w:eastAsia="Times New Roman" w:hAnsi="Arial" w:cs="Arial"/>
                <w:sz w:val="16"/>
                <w:szCs w:val="16"/>
              </w:rPr>
            </w:pPr>
            <w:ins w:id="1170" w:author="Douglas Hsu" w:date="2015-06-26T16:20:00Z">
              <w:r w:rsidRPr="00FF2FBD">
                <w:rPr>
                  <w:rFonts w:ascii="Arial" w:eastAsia="Times New Roman" w:hAnsi="Arial" w:cs="Arial"/>
                  <w:sz w:val="16"/>
                  <w:szCs w:val="16"/>
                </w:rPr>
                <w:t>98 (97-99)</w:t>
              </w:r>
            </w:ins>
          </w:p>
        </w:tc>
        <w:tc>
          <w:tcPr>
            <w:tcW w:w="810" w:type="dxa"/>
            <w:tcBorders>
              <w:top w:val="nil"/>
              <w:left w:val="nil"/>
              <w:bottom w:val="single" w:sz="4" w:space="0" w:color="auto"/>
              <w:right w:val="single" w:sz="4" w:space="0" w:color="auto"/>
            </w:tcBorders>
            <w:shd w:val="clear" w:color="auto" w:fill="auto"/>
            <w:noWrap/>
            <w:vAlign w:val="center"/>
            <w:tcPrChange w:id="1171"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67255389" w14:textId="77777777" w:rsidR="00FF2FBD" w:rsidRPr="00FF2FBD" w:rsidRDefault="00FF2FBD" w:rsidP="00B8441F">
            <w:pPr>
              <w:jc w:val="center"/>
              <w:rPr>
                <w:ins w:id="1172" w:author="Douglas Hsu" w:date="2015-06-26T16:20:00Z"/>
                <w:rFonts w:ascii="Arial" w:eastAsia="Times New Roman" w:hAnsi="Arial" w:cs="Arial"/>
                <w:sz w:val="16"/>
                <w:szCs w:val="16"/>
              </w:rPr>
            </w:pPr>
            <w:ins w:id="1173" w:author="Douglas Hsu" w:date="2015-06-26T16:20:00Z">
              <w:r w:rsidRPr="00FF2FBD">
                <w:rPr>
                  <w:rFonts w:ascii="Arial" w:eastAsia="Times New Roman" w:hAnsi="Arial" w:cs="Arial"/>
                  <w:sz w:val="16"/>
                  <w:szCs w:val="16"/>
                </w:rPr>
                <w:t>0.3</w:t>
              </w:r>
            </w:ins>
          </w:p>
        </w:tc>
      </w:tr>
      <w:tr w:rsidR="00FF2FBD" w:rsidRPr="00A77179" w14:paraId="33F3F576" w14:textId="77777777" w:rsidTr="00FF2FBD">
        <w:tblPrEx>
          <w:tblW w:w="8115" w:type="dxa"/>
          <w:tblInd w:w="93" w:type="dxa"/>
          <w:tblLayout w:type="fixed"/>
          <w:tblPrExChange w:id="1174" w:author="Douglas Hsu" w:date="2015-06-26T16:22:00Z">
            <w:tblPrEx>
              <w:tblW w:w="9570" w:type="dxa"/>
              <w:tblInd w:w="93" w:type="dxa"/>
              <w:tblLayout w:type="fixed"/>
            </w:tblPrEx>
          </w:tblPrExChange>
        </w:tblPrEx>
        <w:trPr>
          <w:trHeight w:val="260"/>
          <w:ins w:id="1175" w:author="Douglas Hsu" w:date="2015-06-26T16:20:00Z"/>
          <w:trPrChange w:id="1176"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177"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63594DAB" w14:textId="77777777" w:rsidR="00FF2FBD" w:rsidRPr="00FF2FBD" w:rsidRDefault="00FF2FBD" w:rsidP="00B8441F">
            <w:pPr>
              <w:rPr>
                <w:ins w:id="1178" w:author="Douglas Hsu" w:date="2015-06-26T16:20:00Z"/>
                <w:rFonts w:ascii="Arial" w:eastAsia="Times New Roman" w:hAnsi="Arial" w:cs="Arial"/>
                <w:sz w:val="16"/>
                <w:szCs w:val="16"/>
              </w:rPr>
            </w:pPr>
            <w:ins w:id="1179" w:author="Douglas Hsu" w:date="2015-06-26T16:20:00Z">
              <w:r w:rsidRPr="00FF2FBD">
                <w:rPr>
                  <w:rFonts w:ascii="Arial" w:eastAsia="Times New Roman" w:hAnsi="Arial" w:cs="Arial"/>
                  <w:sz w:val="16"/>
                  <w:szCs w:val="16"/>
                </w:rPr>
                <w:t>Heart Rate</w:t>
              </w:r>
            </w:ins>
          </w:p>
        </w:tc>
        <w:tc>
          <w:tcPr>
            <w:tcW w:w="1170" w:type="dxa"/>
            <w:tcBorders>
              <w:top w:val="nil"/>
              <w:left w:val="nil"/>
              <w:bottom w:val="single" w:sz="4" w:space="0" w:color="auto"/>
              <w:right w:val="single" w:sz="4" w:space="0" w:color="auto"/>
            </w:tcBorders>
            <w:shd w:val="clear" w:color="auto" w:fill="auto"/>
            <w:noWrap/>
            <w:vAlign w:val="center"/>
            <w:tcPrChange w:id="1180"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740584A4" w14:textId="77777777" w:rsidR="00FF2FBD" w:rsidRPr="00FF2FBD" w:rsidRDefault="00FF2FBD" w:rsidP="00B8441F">
            <w:pPr>
              <w:jc w:val="center"/>
              <w:rPr>
                <w:ins w:id="1181" w:author="Douglas Hsu" w:date="2015-06-26T16:20:00Z"/>
                <w:rFonts w:ascii="Arial" w:eastAsia="Times New Roman" w:hAnsi="Arial" w:cs="Arial"/>
                <w:sz w:val="16"/>
                <w:szCs w:val="16"/>
              </w:rPr>
            </w:pPr>
            <w:ins w:id="1182" w:author="Douglas Hsu" w:date="2015-06-26T16:20:00Z">
              <w:r w:rsidRPr="00FF2FBD">
                <w:rPr>
                  <w:rFonts w:ascii="Arial" w:eastAsia="Times New Roman" w:hAnsi="Arial" w:cs="Arial"/>
                  <w:sz w:val="16"/>
                  <w:szCs w:val="16"/>
                </w:rPr>
                <w:t>86 (74-100)</w:t>
              </w:r>
            </w:ins>
          </w:p>
        </w:tc>
        <w:tc>
          <w:tcPr>
            <w:tcW w:w="1170" w:type="dxa"/>
            <w:tcBorders>
              <w:top w:val="nil"/>
              <w:left w:val="nil"/>
              <w:bottom w:val="single" w:sz="4" w:space="0" w:color="auto"/>
              <w:right w:val="single" w:sz="4" w:space="0" w:color="auto"/>
            </w:tcBorders>
            <w:shd w:val="clear" w:color="auto" w:fill="auto"/>
            <w:noWrap/>
            <w:vAlign w:val="center"/>
            <w:tcPrChange w:id="1183"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12BE7A85" w14:textId="77777777" w:rsidR="00FF2FBD" w:rsidRPr="00FF2FBD" w:rsidRDefault="00FF2FBD" w:rsidP="00B8441F">
            <w:pPr>
              <w:jc w:val="center"/>
              <w:rPr>
                <w:ins w:id="1184" w:author="Douglas Hsu" w:date="2015-06-26T16:20:00Z"/>
                <w:rFonts w:ascii="Arial" w:eastAsia="Times New Roman" w:hAnsi="Arial" w:cs="Arial"/>
                <w:sz w:val="16"/>
                <w:szCs w:val="16"/>
              </w:rPr>
            </w:pPr>
            <w:ins w:id="1185" w:author="Douglas Hsu" w:date="2015-06-26T16:20:00Z">
              <w:r w:rsidRPr="00FF2FBD">
                <w:rPr>
                  <w:rFonts w:ascii="Arial" w:eastAsia="Times New Roman" w:hAnsi="Arial" w:cs="Arial"/>
                  <w:sz w:val="16"/>
                  <w:szCs w:val="16"/>
                </w:rPr>
                <w:t>88 (76-101)</w:t>
              </w:r>
            </w:ins>
          </w:p>
        </w:tc>
        <w:tc>
          <w:tcPr>
            <w:tcW w:w="900" w:type="dxa"/>
            <w:tcBorders>
              <w:top w:val="nil"/>
              <w:left w:val="nil"/>
              <w:bottom w:val="single" w:sz="4" w:space="0" w:color="auto"/>
              <w:right w:val="single" w:sz="4" w:space="0" w:color="auto"/>
            </w:tcBorders>
            <w:shd w:val="clear" w:color="auto" w:fill="auto"/>
            <w:noWrap/>
            <w:vAlign w:val="center"/>
            <w:tcPrChange w:id="1186"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306F0C5F" w14:textId="77777777" w:rsidR="00FF2FBD" w:rsidRPr="00FF2FBD" w:rsidRDefault="00FF2FBD" w:rsidP="00B8441F">
            <w:pPr>
              <w:jc w:val="center"/>
              <w:rPr>
                <w:ins w:id="1187" w:author="Douglas Hsu" w:date="2015-06-26T16:20:00Z"/>
                <w:rFonts w:ascii="Arial" w:eastAsia="Times New Roman" w:hAnsi="Arial" w:cs="Arial"/>
                <w:sz w:val="16"/>
                <w:szCs w:val="16"/>
              </w:rPr>
            </w:pPr>
            <w:ins w:id="1188"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noWrap/>
            <w:vAlign w:val="center"/>
            <w:tcPrChange w:id="1189"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2F3A5A00" w14:textId="77777777" w:rsidR="00FF2FBD" w:rsidRPr="00FF2FBD" w:rsidRDefault="00FF2FBD" w:rsidP="00B8441F">
            <w:pPr>
              <w:jc w:val="center"/>
              <w:rPr>
                <w:ins w:id="1190" w:author="Douglas Hsu" w:date="2015-06-26T16:20:00Z"/>
                <w:rFonts w:ascii="Arial" w:eastAsia="Times New Roman" w:hAnsi="Arial" w:cs="Arial"/>
                <w:sz w:val="16"/>
                <w:szCs w:val="16"/>
              </w:rPr>
            </w:pPr>
            <w:ins w:id="1191" w:author="Douglas Hsu" w:date="2015-06-26T16:20:00Z">
              <w:r w:rsidRPr="00FF2FBD">
                <w:rPr>
                  <w:rFonts w:ascii="Arial" w:eastAsia="Times New Roman" w:hAnsi="Arial" w:cs="Arial"/>
                  <w:sz w:val="16"/>
                  <w:szCs w:val="16"/>
                </w:rPr>
                <w:t>90 (77-99)</w:t>
              </w:r>
            </w:ins>
          </w:p>
        </w:tc>
        <w:tc>
          <w:tcPr>
            <w:tcW w:w="1350" w:type="dxa"/>
            <w:tcBorders>
              <w:top w:val="nil"/>
              <w:left w:val="nil"/>
              <w:bottom w:val="single" w:sz="4" w:space="0" w:color="auto"/>
              <w:right w:val="single" w:sz="4" w:space="0" w:color="auto"/>
            </w:tcBorders>
            <w:shd w:val="clear" w:color="auto" w:fill="auto"/>
            <w:noWrap/>
            <w:vAlign w:val="center"/>
            <w:tcPrChange w:id="1192"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6C9B8265" w14:textId="77777777" w:rsidR="00FF2FBD" w:rsidRPr="00FF2FBD" w:rsidRDefault="00FF2FBD" w:rsidP="00B8441F">
            <w:pPr>
              <w:jc w:val="center"/>
              <w:rPr>
                <w:ins w:id="1193" w:author="Douglas Hsu" w:date="2015-06-26T16:20:00Z"/>
                <w:rFonts w:ascii="Arial" w:eastAsia="Times New Roman" w:hAnsi="Arial" w:cs="Arial"/>
                <w:sz w:val="16"/>
                <w:szCs w:val="16"/>
              </w:rPr>
            </w:pPr>
            <w:ins w:id="1194" w:author="Douglas Hsu" w:date="2015-06-26T16:20:00Z">
              <w:r w:rsidRPr="00FF2FBD">
                <w:rPr>
                  <w:rFonts w:ascii="Arial" w:eastAsia="Times New Roman" w:hAnsi="Arial" w:cs="Arial"/>
                  <w:sz w:val="16"/>
                  <w:szCs w:val="16"/>
                </w:rPr>
                <w:t>86 (73-100)</w:t>
              </w:r>
            </w:ins>
          </w:p>
        </w:tc>
        <w:tc>
          <w:tcPr>
            <w:tcW w:w="810" w:type="dxa"/>
            <w:tcBorders>
              <w:top w:val="nil"/>
              <w:left w:val="nil"/>
              <w:bottom w:val="single" w:sz="4" w:space="0" w:color="auto"/>
              <w:right w:val="single" w:sz="4" w:space="0" w:color="auto"/>
            </w:tcBorders>
            <w:shd w:val="clear" w:color="auto" w:fill="auto"/>
            <w:noWrap/>
            <w:vAlign w:val="center"/>
            <w:tcPrChange w:id="1195"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4E65913" w14:textId="77777777" w:rsidR="00FF2FBD" w:rsidRPr="00FF2FBD" w:rsidRDefault="00FF2FBD" w:rsidP="00B8441F">
            <w:pPr>
              <w:jc w:val="center"/>
              <w:rPr>
                <w:ins w:id="1196" w:author="Douglas Hsu" w:date="2015-06-26T16:20:00Z"/>
                <w:rFonts w:ascii="Arial" w:eastAsia="Times New Roman" w:hAnsi="Arial" w:cs="Arial"/>
                <w:sz w:val="16"/>
                <w:szCs w:val="16"/>
              </w:rPr>
            </w:pPr>
            <w:ins w:id="1197" w:author="Douglas Hsu" w:date="2015-06-26T16:20:00Z">
              <w:r w:rsidRPr="00FF2FBD">
                <w:rPr>
                  <w:rFonts w:ascii="Arial" w:eastAsia="Times New Roman" w:hAnsi="Arial" w:cs="Arial"/>
                  <w:sz w:val="16"/>
                  <w:szCs w:val="16"/>
                </w:rPr>
                <w:t>0.1</w:t>
              </w:r>
            </w:ins>
          </w:p>
        </w:tc>
      </w:tr>
      <w:tr w:rsidR="00FF2FBD" w:rsidRPr="00A77179" w14:paraId="7B8EEC3E" w14:textId="77777777" w:rsidTr="00FF2FBD">
        <w:tblPrEx>
          <w:tblW w:w="8115" w:type="dxa"/>
          <w:tblInd w:w="93" w:type="dxa"/>
          <w:tblLayout w:type="fixed"/>
          <w:tblPrExChange w:id="1198" w:author="Douglas Hsu" w:date="2015-06-26T16:22:00Z">
            <w:tblPrEx>
              <w:tblW w:w="9570" w:type="dxa"/>
              <w:tblInd w:w="93" w:type="dxa"/>
              <w:tblLayout w:type="fixed"/>
            </w:tblPrEx>
          </w:tblPrExChange>
        </w:tblPrEx>
        <w:trPr>
          <w:trHeight w:val="260"/>
          <w:ins w:id="1199" w:author="Douglas Hsu" w:date="2015-06-26T16:20:00Z"/>
          <w:trPrChange w:id="1200"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201"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11C7541" w14:textId="77777777" w:rsidR="00FF2FBD" w:rsidRPr="00FF2FBD" w:rsidRDefault="00FF2FBD" w:rsidP="00B8441F">
            <w:pPr>
              <w:rPr>
                <w:ins w:id="1202" w:author="Douglas Hsu" w:date="2015-06-26T16:20:00Z"/>
                <w:rFonts w:ascii="Arial" w:eastAsia="Times New Roman" w:hAnsi="Arial" w:cs="Arial"/>
                <w:sz w:val="16"/>
                <w:szCs w:val="16"/>
              </w:rPr>
            </w:pPr>
            <w:ins w:id="1203" w:author="Douglas Hsu" w:date="2015-06-26T16:20:00Z">
              <w:r w:rsidRPr="00FF2FBD">
                <w:rPr>
                  <w:rFonts w:ascii="Arial" w:eastAsia="Times New Roman" w:hAnsi="Arial" w:cs="Arial"/>
                  <w:sz w:val="16"/>
                  <w:szCs w:val="16"/>
                </w:rPr>
                <w:t>S</w:t>
              </w:r>
              <w:r w:rsidRPr="00FF2FBD">
                <w:rPr>
                  <w:rFonts w:ascii="Arial" w:eastAsia="Times New Roman" w:hAnsi="Arial" w:cs="Arial"/>
                  <w:sz w:val="16"/>
                  <w:szCs w:val="16"/>
                  <w:vertAlign w:val="subscript"/>
                </w:rPr>
                <w:t>p</w:t>
              </w:r>
              <w:r w:rsidRPr="00FF2FBD">
                <w:rPr>
                  <w:rFonts w:ascii="Arial" w:eastAsia="Times New Roman" w:hAnsi="Arial" w:cs="Arial"/>
                  <w:sz w:val="16"/>
                  <w:szCs w:val="16"/>
                </w:rPr>
                <w:t>O</w:t>
              </w:r>
              <w:r w:rsidRPr="00FF2FBD">
                <w:rPr>
                  <w:rFonts w:ascii="Arial" w:eastAsia="Times New Roman" w:hAnsi="Arial" w:cs="Arial"/>
                  <w:sz w:val="16"/>
                  <w:szCs w:val="16"/>
                  <w:vertAlign w:val="subscript"/>
                </w:rPr>
                <w:t>2</w:t>
              </w:r>
              <w:r w:rsidRPr="00FF2FBD">
                <w:rPr>
                  <w:rFonts w:ascii="Arial" w:eastAsia="Times New Roman" w:hAnsi="Arial" w:cs="Arial"/>
                  <w:sz w:val="16"/>
                  <w:szCs w:val="16"/>
                </w:rPr>
                <w:t xml:space="preserve"> (%)</w:t>
              </w:r>
            </w:ins>
          </w:p>
        </w:tc>
        <w:tc>
          <w:tcPr>
            <w:tcW w:w="1170" w:type="dxa"/>
            <w:tcBorders>
              <w:top w:val="nil"/>
              <w:left w:val="nil"/>
              <w:bottom w:val="single" w:sz="4" w:space="0" w:color="auto"/>
              <w:right w:val="single" w:sz="4" w:space="0" w:color="auto"/>
            </w:tcBorders>
            <w:shd w:val="clear" w:color="auto" w:fill="auto"/>
            <w:noWrap/>
            <w:vAlign w:val="center"/>
            <w:tcPrChange w:id="1204"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2BCAF9BC" w14:textId="77777777" w:rsidR="00FF2FBD" w:rsidRPr="00FF2FBD" w:rsidRDefault="00FF2FBD" w:rsidP="00B8441F">
            <w:pPr>
              <w:jc w:val="center"/>
              <w:rPr>
                <w:ins w:id="1205" w:author="Douglas Hsu" w:date="2015-06-26T16:20:00Z"/>
                <w:rFonts w:ascii="Arial" w:eastAsia="Times New Roman" w:hAnsi="Arial" w:cs="Arial"/>
                <w:sz w:val="16"/>
                <w:szCs w:val="16"/>
              </w:rPr>
            </w:pPr>
            <w:ins w:id="1206" w:author="Douglas Hsu" w:date="2015-06-26T16:20:00Z">
              <w:r w:rsidRPr="00FF2FBD">
                <w:rPr>
                  <w:rFonts w:ascii="Arial" w:eastAsia="Times New Roman" w:hAnsi="Arial" w:cs="Arial"/>
                  <w:sz w:val="16"/>
                  <w:szCs w:val="16"/>
                </w:rPr>
                <w:t>100 (98-100)</w:t>
              </w:r>
            </w:ins>
          </w:p>
        </w:tc>
        <w:tc>
          <w:tcPr>
            <w:tcW w:w="1170" w:type="dxa"/>
            <w:tcBorders>
              <w:top w:val="nil"/>
              <w:left w:val="nil"/>
              <w:bottom w:val="single" w:sz="4" w:space="0" w:color="auto"/>
              <w:right w:val="single" w:sz="4" w:space="0" w:color="auto"/>
            </w:tcBorders>
            <w:shd w:val="clear" w:color="auto" w:fill="auto"/>
            <w:noWrap/>
            <w:vAlign w:val="center"/>
            <w:tcPrChange w:id="1207"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24DB60D7" w14:textId="77777777" w:rsidR="00FF2FBD" w:rsidRPr="00FF2FBD" w:rsidRDefault="00FF2FBD" w:rsidP="00B8441F">
            <w:pPr>
              <w:jc w:val="center"/>
              <w:rPr>
                <w:ins w:id="1208" w:author="Douglas Hsu" w:date="2015-06-26T16:20:00Z"/>
                <w:rFonts w:ascii="Arial" w:eastAsia="Times New Roman" w:hAnsi="Arial" w:cs="Arial"/>
                <w:sz w:val="16"/>
                <w:szCs w:val="16"/>
              </w:rPr>
            </w:pPr>
            <w:ins w:id="1209" w:author="Douglas Hsu" w:date="2015-06-26T16:20:00Z">
              <w:r w:rsidRPr="00FF2FBD">
                <w:rPr>
                  <w:rFonts w:ascii="Arial" w:eastAsia="Times New Roman" w:hAnsi="Arial" w:cs="Arial"/>
                  <w:sz w:val="16"/>
                  <w:szCs w:val="16"/>
                </w:rPr>
                <w:t>100 (98-100)</w:t>
              </w:r>
            </w:ins>
          </w:p>
        </w:tc>
        <w:tc>
          <w:tcPr>
            <w:tcW w:w="900" w:type="dxa"/>
            <w:tcBorders>
              <w:top w:val="nil"/>
              <w:left w:val="nil"/>
              <w:bottom w:val="single" w:sz="4" w:space="0" w:color="auto"/>
              <w:right w:val="single" w:sz="4" w:space="0" w:color="auto"/>
            </w:tcBorders>
            <w:shd w:val="clear" w:color="auto" w:fill="auto"/>
            <w:noWrap/>
            <w:vAlign w:val="center"/>
            <w:tcPrChange w:id="1210"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0F1ECCC9" w14:textId="77777777" w:rsidR="00FF2FBD" w:rsidRPr="00FF2FBD" w:rsidRDefault="00FF2FBD" w:rsidP="00B8441F">
            <w:pPr>
              <w:jc w:val="center"/>
              <w:rPr>
                <w:ins w:id="1211" w:author="Douglas Hsu" w:date="2015-06-26T16:20:00Z"/>
                <w:rFonts w:ascii="Arial" w:eastAsia="Times New Roman" w:hAnsi="Arial" w:cs="Arial"/>
                <w:sz w:val="16"/>
                <w:szCs w:val="16"/>
              </w:rPr>
            </w:pPr>
            <w:ins w:id="1212"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noWrap/>
            <w:vAlign w:val="center"/>
            <w:tcPrChange w:id="1213"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2BA2E2BC" w14:textId="77777777" w:rsidR="00FF2FBD" w:rsidRPr="00FF2FBD" w:rsidRDefault="00FF2FBD" w:rsidP="00B8441F">
            <w:pPr>
              <w:jc w:val="center"/>
              <w:rPr>
                <w:ins w:id="1214" w:author="Douglas Hsu" w:date="2015-06-26T16:20:00Z"/>
                <w:rFonts w:ascii="Arial" w:eastAsia="Times New Roman" w:hAnsi="Arial" w:cs="Arial"/>
                <w:sz w:val="16"/>
                <w:szCs w:val="16"/>
              </w:rPr>
            </w:pPr>
            <w:ins w:id="1215" w:author="Douglas Hsu" w:date="2015-06-26T16:20:00Z">
              <w:r w:rsidRPr="00FF2FBD">
                <w:rPr>
                  <w:rFonts w:ascii="Arial" w:eastAsia="Times New Roman" w:hAnsi="Arial" w:cs="Arial"/>
                  <w:sz w:val="16"/>
                  <w:szCs w:val="16"/>
                </w:rPr>
                <w:t>100 (99-100)</w:t>
              </w:r>
            </w:ins>
          </w:p>
        </w:tc>
        <w:tc>
          <w:tcPr>
            <w:tcW w:w="1350" w:type="dxa"/>
            <w:tcBorders>
              <w:top w:val="nil"/>
              <w:left w:val="nil"/>
              <w:bottom w:val="single" w:sz="4" w:space="0" w:color="auto"/>
              <w:right w:val="single" w:sz="4" w:space="0" w:color="auto"/>
            </w:tcBorders>
            <w:shd w:val="clear" w:color="auto" w:fill="auto"/>
            <w:noWrap/>
            <w:vAlign w:val="center"/>
            <w:tcPrChange w:id="1216"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22E1041D" w14:textId="77777777" w:rsidR="00FF2FBD" w:rsidRPr="00FF2FBD" w:rsidRDefault="00FF2FBD" w:rsidP="00B8441F">
            <w:pPr>
              <w:jc w:val="center"/>
              <w:rPr>
                <w:ins w:id="1217" w:author="Douglas Hsu" w:date="2015-06-26T16:20:00Z"/>
                <w:rFonts w:ascii="Arial" w:eastAsia="Times New Roman" w:hAnsi="Arial" w:cs="Arial"/>
                <w:sz w:val="16"/>
                <w:szCs w:val="16"/>
              </w:rPr>
            </w:pPr>
            <w:ins w:id="1218" w:author="Douglas Hsu" w:date="2015-06-26T16:20:00Z">
              <w:r w:rsidRPr="00FF2FBD">
                <w:rPr>
                  <w:rFonts w:ascii="Arial" w:eastAsia="Times New Roman" w:hAnsi="Arial" w:cs="Arial"/>
                  <w:sz w:val="16"/>
                  <w:szCs w:val="16"/>
                </w:rPr>
                <w:t>100 (99-100)</w:t>
              </w:r>
            </w:ins>
          </w:p>
        </w:tc>
        <w:tc>
          <w:tcPr>
            <w:tcW w:w="810" w:type="dxa"/>
            <w:tcBorders>
              <w:top w:val="nil"/>
              <w:left w:val="nil"/>
              <w:bottom w:val="single" w:sz="4" w:space="0" w:color="auto"/>
              <w:right w:val="single" w:sz="4" w:space="0" w:color="auto"/>
            </w:tcBorders>
            <w:shd w:val="clear" w:color="auto" w:fill="auto"/>
            <w:noWrap/>
            <w:vAlign w:val="center"/>
            <w:tcPrChange w:id="1219"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D67A0C2" w14:textId="77777777" w:rsidR="00FF2FBD" w:rsidRPr="00FF2FBD" w:rsidRDefault="00FF2FBD" w:rsidP="00B8441F">
            <w:pPr>
              <w:jc w:val="center"/>
              <w:rPr>
                <w:ins w:id="1220" w:author="Douglas Hsu" w:date="2015-06-26T16:20:00Z"/>
                <w:rFonts w:ascii="Arial" w:eastAsia="Times New Roman" w:hAnsi="Arial" w:cs="Arial"/>
                <w:sz w:val="16"/>
                <w:szCs w:val="16"/>
              </w:rPr>
            </w:pPr>
            <w:ins w:id="1221" w:author="Douglas Hsu" w:date="2015-06-26T16:20:00Z">
              <w:r w:rsidRPr="00FF2FBD">
                <w:rPr>
                  <w:rFonts w:ascii="Arial" w:eastAsia="Times New Roman" w:hAnsi="Arial" w:cs="Arial"/>
                  <w:sz w:val="16"/>
                  <w:szCs w:val="16"/>
                </w:rPr>
                <w:t>0.3</w:t>
              </w:r>
            </w:ins>
          </w:p>
        </w:tc>
      </w:tr>
      <w:tr w:rsidR="00FF2FBD" w:rsidRPr="00A77179" w14:paraId="2AB47A69" w14:textId="77777777" w:rsidTr="00FF2FBD">
        <w:tblPrEx>
          <w:tblW w:w="8115" w:type="dxa"/>
          <w:tblInd w:w="93" w:type="dxa"/>
          <w:tblLayout w:type="fixed"/>
          <w:tblPrExChange w:id="1222" w:author="Douglas Hsu" w:date="2015-06-26T16:22:00Z">
            <w:tblPrEx>
              <w:tblW w:w="9570" w:type="dxa"/>
              <w:tblInd w:w="93" w:type="dxa"/>
              <w:tblLayout w:type="fixed"/>
            </w:tblPrEx>
          </w:tblPrExChange>
        </w:tblPrEx>
        <w:trPr>
          <w:trHeight w:val="260"/>
          <w:ins w:id="1223" w:author="Douglas Hsu" w:date="2015-06-26T16:20:00Z"/>
          <w:trPrChange w:id="1224"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225"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50A0873" w14:textId="77777777" w:rsidR="00FF2FBD" w:rsidRPr="00FF2FBD" w:rsidRDefault="00FF2FBD" w:rsidP="00B8441F">
            <w:pPr>
              <w:rPr>
                <w:ins w:id="1226" w:author="Douglas Hsu" w:date="2015-06-26T16:20:00Z"/>
                <w:rFonts w:ascii="Arial" w:eastAsia="Times New Roman" w:hAnsi="Arial" w:cs="Arial"/>
                <w:b/>
                <w:bCs/>
                <w:sz w:val="16"/>
                <w:szCs w:val="16"/>
              </w:rPr>
            </w:pPr>
            <w:ins w:id="1227" w:author="Douglas Hsu" w:date="2015-06-26T16:20:00Z">
              <w:r w:rsidRPr="00FF2FBD">
                <w:rPr>
                  <w:rFonts w:ascii="Arial" w:eastAsia="Times New Roman" w:hAnsi="Arial" w:cs="Arial"/>
                  <w:sz w:val="16"/>
                  <w:szCs w:val="16"/>
                </w:rPr>
                <w:t>Central venous pressure (mmHg)</w:t>
              </w:r>
            </w:ins>
          </w:p>
        </w:tc>
        <w:tc>
          <w:tcPr>
            <w:tcW w:w="1170" w:type="dxa"/>
            <w:tcBorders>
              <w:top w:val="nil"/>
              <w:left w:val="nil"/>
              <w:bottom w:val="single" w:sz="4" w:space="0" w:color="auto"/>
              <w:right w:val="single" w:sz="4" w:space="0" w:color="auto"/>
            </w:tcBorders>
            <w:shd w:val="clear" w:color="auto" w:fill="auto"/>
            <w:vAlign w:val="center"/>
            <w:tcPrChange w:id="1228"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5CF2FC6B" w14:textId="77777777" w:rsidR="00FF2FBD" w:rsidRPr="00FF2FBD" w:rsidRDefault="00FF2FBD" w:rsidP="00B8441F">
            <w:pPr>
              <w:jc w:val="center"/>
              <w:rPr>
                <w:ins w:id="1229" w:author="Douglas Hsu" w:date="2015-06-26T16:20:00Z"/>
                <w:rFonts w:ascii="Arial" w:eastAsia="Times New Roman" w:hAnsi="Arial" w:cs="Arial"/>
                <w:sz w:val="16"/>
                <w:szCs w:val="16"/>
              </w:rPr>
            </w:pPr>
            <w:ins w:id="1230" w:author="Douglas Hsu" w:date="2015-06-26T16:20:00Z">
              <w:r w:rsidRPr="00FF2FBD">
                <w:rPr>
                  <w:rFonts w:ascii="Arial" w:eastAsia="Times New Roman" w:hAnsi="Arial" w:cs="Arial"/>
                  <w:sz w:val="16"/>
                  <w:szCs w:val="16"/>
                </w:rPr>
                <w:t>7.5 (6-12)</w:t>
              </w:r>
            </w:ins>
          </w:p>
        </w:tc>
        <w:tc>
          <w:tcPr>
            <w:tcW w:w="1170" w:type="dxa"/>
            <w:tcBorders>
              <w:top w:val="nil"/>
              <w:left w:val="nil"/>
              <w:bottom w:val="single" w:sz="4" w:space="0" w:color="auto"/>
              <w:right w:val="single" w:sz="4" w:space="0" w:color="auto"/>
            </w:tcBorders>
            <w:shd w:val="clear" w:color="auto" w:fill="auto"/>
            <w:vAlign w:val="center"/>
            <w:tcPrChange w:id="1231"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70CA6A23" w14:textId="77777777" w:rsidR="00FF2FBD" w:rsidRPr="00FF2FBD" w:rsidRDefault="00FF2FBD" w:rsidP="00B8441F">
            <w:pPr>
              <w:jc w:val="center"/>
              <w:rPr>
                <w:ins w:id="1232" w:author="Douglas Hsu" w:date="2015-06-26T16:20:00Z"/>
                <w:rFonts w:ascii="Arial" w:eastAsia="Times New Roman" w:hAnsi="Arial" w:cs="Arial"/>
                <w:sz w:val="16"/>
                <w:szCs w:val="16"/>
              </w:rPr>
            </w:pPr>
            <w:ins w:id="1233" w:author="Douglas Hsu" w:date="2015-06-26T16:20:00Z">
              <w:r w:rsidRPr="00FF2FBD">
                <w:rPr>
                  <w:rFonts w:ascii="Arial" w:eastAsia="Times New Roman" w:hAnsi="Arial" w:cs="Arial"/>
                  <w:sz w:val="16"/>
                  <w:szCs w:val="16"/>
                </w:rPr>
                <w:t>8.5 (6-11)</w:t>
              </w:r>
            </w:ins>
          </w:p>
        </w:tc>
        <w:tc>
          <w:tcPr>
            <w:tcW w:w="900" w:type="dxa"/>
            <w:tcBorders>
              <w:top w:val="nil"/>
              <w:left w:val="nil"/>
              <w:bottom w:val="single" w:sz="4" w:space="0" w:color="auto"/>
              <w:right w:val="single" w:sz="4" w:space="0" w:color="auto"/>
            </w:tcBorders>
            <w:shd w:val="clear" w:color="auto" w:fill="auto"/>
            <w:vAlign w:val="center"/>
            <w:tcPrChange w:id="1234"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2056B5AE" w14:textId="77777777" w:rsidR="00FF2FBD" w:rsidRPr="00FF2FBD" w:rsidRDefault="00FF2FBD" w:rsidP="00B8441F">
            <w:pPr>
              <w:jc w:val="center"/>
              <w:rPr>
                <w:ins w:id="1235" w:author="Douglas Hsu" w:date="2015-06-26T16:20:00Z"/>
                <w:rFonts w:ascii="Arial" w:eastAsia="Times New Roman" w:hAnsi="Arial" w:cs="Arial"/>
                <w:sz w:val="16"/>
                <w:szCs w:val="16"/>
              </w:rPr>
            </w:pPr>
            <w:ins w:id="1236" w:author="Douglas Hsu" w:date="2015-06-26T16:20:00Z">
              <w:r w:rsidRPr="00FF2FBD">
                <w:rPr>
                  <w:rFonts w:ascii="Arial" w:eastAsia="Times New Roman" w:hAnsi="Arial" w:cs="Arial"/>
                  <w:sz w:val="16"/>
                  <w:szCs w:val="16"/>
                </w:rPr>
                <w:t>0.7</w:t>
              </w:r>
            </w:ins>
          </w:p>
        </w:tc>
        <w:tc>
          <w:tcPr>
            <w:tcW w:w="1350" w:type="dxa"/>
            <w:tcBorders>
              <w:top w:val="nil"/>
              <w:left w:val="nil"/>
              <w:bottom w:val="single" w:sz="4" w:space="0" w:color="auto"/>
              <w:right w:val="single" w:sz="4" w:space="0" w:color="auto"/>
            </w:tcBorders>
            <w:shd w:val="clear" w:color="auto" w:fill="auto"/>
            <w:vAlign w:val="center"/>
            <w:tcPrChange w:id="1237"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39849C84" w14:textId="77777777" w:rsidR="00FF2FBD" w:rsidRPr="00FF2FBD" w:rsidRDefault="00FF2FBD" w:rsidP="00B8441F">
            <w:pPr>
              <w:jc w:val="center"/>
              <w:rPr>
                <w:ins w:id="1238" w:author="Douglas Hsu" w:date="2015-06-26T16:20:00Z"/>
                <w:rFonts w:ascii="Arial" w:eastAsia="Times New Roman" w:hAnsi="Arial" w:cs="Arial"/>
                <w:sz w:val="16"/>
                <w:szCs w:val="16"/>
              </w:rPr>
            </w:pPr>
            <w:ins w:id="1239" w:author="Douglas Hsu" w:date="2015-06-26T16:20:00Z">
              <w:r w:rsidRPr="00FF2FBD">
                <w:rPr>
                  <w:rFonts w:ascii="Arial" w:eastAsia="Times New Roman" w:hAnsi="Arial" w:cs="Arial"/>
                  <w:sz w:val="16"/>
                  <w:szCs w:val="16"/>
                </w:rPr>
                <w:t>10 (6-13)</w:t>
              </w:r>
            </w:ins>
          </w:p>
        </w:tc>
        <w:tc>
          <w:tcPr>
            <w:tcW w:w="1350" w:type="dxa"/>
            <w:tcBorders>
              <w:top w:val="nil"/>
              <w:left w:val="nil"/>
              <w:bottom w:val="single" w:sz="4" w:space="0" w:color="auto"/>
              <w:right w:val="single" w:sz="4" w:space="0" w:color="auto"/>
            </w:tcBorders>
            <w:shd w:val="clear" w:color="auto" w:fill="auto"/>
            <w:vAlign w:val="center"/>
            <w:tcPrChange w:id="1240"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2F7558A8" w14:textId="77777777" w:rsidR="00FF2FBD" w:rsidRPr="00FF2FBD" w:rsidRDefault="00FF2FBD" w:rsidP="00B8441F">
            <w:pPr>
              <w:jc w:val="center"/>
              <w:rPr>
                <w:ins w:id="1241" w:author="Douglas Hsu" w:date="2015-06-26T16:20:00Z"/>
                <w:rFonts w:ascii="Arial" w:eastAsia="Times New Roman" w:hAnsi="Arial" w:cs="Arial"/>
                <w:sz w:val="16"/>
                <w:szCs w:val="16"/>
              </w:rPr>
            </w:pPr>
            <w:ins w:id="1242" w:author="Douglas Hsu" w:date="2015-06-26T16:20:00Z">
              <w:r w:rsidRPr="00FF2FBD">
                <w:rPr>
                  <w:rFonts w:ascii="Arial" w:eastAsia="Times New Roman" w:hAnsi="Arial" w:cs="Arial"/>
                  <w:sz w:val="16"/>
                  <w:szCs w:val="16"/>
                </w:rPr>
                <w:t>10 (6-13)</w:t>
              </w:r>
            </w:ins>
          </w:p>
        </w:tc>
        <w:tc>
          <w:tcPr>
            <w:tcW w:w="810" w:type="dxa"/>
            <w:tcBorders>
              <w:top w:val="nil"/>
              <w:left w:val="nil"/>
              <w:bottom w:val="single" w:sz="4" w:space="0" w:color="auto"/>
              <w:right w:val="single" w:sz="4" w:space="0" w:color="auto"/>
            </w:tcBorders>
            <w:shd w:val="clear" w:color="auto" w:fill="auto"/>
            <w:vAlign w:val="center"/>
            <w:tcPrChange w:id="1243"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43D703AA" w14:textId="77777777" w:rsidR="00FF2FBD" w:rsidRPr="00FF2FBD" w:rsidRDefault="00FF2FBD" w:rsidP="00B8441F">
            <w:pPr>
              <w:jc w:val="center"/>
              <w:rPr>
                <w:ins w:id="1244" w:author="Douglas Hsu" w:date="2015-06-26T16:20:00Z"/>
                <w:rFonts w:ascii="Arial" w:eastAsia="Times New Roman" w:hAnsi="Arial" w:cs="Arial"/>
                <w:sz w:val="16"/>
                <w:szCs w:val="16"/>
              </w:rPr>
            </w:pPr>
            <w:ins w:id="1245" w:author="Douglas Hsu" w:date="2015-06-26T16:20:00Z">
              <w:r w:rsidRPr="00FF2FBD">
                <w:rPr>
                  <w:rFonts w:ascii="Arial" w:eastAsia="Times New Roman" w:hAnsi="Arial" w:cs="Arial"/>
                  <w:sz w:val="16"/>
                  <w:szCs w:val="16"/>
                </w:rPr>
                <w:t>0.5</w:t>
              </w:r>
            </w:ins>
          </w:p>
        </w:tc>
      </w:tr>
      <w:tr w:rsidR="00FF2FBD" w:rsidRPr="00A77179" w14:paraId="38489DA8" w14:textId="77777777" w:rsidTr="00FF2FBD">
        <w:tblPrEx>
          <w:tblW w:w="8115" w:type="dxa"/>
          <w:tblInd w:w="93" w:type="dxa"/>
          <w:tblLayout w:type="fixed"/>
          <w:tblPrExChange w:id="1246" w:author="Douglas Hsu" w:date="2015-06-26T16:22:00Z">
            <w:tblPrEx>
              <w:tblW w:w="9570" w:type="dxa"/>
              <w:tblInd w:w="93" w:type="dxa"/>
              <w:tblLayout w:type="fixed"/>
            </w:tblPrEx>
          </w:tblPrExChange>
        </w:tblPrEx>
        <w:trPr>
          <w:trHeight w:val="480"/>
          <w:ins w:id="1247" w:author="Douglas Hsu" w:date="2015-06-26T16:20:00Z"/>
          <w:trPrChange w:id="1248"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249"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68C8C5F7" w14:textId="77777777" w:rsidR="00FF2FBD" w:rsidRPr="00FF2FBD" w:rsidRDefault="00FF2FBD" w:rsidP="00B8441F">
            <w:pPr>
              <w:rPr>
                <w:ins w:id="1250" w:author="Douglas Hsu" w:date="2015-06-26T16:20:00Z"/>
                <w:rFonts w:ascii="Arial" w:eastAsia="Times New Roman" w:hAnsi="Arial" w:cs="Arial"/>
                <w:sz w:val="16"/>
                <w:szCs w:val="16"/>
              </w:rPr>
            </w:pPr>
            <w:ins w:id="1251" w:author="Douglas Hsu" w:date="2015-06-26T16:20:00Z">
              <w:r w:rsidRPr="00FF2FBD">
                <w:rPr>
                  <w:rFonts w:ascii="Arial" w:eastAsia="Times New Roman" w:hAnsi="Arial" w:cs="Arial"/>
                  <w:b/>
                  <w:bCs/>
                  <w:sz w:val="16"/>
                  <w:szCs w:val="16"/>
                </w:rPr>
                <w:t>Laboratory Tests</w:t>
              </w:r>
            </w:ins>
          </w:p>
        </w:tc>
        <w:tc>
          <w:tcPr>
            <w:tcW w:w="1170" w:type="dxa"/>
            <w:tcBorders>
              <w:top w:val="nil"/>
              <w:left w:val="nil"/>
              <w:bottom w:val="single" w:sz="4" w:space="0" w:color="auto"/>
              <w:right w:val="single" w:sz="4" w:space="0" w:color="auto"/>
            </w:tcBorders>
            <w:shd w:val="clear" w:color="auto" w:fill="auto"/>
            <w:vAlign w:val="center"/>
            <w:tcPrChange w:id="1252"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795F7AEE" w14:textId="77777777" w:rsidR="00FF2FBD" w:rsidRPr="00FF2FBD" w:rsidRDefault="00FF2FBD" w:rsidP="00B8441F">
            <w:pPr>
              <w:jc w:val="center"/>
              <w:rPr>
                <w:ins w:id="1253" w:author="Douglas Hsu" w:date="2015-06-26T16:20:00Z"/>
                <w:rFonts w:ascii="Arial" w:eastAsia="Times New Roman" w:hAnsi="Arial" w:cs="Arial"/>
                <w:sz w:val="16"/>
                <w:szCs w:val="16"/>
              </w:rPr>
            </w:pPr>
            <w:ins w:id="1254" w:author="Douglas Hsu" w:date="2015-06-26T16:20:00Z">
              <w:r w:rsidRPr="00FF2FBD">
                <w:rPr>
                  <w:rFonts w:ascii="Arial" w:eastAsia="Times New Roman" w:hAnsi="Arial" w:cs="Arial"/>
                  <w:sz w:val="16"/>
                  <w:szCs w:val="16"/>
                </w:rPr>
                <w:t> </w:t>
              </w:r>
            </w:ins>
          </w:p>
        </w:tc>
        <w:tc>
          <w:tcPr>
            <w:tcW w:w="1170" w:type="dxa"/>
            <w:tcBorders>
              <w:top w:val="nil"/>
              <w:left w:val="nil"/>
              <w:bottom w:val="single" w:sz="4" w:space="0" w:color="auto"/>
              <w:right w:val="single" w:sz="4" w:space="0" w:color="auto"/>
            </w:tcBorders>
            <w:shd w:val="clear" w:color="auto" w:fill="auto"/>
            <w:vAlign w:val="center"/>
            <w:tcPrChange w:id="1255"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5EFBF35F" w14:textId="77777777" w:rsidR="00FF2FBD" w:rsidRPr="00FF2FBD" w:rsidRDefault="00FF2FBD" w:rsidP="00B8441F">
            <w:pPr>
              <w:jc w:val="center"/>
              <w:rPr>
                <w:ins w:id="1256" w:author="Douglas Hsu" w:date="2015-06-26T16:20:00Z"/>
                <w:rFonts w:ascii="Arial" w:eastAsia="Times New Roman" w:hAnsi="Arial" w:cs="Arial"/>
                <w:sz w:val="16"/>
                <w:szCs w:val="16"/>
              </w:rPr>
            </w:pPr>
            <w:ins w:id="1257" w:author="Douglas Hsu" w:date="2015-06-26T16:20:00Z">
              <w:r w:rsidRPr="00FF2FBD">
                <w:rPr>
                  <w:rFonts w:ascii="Arial" w:eastAsia="Times New Roman" w:hAnsi="Arial" w:cs="Arial"/>
                  <w:sz w:val="16"/>
                  <w:szCs w:val="16"/>
                </w:rPr>
                <w:t> </w:t>
              </w:r>
            </w:ins>
          </w:p>
        </w:tc>
        <w:tc>
          <w:tcPr>
            <w:tcW w:w="900" w:type="dxa"/>
            <w:tcBorders>
              <w:top w:val="nil"/>
              <w:left w:val="nil"/>
              <w:bottom w:val="single" w:sz="4" w:space="0" w:color="auto"/>
              <w:right w:val="single" w:sz="4" w:space="0" w:color="auto"/>
            </w:tcBorders>
            <w:shd w:val="clear" w:color="auto" w:fill="auto"/>
            <w:vAlign w:val="center"/>
            <w:tcPrChange w:id="1258"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02B4678C" w14:textId="77777777" w:rsidR="00FF2FBD" w:rsidRPr="00FF2FBD" w:rsidRDefault="00FF2FBD" w:rsidP="00B8441F">
            <w:pPr>
              <w:jc w:val="center"/>
              <w:rPr>
                <w:ins w:id="1259" w:author="Douglas Hsu" w:date="2015-06-26T16:20:00Z"/>
                <w:rFonts w:ascii="Arial" w:eastAsia="Times New Roman" w:hAnsi="Arial" w:cs="Arial"/>
                <w:sz w:val="16"/>
                <w:szCs w:val="16"/>
              </w:rPr>
            </w:pPr>
            <w:ins w:id="1260"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vAlign w:val="center"/>
            <w:tcPrChange w:id="1261"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5DF505C7" w14:textId="77777777" w:rsidR="00FF2FBD" w:rsidRPr="00FF2FBD" w:rsidRDefault="00FF2FBD" w:rsidP="00B8441F">
            <w:pPr>
              <w:jc w:val="center"/>
              <w:rPr>
                <w:ins w:id="1262" w:author="Douglas Hsu" w:date="2015-06-26T16:20:00Z"/>
                <w:rFonts w:ascii="Arial" w:eastAsia="Times New Roman" w:hAnsi="Arial" w:cs="Arial"/>
                <w:sz w:val="16"/>
                <w:szCs w:val="16"/>
              </w:rPr>
            </w:pPr>
            <w:ins w:id="1263" w:author="Douglas Hsu" w:date="2015-06-26T16:20:00Z">
              <w:r w:rsidRPr="00FF2FBD">
                <w:rPr>
                  <w:rFonts w:ascii="Arial" w:eastAsia="Times New Roman" w:hAnsi="Arial" w:cs="Arial"/>
                  <w:sz w:val="16"/>
                  <w:szCs w:val="16"/>
                </w:rPr>
                <w:t> </w:t>
              </w:r>
            </w:ins>
          </w:p>
        </w:tc>
        <w:tc>
          <w:tcPr>
            <w:tcW w:w="1350" w:type="dxa"/>
            <w:tcBorders>
              <w:top w:val="nil"/>
              <w:left w:val="nil"/>
              <w:bottom w:val="single" w:sz="4" w:space="0" w:color="auto"/>
              <w:right w:val="single" w:sz="4" w:space="0" w:color="auto"/>
            </w:tcBorders>
            <w:shd w:val="clear" w:color="auto" w:fill="auto"/>
            <w:vAlign w:val="center"/>
            <w:tcPrChange w:id="1264"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1BEB8BAC" w14:textId="77777777" w:rsidR="00FF2FBD" w:rsidRPr="00FF2FBD" w:rsidRDefault="00FF2FBD" w:rsidP="00B8441F">
            <w:pPr>
              <w:jc w:val="center"/>
              <w:rPr>
                <w:ins w:id="1265" w:author="Douglas Hsu" w:date="2015-06-26T16:20:00Z"/>
                <w:rFonts w:ascii="Arial" w:eastAsia="Times New Roman" w:hAnsi="Arial" w:cs="Arial"/>
                <w:sz w:val="16"/>
                <w:szCs w:val="16"/>
              </w:rPr>
            </w:pPr>
            <w:ins w:id="1266" w:author="Douglas Hsu" w:date="2015-06-26T16:20:00Z">
              <w:r w:rsidRPr="00FF2FBD">
                <w:rPr>
                  <w:rFonts w:ascii="Arial" w:eastAsia="Times New Roman" w:hAnsi="Arial" w:cs="Arial"/>
                  <w:sz w:val="16"/>
                  <w:szCs w:val="16"/>
                </w:rPr>
                <w:t> </w:t>
              </w:r>
            </w:ins>
          </w:p>
        </w:tc>
        <w:tc>
          <w:tcPr>
            <w:tcW w:w="810" w:type="dxa"/>
            <w:tcBorders>
              <w:top w:val="nil"/>
              <w:left w:val="nil"/>
              <w:bottom w:val="single" w:sz="4" w:space="0" w:color="auto"/>
              <w:right w:val="single" w:sz="4" w:space="0" w:color="auto"/>
            </w:tcBorders>
            <w:shd w:val="clear" w:color="auto" w:fill="auto"/>
            <w:vAlign w:val="center"/>
            <w:tcPrChange w:id="1267"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365A10F0" w14:textId="77777777" w:rsidR="00FF2FBD" w:rsidRPr="00FF2FBD" w:rsidRDefault="00FF2FBD" w:rsidP="00B8441F">
            <w:pPr>
              <w:jc w:val="center"/>
              <w:rPr>
                <w:ins w:id="1268" w:author="Douglas Hsu" w:date="2015-06-26T16:20:00Z"/>
                <w:rFonts w:ascii="Arial" w:eastAsia="Times New Roman" w:hAnsi="Arial" w:cs="Arial"/>
                <w:sz w:val="16"/>
                <w:szCs w:val="16"/>
              </w:rPr>
            </w:pPr>
            <w:ins w:id="1269" w:author="Douglas Hsu" w:date="2015-06-26T16:20:00Z">
              <w:r w:rsidRPr="00FF2FBD">
                <w:rPr>
                  <w:rFonts w:ascii="Arial" w:eastAsia="Times New Roman" w:hAnsi="Arial" w:cs="Arial"/>
                  <w:sz w:val="16"/>
                  <w:szCs w:val="16"/>
                </w:rPr>
                <w:t> </w:t>
              </w:r>
            </w:ins>
          </w:p>
        </w:tc>
      </w:tr>
      <w:tr w:rsidR="00FF2FBD" w:rsidRPr="00A77179" w14:paraId="15F6F6D1" w14:textId="77777777" w:rsidTr="00FF2FBD">
        <w:tblPrEx>
          <w:tblW w:w="8115" w:type="dxa"/>
          <w:tblInd w:w="93" w:type="dxa"/>
          <w:tblLayout w:type="fixed"/>
          <w:tblPrExChange w:id="1270" w:author="Douglas Hsu" w:date="2015-06-26T16:22:00Z">
            <w:tblPrEx>
              <w:tblW w:w="9570" w:type="dxa"/>
              <w:tblInd w:w="93" w:type="dxa"/>
              <w:tblLayout w:type="fixed"/>
            </w:tblPrEx>
          </w:tblPrExChange>
        </w:tblPrEx>
        <w:trPr>
          <w:trHeight w:val="480"/>
          <w:ins w:id="1271" w:author="Douglas Hsu" w:date="2015-06-26T16:20:00Z"/>
          <w:trPrChange w:id="1272"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273"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54D50109" w14:textId="28DD2CE5" w:rsidR="00FF2FBD" w:rsidRPr="00FF2FBD" w:rsidRDefault="00FF2FBD" w:rsidP="00B8441F">
            <w:pPr>
              <w:rPr>
                <w:ins w:id="1274" w:author="Douglas Hsu" w:date="2015-06-26T16:20:00Z"/>
                <w:rFonts w:ascii="Arial" w:eastAsia="Times New Roman" w:hAnsi="Arial" w:cs="Arial"/>
                <w:sz w:val="16"/>
                <w:szCs w:val="16"/>
              </w:rPr>
            </w:pPr>
            <w:ins w:id="1275" w:author="Douglas Hsu" w:date="2015-06-26T16:20:00Z">
              <w:r w:rsidRPr="00FF2FBD">
                <w:rPr>
                  <w:rFonts w:ascii="Arial" w:eastAsia="Times New Roman" w:hAnsi="Arial" w:cs="Arial"/>
                  <w:sz w:val="16"/>
                  <w:szCs w:val="16"/>
                </w:rPr>
                <w:t>White blood cell count</w:t>
              </w:r>
            </w:ins>
            <w:ins w:id="1276" w:author="Douglas Hsu" w:date="2015-06-26T16:34:00Z">
              <w:r w:rsidR="000E3EE7">
                <w:rPr>
                  <w:rFonts w:ascii="Arial" w:eastAsia="Times New Roman" w:hAnsi="Arial" w:cs="Arial"/>
                  <w:sz w:val="16"/>
                  <w:szCs w:val="16"/>
                </w:rPr>
                <w:t xml:space="preserve"> (K/uL)</w:t>
              </w:r>
            </w:ins>
          </w:p>
        </w:tc>
        <w:tc>
          <w:tcPr>
            <w:tcW w:w="1170" w:type="dxa"/>
            <w:tcBorders>
              <w:top w:val="nil"/>
              <w:left w:val="nil"/>
              <w:bottom w:val="single" w:sz="4" w:space="0" w:color="auto"/>
              <w:right w:val="single" w:sz="4" w:space="0" w:color="auto"/>
            </w:tcBorders>
            <w:shd w:val="clear" w:color="auto" w:fill="auto"/>
            <w:vAlign w:val="center"/>
            <w:tcPrChange w:id="1277"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0A95894B" w14:textId="77777777" w:rsidR="00FF2FBD" w:rsidRPr="00FF2FBD" w:rsidRDefault="00FF2FBD" w:rsidP="00B8441F">
            <w:pPr>
              <w:jc w:val="center"/>
              <w:rPr>
                <w:ins w:id="1278" w:author="Douglas Hsu" w:date="2015-06-26T16:20:00Z"/>
                <w:rFonts w:ascii="Arial" w:eastAsia="Times New Roman" w:hAnsi="Arial" w:cs="Arial"/>
                <w:sz w:val="16"/>
                <w:szCs w:val="16"/>
              </w:rPr>
            </w:pPr>
            <w:ins w:id="1279" w:author="Douglas Hsu" w:date="2015-06-26T16:20:00Z">
              <w:r w:rsidRPr="00FF2FBD">
                <w:rPr>
                  <w:rFonts w:ascii="Arial" w:eastAsia="Times New Roman" w:hAnsi="Arial" w:cs="Arial"/>
                  <w:sz w:val="16"/>
                  <w:szCs w:val="16"/>
                </w:rPr>
                <w:t>10.7 (8-14.8)</w:t>
              </w:r>
            </w:ins>
          </w:p>
        </w:tc>
        <w:tc>
          <w:tcPr>
            <w:tcW w:w="1170" w:type="dxa"/>
            <w:tcBorders>
              <w:top w:val="nil"/>
              <w:left w:val="nil"/>
              <w:bottom w:val="single" w:sz="4" w:space="0" w:color="auto"/>
              <w:right w:val="single" w:sz="4" w:space="0" w:color="auto"/>
            </w:tcBorders>
            <w:shd w:val="clear" w:color="auto" w:fill="auto"/>
            <w:vAlign w:val="center"/>
            <w:tcPrChange w:id="1280"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25C0BF9D" w14:textId="77777777" w:rsidR="00FF2FBD" w:rsidRPr="00FF2FBD" w:rsidRDefault="00FF2FBD" w:rsidP="00B8441F">
            <w:pPr>
              <w:jc w:val="center"/>
              <w:rPr>
                <w:ins w:id="1281" w:author="Douglas Hsu" w:date="2015-06-26T16:20:00Z"/>
                <w:rFonts w:ascii="Arial" w:eastAsia="Times New Roman" w:hAnsi="Arial" w:cs="Arial"/>
                <w:sz w:val="16"/>
                <w:szCs w:val="16"/>
              </w:rPr>
            </w:pPr>
            <w:ins w:id="1282" w:author="Douglas Hsu" w:date="2015-06-26T16:20:00Z">
              <w:r w:rsidRPr="00FF2FBD">
                <w:rPr>
                  <w:rFonts w:ascii="Arial" w:eastAsia="Times New Roman" w:hAnsi="Arial" w:cs="Arial"/>
                  <w:sz w:val="16"/>
                  <w:szCs w:val="16"/>
                </w:rPr>
                <w:t>10.6 (7.6-14.1)</w:t>
              </w:r>
            </w:ins>
          </w:p>
        </w:tc>
        <w:tc>
          <w:tcPr>
            <w:tcW w:w="900" w:type="dxa"/>
            <w:tcBorders>
              <w:top w:val="nil"/>
              <w:left w:val="nil"/>
              <w:bottom w:val="single" w:sz="4" w:space="0" w:color="auto"/>
              <w:right w:val="single" w:sz="4" w:space="0" w:color="auto"/>
            </w:tcBorders>
            <w:shd w:val="clear" w:color="auto" w:fill="auto"/>
            <w:vAlign w:val="center"/>
            <w:tcPrChange w:id="1283"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6E83BACE" w14:textId="77777777" w:rsidR="00FF2FBD" w:rsidRPr="00FF2FBD" w:rsidRDefault="00FF2FBD" w:rsidP="00B8441F">
            <w:pPr>
              <w:jc w:val="center"/>
              <w:rPr>
                <w:ins w:id="1284" w:author="Douglas Hsu" w:date="2015-06-26T16:20:00Z"/>
                <w:rFonts w:ascii="Arial" w:eastAsia="Times New Roman" w:hAnsi="Arial" w:cs="Arial"/>
                <w:sz w:val="16"/>
                <w:szCs w:val="16"/>
              </w:rPr>
            </w:pPr>
            <w:ins w:id="1285" w:author="Douglas Hsu" w:date="2015-06-26T16:20:00Z">
              <w:r w:rsidRPr="00FF2FBD">
                <w:rPr>
                  <w:rFonts w:ascii="Arial" w:eastAsia="Times New Roman" w:hAnsi="Arial" w:cs="Arial"/>
                  <w:sz w:val="16"/>
                  <w:szCs w:val="16"/>
                </w:rPr>
                <w:t>0.3</w:t>
              </w:r>
            </w:ins>
          </w:p>
        </w:tc>
        <w:tc>
          <w:tcPr>
            <w:tcW w:w="1350" w:type="dxa"/>
            <w:tcBorders>
              <w:top w:val="nil"/>
              <w:left w:val="nil"/>
              <w:bottom w:val="single" w:sz="4" w:space="0" w:color="auto"/>
              <w:right w:val="single" w:sz="4" w:space="0" w:color="auto"/>
            </w:tcBorders>
            <w:shd w:val="clear" w:color="auto" w:fill="auto"/>
            <w:vAlign w:val="center"/>
            <w:tcPrChange w:id="1286"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4EA269B2" w14:textId="77777777" w:rsidR="00FF2FBD" w:rsidRPr="00FF2FBD" w:rsidRDefault="00FF2FBD" w:rsidP="00B8441F">
            <w:pPr>
              <w:jc w:val="center"/>
              <w:rPr>
                <w:ins w:id="1287" w:author="Douglas Hsu" w:date="2015-06-26T16:20:00Z"/>
                <w:rFonts w:ascii="Arial" w:eastAsia="Times New Roman" w:hAnsi="Arial" w:cs="Arial"/>
                <w:sz w:val="16"/>
                <w:szCs w:val="16"/>
              </w:rPr>
            </w:pPr>
            <w:ins w:id="1288" w:author="Douglas Hsu" w:date="2015-06-26T16:20:00Z">
              <w:r w:rsidRPr="00FF2FBD">
                <w:rPr>
                  <w:rFonts w:ascii="Arial" w:eastAsia="Times New Roman" w:hAnsi="Arial" w:cs="Arial"/>
                  <w:sz w:val="16"/>
                  <w:szCs w:val="16"/>
                </w:rPr>
                <w:t>11.5 (8.4-14.7)</w:t>
              </w:r>
            </w:ins>
          </w:p>
        </w:tc>
        <w:tc>
          <w:tcPr>
            <w:tcW w:w="1350" w:type="dxa"/>
            <w:tcBorders>
              <w:top w:val="nil"/>
              <w:left w:val="nil"/>
              <w:bottom w:val="single" w:sz="4" w:space="0" w:color="auto"/>
              <w:right w:val="single" w:sz="4" w:space="0" w:color="auto"/>
            </w:tcBorders>
            <w:shd w:val="clear" w:color="auto" w:fill="auto"/>
            <w:vAlign w:val="center"/>
            <w:tcPrChange w:id="1289"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47BDAB0E" w14:textId="77777777" w:rsidR="00FF2FBD" w:rsidRPr="00FF2FBD" w:rsidRDefault="00FF2FBD" w:rsidP="00B8441F">
            <w:pPr>
              <w:jc w:val="center"/>
              <w:rPr>
                <w:ins w:id="1290" w:author="Douglas Hsu" w:date="2015-06-26T16:20:00Z"/>
                <w:rFonts w:ascii="Arial" w:eastAsia="Times New Roman" w:hAnsi="Arial" w:cs="Arial"/>
                <w:sz w:val="16"/>
                <w:szCs w:val="16"/>
              </w:rPr>
            </w:pPr>
            <w:ins w:id="1291" w:author="Douglas Hsu" w:date="2015-06-26T16:20:00Z">
              <w:r w:rsidRPr="00FF2FBD">
                <w:rPr>
                  <w:rFonts w:ascii="Arial" w:eastAsia="Times New Roman" w:hAnsi="Arial" w:cs="Arial"/>
                  <w:sz w:val="16"/>
                  <w:szCs w:val="16"/>
                </w:rPr>
                <w:t>11.8 (8,7-16.4)</w:t>
              </w:r>
            </w:ins>
          </w:p>
        </w:tc>
        <w:tc>
          <w:tcPr>
            <w:tcW w:w="810" w:type="dxa"/>
            <w:tcBorders>
              <w:top w:val="nil"/>
              <w:left w:val="nil"/>
              <w:bottom w:val="single" w:sz="4" w:space="0" w:color="auto"/>
              <w:right w:val="single" w:sz="4" w:space="0" w:color="auto"/>
            </w:tcBorders>
            <w:shd w:val="clear" w:color="auto" w:fill="auto"/>
            <w:vAlign w:val="center"/>
            <w:tcPrChange w:id="1292"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5258064F" w14:textId="77777777" w:rsidR="00FF2FBD" w:rsidRPr="00FF2FBD" w:rsidRDefault="00FF2FBD" w:rsidP="00B8441F">
            <w:pPr>
              <w:jc w:val="center"/>
              <w:rPr>
                <w:ins w:id="1293" w:author="Douglas Hsu" w:date="2015-06-26T16:20:00Z"/>
                <w:rFonts w:ascii="Arial" w:eastAsia="Times New Roman" w:hAnsi="Arial" w:cs="Arial"/>
                <w:sz w:val="16"/>
                <w:szCs w:val="16"/>
              </w:rPr>
            </w:pPr>
            <w:ins w:id="1294" w:author="Douglas Hsu" w:date="2015-06-26T16:20:00Z">
              <w:r w:rsidRPr="00FF2FBD">
                <w:rPr>
                  <w:rFonts w:ascii="Arial" w:eastAsia="Times New Roman" w:hAnsi="Arial" w:cs="Arial"/>
                  <w:sz w:val="16"/>
                  <w:szCs w:val="16"/>
                </w:rPr>
                <w:t>0.2</w:t>
              </w:r>
            </w:ins>
          </w:p>
        </w:tc>
      </w:tr>
      <w:tr w:rsidR="00FF2FBD" w:rsidRPr="00A77179" w14:paraId="73A0DF94" w14:textId="77777777" w:rsidTr="00FF2FBD">
        <w:tblPrEx>
          <w:tblW w:w="8115" w:type="dxa"/>
          <w:tblInd w:w="93" w:type="dxa"/>
          <w:tblLayout w:type="fixed"/>
          <w:tblPrExChange w:id="1295" w:author="Douglas Hsu" w:date="2015-06-26T16:22:00Z">
            <w:tblPrEx>
              <w:tblW w:w="9570" w:type="dxa"/>
              <w:tblInd w:w="93" w:type="dxa"/>
              <w:tblLayout w:type="fixed"/>
            </w:tblPrEx>
          </w:tblPrExChange>
        </w:tblPrEx>
        <w:trPr>
          <w:trHeight w:val="480"/>
          <w:ins w:id="1296" w:author="Douglas Hsu" w:date="2015-06-26T16:20:00Z"/>
          <w:trPrChange w:id="1297"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29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E677BE7" w14:textId="77777777" w:rsidR="00FF2FBD" w:rsidRPr="00FF2FBD" w:rsidRDefault="00FF2FBD" w:rsidP="00B8441F">
            <w:pPr>
              <w:rPr>
                <w:ins w:id="1299" w:author="Douglas Hsu" w:date="2015-06-26T16:20:00Z"/>
                <w:rFonts w:ascii="Arial" w:eastAsia="Times New Roman" w:hAnsi="Arial" w:cs="Arial"/>
                <w:sz w:val="16"/>
                <w:szCs w:val="16"/>
              </w:rPr>
            </w:pPr>
            <w:ins w:id="1300" w:author="Douglas Hsu" w:date="2015-06-26T16:20:00Z">
              <w:r w:rsidRPr="00FF2FBD">
                <w:rPr>
                  <w:rFonts w:ascii="Arial" w:eastAsia="Times New Roman" w:hAnsi="Arial" w:cs="Arial"/>
                  <w:sz w:val="16"/>
                  <w:szCs w:val="16"/>
                </w:rPr>
                <w:t>Hemoglobin (g/dL)</w:t>
              </w:r>
            </w:ins>
          </w:p>
        </w:tc>
        <w:tc>
          <w:tcPr>
            <w:tcW w:w="1170" w:type="dxa"/>
            <w:tcBorders>
              <w:top w:val="nil"/>
              <w:left w:val="nil"/>
              <w:bottom w:val="single" w:sz="4" w:space="0" w:color="auto"/>
              <w:right w:val="single" w:sz="4" w:space="0" w:color="auto"/>
            </w:tcBorders>
            <w:shd w:val="clear" w:color="auto" w:fill="auto"/>
            <w:vAlign w:val="center"/>
            <w:tcPrChange w:id="1301"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23092DCD" w14:textId="77777777" w:rsidR="00FF2FBD" w:rsidRPr="00FF2FBD" w:rsidRDefault="00FF2FBD" w:rsidP="00B8441F">
            <w:pPr>
              <w:jc w:val="center"/>
              <w:rPr>
                <w:ins w:id="1302" w:author="Douglas Hsu" w:date="2015-06-26T16:20:00Z"/>
                <w:rFonts w:ascii="Arial" w:eastAsia="Times New Roman" w:hAnsi="Arial" w:cs="Arial"/>
                <w:sz w:val="16"/>
                <w:szCs w:val="16"/>
              </w:rPr>
            </w:pPr>
            <w:ins w:id="1303" w:author="Douglas Hsu" w:date="2015-06-26T16:20:00Z">
              <w:r w:rsidRPr="00FF2FBD">
                <w:rPr>
                  <w:rFonts w:ascii="Arial" w:eastAsia="Times New Roman" w:hAnsi="Arial" w:cs="Arial"/>
                  <w:sz w:val="16"/>
                  <w:szCs w:val="16"/>
                </w:rPr>
                <w:t>12.8 (11.2 -14.2)</w:t>
              </w:r>
            </w:ins>
          </w:p>
        </w:tc>
        <w:tc>
          <w:tcPr>
            <w:tcW w:w="1170" w:type="dxa"/>
            <w:tcBorders>
              <w:top w:val="nil"/>
              <w:left w:val="nil"/>
              <w:bottom w:val="single" w:sz="4" w:space="0" w:color="auto"/>
              <w:right w:val="single" w:sz="4" w:space="0" w:color="auto"/>
            </w:tcBorders>
            <w:shd w:val="clear" w:color="auto" w:fill="auto"/>
            <w:vAlign w:val="center"/>
            <w:tcPrChange w:id="1304"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322EE5FE" w14:textId="77777777" w:rsidR="00FF2FBD" w:rsidRPr="00FF2FBD" w:rsidRDefault="00FF2FBD" w:rsidP="00B8441F">
            <w:pPr>
              <w:jc w:val="center"/>
              <w:rPr>
                <w:ins w:id="1305" w:author="Douglas Hsu" w:date="2015-06-26T16:20:00Z"/>
                <w:rFonts w:ascii="Arial" w:eastAsia="Times New Roman" w:hAnsi="Arial" w:cs="Arial"/>
                <w:sz w:val="16"/>
                <w:szCs w:val="16"/>
              </w:rPr>
            </w:pPr>
            <w:ins w:id="1306" w:author="Douglas Hsu" w:date="2015-06-26T16:20:00Z">
              <w:r w:rsidRPr="00FF2FBD">
                <w:rPr>
                  <w:rFonts w:ascii="Arial" w:eastAsia="Times New Roman" w:hAnsi="Arial" w:cs="Arial"/>
                  <w:sz w:val="16"/>
                  <w:szCs w:val="16"/>
                </w:rPr>
                <w:t>13 (11.4-14.4)</w:t>
              </w:r>
            </w:ins>
          </w:p>
        </w:tc>
        <w:tc>
          <w:tcPr>
            <w:tcW w:w="900" w:type="dxa"/>
            <w:tcBorders>
              <w:top w:val="nil"/>
              <w:left w:val="nil"/>
              <w:bottom w:val="single" w:sz="4" w:space="0" w:color="auto"/>
              <w:right w:val="single" w:sz="4" w:space="0" w:color="auto"/>
            </w:tcBorders>
            <w:shd w:val="clear" w:color="auto" w:fill="auto"/>
            <w:vAlign w:val="center"/>
            <w:tcPrChange w:id="1307"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4C3A16EB" w14:textId="77777777" w:rsidR="00FF2FBD" w:rsidRPr="00FF2FBD" w:rsidRDefault="00FF2FBD" w:rsidP="00B8441F">
            <w:pPr>
              <w:jc w:val="center"/>
              <w:rPr>
                <w:ins w:id="1308" w:author="Douglas Hsu" w:date="2015-06-26T16:20:00Z"/>
                <w:rFonts w:ascii="Arial" w:eastAsia="Times New Roman" w:hAnsi="Arial" w:cs="Arial"/>
                <w:sz w:val="16"/>
                <w:szCs w:val="16"/>
              </w:rPr>
            </w:pPr>
            <w:ins w:id="1309"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vAlign w:val="center"/>
            <w:tcPrChange w:id="1310"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6B8E0072" w14:textId="77777777" w:rsidR="00FF2FBD" w:rsidRPr="00FF2FBD" w:rsidRDefault="00FF2FBD" w:rsidP="00B8441F">
            <w:pPr>
              <w:jc w:val="center"/>
              <w:rPr>
                <w:ins w:id="1311" w:author="Douglas Hsu" w:date="2015-06-26T16:20:00Z"/>
                <w:rFonts w:ascii="Arial" w:eastAsia="Times New Roman" w:hAnsi="Arial" w:cs="Arial"/>
                <w:sz w:val="16"/>
                <w:szCs w:val="16"/>
              </w:rPr>
            </w:pPr>
            <w:ins w:id="1312" w:author="Douglas Hsu" w:date="2015-06-26T16:20:00Z">
              <w:r w:rsidRPr="00FF2FBD">
                <w:rPr>
                  <w:rFonts w:ascii="Arial" w:eastAsia="Times New Roman" w:hAnsi="Arial" w:cs="Arial"/>
                  <w:sz w:val="16"/>
                  <w:szCs w:val="16"/>
                </w:rPr>
                <w:t>12.7 (11-14.1)</w:t>
              </w:r>
            </w:ins>
          </w:p>
        </w:tc>
        <w:tc>
          <w:tcPr>
            <w:tcW w:w="1350" w:type="dxa"/>
            <w:tcBorders>
              <w:top w:val="nil"/>
              <w:left w:val="nil"/>
              <w:bottom w:val="single" w:sz="4" w:space="0" w:color="auto"/>
              <w:right w:val="single" w:sz="4" w:space="0" w:color="auto"/>
            </w:tcBorders>
            <w:shd w:val="clear" w:color="auto" w:fill="auto"/>
            <w:vAlign w:val="center"/>
            <w:tcPrChange w:id="1313"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41B415C4" w14:textId="77777777" w:rsidR="00FF2FBD" w:rsidRPr="00FF2FBD" w:rsidRDefault="00FF2FBD" w:rsidP="00B8441F">
            <w:pPr>
              <w:jc w:val="center"/>
              <w:rPr>
                <w:ins w:id="1314" w:author="Douglas Hsu" w:date="2015-06-26T16:20:00Z"/>
                <w:rFonts w:ascii="Arial" w:eastAsia="Times New Roman" w:hAnsi="Arial" w:cs="Arial"/>
                <w:sz w:val="16"/>
                <w:szCs w:val="16"/>
              </w:rPr>
            </w:pPr>
            <w:ins w:id="1315" w:author="Douglas Hsu" w:date="2015-06-26T16:20:00Z">
              <w:r w:rsidRPr="00FF2FBD">
                <w:rPr>
                  <w:rFonts w:ascii="Arial" w:eastAsia="Times New Roman" w:hAnsi="Arial" w:cs="Arial"/>
                  <w:sz w:val="16"/>
                  <w:szCs w:val="16"/>
                </w:rPr>
                <w:t>12.3 (10.8-13.9)</w:t>
              </w:r>
            </w:ins>
          </w:p>
        </w:tc>
        <w:tc>
          <w:tcPr>
            <w:tcW w:w="810" w:type="dxa"/>
            <w:tcBorders>
              <w:top w:val="nil"/>
              <w:left w:val="nil"/>
              <w:bottom w:val="single" w:sz="4" w:space="0" w:color="auto"/>
              <w:right w:val="single" w:sz="4" w:space="0" w:color="auto"/>
            </w:tcBorders>
            <w:shd w:val="clear" w:color="auto" w:fill="auto"/>
            <w:vAlign w:val="center"/>
            <w:tcPrChange w:id="1316"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34B3DFE3" w14:textId="77777777" w:rsidR="00FF2FBD" w:rsidRPr="00FF2FBD" w:rsidRDefault="00FF2FBD" w:rsidP="00B8441F">
            <w:pPr>
              <w:jc w:val="center"/>
              <w:rPr>
                <w:ins w:id="1317" w:author="Douglas Hsu" w:date="2015-06-26T16:20:00Z"/>
                <w:rFonts w:ascii="Arial" w:eastAsia="Times New Roman" w:hAnsi="Arial" w:cs="Arial"/>
                <w:sz w:val="16"/>
                <w:szCs w:val="16"/>
              </w:rPr>
            </w:pPr>
            <w:ins w:id="1318" w:author="Douglas Hsu" w:date="2015-06-26T16:20:00Z">
              <w:r w:rsidRPr="00FF2FBD">
                <w:rPr>
                  <w:rFonts w:ascii="Arial" w:eastAsia="Times New Roman" w:hAnsi="Arial" w:cs="Arial"/>
                  <w:sz w:val="16"/>
                  <w:szCs w:val="16"/>
                </w:rPr>
                <w:t>0.02</w:t>
              </w:r>
            </w:ins>
          </w:p>
        </w:tc>
      </w:tr>
      <w:tr w:rsidR="00FF2FBD" w:rsidRPr="00A77179" w14:paraId="3D92A431" w14:textId="77777777" w:rsidTr="00FF2FBD">
        <w:tblPrEx>
          <w:tblW w:w="8115" w:type="dxa"/>
          <w:tblInd w:w="93" w:type="dxa"/>
          <w:tblLayout w:type="fixed"/>
          <w:tblPrExChange w:id="1319" w:author="Douglas Hsu" w:date="2015-06-26T16:22:00Z">
            <w:tblPrEx>
              <w:tblW w:w="9570" w:type="dxa"/>
              <w:tblInd w:w="93" w:type="dxa"/>
              <w:tblLayout w:type="fixed"/>
            </w:tblPrEx>
          </w:tblPrExChange>
        </w:tblPrEx>
        <w:trPr>
          <w:trHeight w:val="480"/>
          <w:ins w:id="1320" w:author="Douglas Hsu" w:date="2015-06-26T16:20:00Z"/>
          <w:trPrChange w:id="1321"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32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7DAE21FB" w14:textId="77777777" w:rsidR="00FF2FBD" w:rsidRPr="00FF2FBD" w:rsidRDefault="00FF2FBD" w:rsidP="00B8441F">
            <w:pPr>
              <w:rPr>
                <w:ins w:id="1323" w:author="Douglas Hsu" w:date="2015-06-26T16:20:00Z"/>
                <w:rFonts w:ascii="Arial" w:eastAsia="Times New Roman" w:hAnsi="Arial" w:cs="Arial"/>
                <w:sz w:val="16"/>
                <w:szCs w:val="16"/>
              </w:rPr>
            </w:pPr>
            <w:ins w:id="1324" w:author="Douglas Hsu" w:date="2015-06-26T16:20:00Z">
              <w:r w:rsidRPr="00FF2FBD">
                <w:rPr>
                  <w:rFonts w:ascii="Arial" w:eastAsia="Times New Roman" w:hAnsi="Arial" w:cs="Arial"/>
                  <w:sz w:val="16"/>
                  <w:szCs w:val="16"/>
                </w:rPr>
                <w:t>Platelets (K/uL)</w:t>
              </w:r>
            </w:ins>
          </w:p>
        </w:tc>
        <w:tc>
          <w:tcPr>
            <w:tcW w:w="1170" w:type="dxa"/>
            <w:tcBorders>
              <w:top w:val="nil"/>
              <w:left w:val="nil"/>
              <w:bottom w:val="single" w:sz="4" w:space="0" w:color="auto"/>
              <w:right w:val="single" w:sz="4" w:space="0" w:color="auto"/>
            </w:tcBorders>
            <w:shd w:val="clear" w:color="auto" w:fill="auto"/>
            <w:vAlign w:val="center"/>
            <w:tcPrChange w:id="1325"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1C5A85B5" w14:textId="77777777" w:rsidR="00FF2FBD" w:rsidRPr="00FF2FBD" w:rsidRDefault="00FF2FBD" w:rsidP="00B8441F">
            <w:pPr>
              <w:jc w:val="center"/>
              <w:rPr>
                <w:ins w:id="1326" w:author="Douglas Hsu" w:date="2015-06-26T16:20:00Z"/>
                <w:rFonts w:ascii="Arial" w:eastAsia="Times New Roman" w:hAnsi="Arial" w:cs="Arial"/>
                <w:sz w:val="16"/>
                <w:szCs w:val="16"/>
              </w:rPr>
            </w:pPr>
            <w:ins w:id="1327" w:author="Douglas Hsu" w:date="2015-06-26T16:20:00Z">
              <w:r w:rsidRPr="00FF2FBD">
                <w:rPr>
                  <w:rFonts w:ascii="Arial" w:eastAsia="Times New Roman" w:hAnsi="Arial" w:cs="Arial"/>
                  <w:sz w:val="16"/>
                  <w:szCs w:val="16"/>
                </w:rPr>
                <w:t>238 (184-303)</w:t>
              </w:r>
            </w:ins>
          </w:p>
        </w:tc>
        <w:tc>
          <w:tcPr>
            <w:tcW w:w="1170" w:type="dxa"/>
            <w:tcBorders>
              <w:top w:val="nil"/>
              <w:left w:val="nil"/>
              <w:bottom w:val="single" w:sz="4" w:space="0" w:color="auto"/>
              <w:right w:val="single" w:sz="4" w:space="0" w:color="auto"/>
            </w:tcBorders>
            <w:shd w:val="clear" w:color="auto" w:fill="auto"/>
            <w:vAlign w:val="center"/>
            <w:tcPrChange w:id="1328"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57C83D68" w14:textId="77777777" w:rsidR="00FF2FBD" w:rsidRPr="00FF2FBD" w:rsidRDefault="00FF2FBD" w:rsidP="00B8441F">
            <w:pPr>
              <w:jc w:val="center"/>
              <w:rPr>
                <w:ins w:id="1329" w:author="Douglas Hsu" w:date="2015-06-26T16:20:00Z"/>
                <w:rFonts w:ascii="Arial" w:eastAsia="Times New Roman" w:hAnsi="Arial" w:cs="Arial"/>
                <w:sz w:val="16"/>
                <w:szCs w:val="16"/>
              </w:rPr>
            </w:pPr>
            <w:ins w:id="1330" w:author="Douglas Hsu" w:date="2015-06-26T16:20:00Z">
              <w:r w:rsidRPr="00FF2FBD">
                <w:rPr>
                  <w:rFonts w:ascii="Arial" w:eastAsia="Times New Roman" w:hAnsi="Arial" w:cs="Arial"/>
                  <w:sz w:val="16"/>
                  <w:szCs w:val="16"/>
                </w:rPr>
                <w:t>247 (199-307)</w:t>
              </w:r>
            </w:ins>
          </w:p>
        </w:tc>
        <w:tc>
          <w:tcPr>
            <w:tcW w:w="900" w:type="dxa"/>
            <w:tcBorders>
              <w:top w:val="nil"/>
              <w:left w:val="nil"/>
              <w:bottom w:val="single" w:sz="4" w:space="0" w:color="auto"/>
              <w:right w:val="single" w:sz="4" w:space="0" w:color="auto"/>
            </w:tcBorders>
            <w:shd w:val="clear" w:color="auto" w:fill="auto"/>
            <w:vAlign w:val="center"/>
            <w:tcPrChange w:id="1331"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37E891A7" w14:textId="77777777" w:rsidR="00FF2FBD" w:rsidRPr="00FF2FBD" w:rsidRDefault="00FF2FBD" w:rsidP="00B8441F">
            <w:pPr>
              <w:jc w:val="center"/>
              <w:rPr>
                <w:ins w:id="1332" w:author="Douglas Hsu" w:date="2015-06-26T16:20:00Z"/>
                <w:rFonts w:ascii="Arial" w:eastAsia="Times New Roman" w:hAnsi="Arial" w:cs="Arial"/>
                <w:sz w:val="16"/>
                <w:szCs w:val="16"/>
              </w:rPr>
            </w:pPr>
            <w:ins w:id="1333" w:author="Douglas Hsu" w:date="2015-06-26T16:20:00Z">
              <w:r w:rsidRPr="00FF2FBD">
                <w:rPr>
                  <w:rFonts w:ascii="Arial" w:eastAsia="Times New Roman" w:hAnsi="Arial" w:cs="Arial"/>
                  <w:sz w:val="16"/>
                  <w:szCs w:val="16"/>
                </w:rPr>
                <w:t>0.09</w:t>
              </w:r>
            </w:ins>
          </w:p>
        </w:tc>
        <w:tc>
          <w:tcPr>
            <w:tcW w:w="1350" w:type="dxa"/>
            <w:tcBorders>
              <w:top w:val="nil"/>
              <w:left w:val="nil"/>
              <w:bottom w:val="single" w:sz="4" w:space="0" w:color="auto"/>
              <w:right w:val="single" w:sz="4" w:space="0" w:color="auto"/>
            </w:tcBorders>
            <w:shd w:val="clear" w:color="auto" w:fill="auto"/>
            <w:vAlign w:val="center"/>
            <w:tcPrChange w:id="1334"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70288975" w14:textId="77777777" w:rsidR="00FF2FBD" w:rsidRPr="00FF2FBD" w:rsidRDefault="00FF2FBD" w:rsidP="00B8441F">
            <w:pPr>
              <w:jc w:val="center"/>
              <w:rPr>
                <w:ins w:id="1335" w:author="Douglas Hsu" w:date="2015-06-26T16:20:00Z"/>
                <w:rFonts w:ascii="Arial" w:eastAsia="Times New Roman" w:hAnsi="Arial" w:cs="Arial"/>
                <w:sz w:val="16"/>
                <w:szCs w:val="16"/>
              </w:rPr>
            </w:pPr>
            <w:ins w:id="1336" w:author="Douglas Hsu" w:date="2015-06-26T16:20:00Z">
              <w:r w:rsidRPr="00FF2FBD">
                <w:rPr>
                  <w:rFonts w:ascii="Arial" w:eastAsia="Times New Roman" w:hAnsi="Arial" w:cs="Arial"/>
                  <w:sz w:val="16"/>
                  <w:szCs w:val="16"/>
                </w:rPr>
                <w:t>238 (186-289)</w:t>
              </w:r>
            </w:ins>
          </w:p>
        </w:tc>
        <w:tc>
          <w:tcPr>
            <w:tcW w:w="1350" w:type="dxa"/>
            <w:tcBorders>
              <w:top w:val="nil"/>
              <w:left w:val="nil"/>
              <w:bottom w:val="single" w:sz="4" w:space="0" w:color="auto"/>
              <w:right w:val="single" w:sz="4" w:space="0" w:color="auto"/>
            </w:tcBorders>
            <w:shd w:val="clear" w:color="auto" w:fill="auto"/>
            <w:vAlign w:val="center"/>
            <w:tcPrChange w:id="1337"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5E2E4CE1" w14:textId="77777777" w:rsidR="00FF2FBD" w:rsidRPr="00FF2FBD" w:rsidRDefault="00FF2FBD" w:rsidP="00B8441F">
            <w:pPr>
              <w:jc w:val="center"/>
              <w:rPr>
                <w:ins w:id="1338" w:author="Douglas Hsu" w:date="2015-06-26T16:20:00Z"/>
                <w:rFonts w:ascii="Arial" w:eastAsia="Times New Roman" w:hAnsi="Arial" w:cs="Arial"/>
                <w:sz w:val="16"/>
                <w:szCs w:val="16"/>
              </w:rPr>
            </w:pPr>
            <w:ins w:id="1339" w:author="Douglas Hsu" w:date="2015-06-26T16:20:00Z">
              <w:r w:rsidRPr="00FF2FBD">
                <w:rPr>
                  <w:rFonts w:ascii="Arial" w:eastAsia="Times New Roman" w:hAnsi="Arial" w:cs="Arial"/>
                  <w:sz w:val="16"/>
                  <w:szCs w:val="16"/>
                </w:rPr>
                <w:t>228 (165-291)</w:t>
              </w:r>
            </w:ins>
          </w:p>
        </w:tc>
        <w:tc>
          <w:tcPr>
            <w:tcW w:w="810" w:type="dxa"/>
            <w:tcBorders>
              <w:top w:val="nil"/>
              <w:left w:val="nil"/>
              <w:bottom w:val="single" w:sz="4" w:space="0" w:color="auto"/>
              <w:right w:val="single" w:sz="4" w:space="0" w:color="auto"/>
            </w:tcBorders>
            <w:shd w:val="clear" w:color="auto" w:fill="auto"/>
            <w:vAlign w:val="center"/>
            <w:tcPrChange w:id="1340"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31484BD9" w14:textId="77777777" w:rsidR="00FF2FBD" w:rsidRPr="00FF2FBD" w:rsidRDefault="00FF2FBD" w:rsidP="00B8441F">
            <w:pPr>
              <w:jc w:val="center"/>
              <w:rPr>
                <w:ins w:id="1341" w:author="Douglas Hsu" w:date="2015-06-26T16:20:00Z"/>
                <w:rFonts w:ascii="Arial" w:eastAsia="Times New Roman" w:hAnsi="Arial" w:cs="Arial"/>
                <w:sz w:val="16"/>
                <w:szCs w:val="16"/>
              </w:rPr>
            </w:pPr>
            <w:ins w:id="1342" w:author="Douglas Hsu" w:date="2015-06-26T16:20:00Z">
              <w:r w:rsidRPr="00FF2FBD">
                <w:rPr>
                  <w:rFonts w:ascii="Arial" w:eastAsia="Times New Roman" w:hAnsi="Arial" w:cs="Arial"/>
                  <w:sz w:val="16"/>
                  <w:szCs w:val="16"/>
                </w:rPr>
                <w:t>0.05</w:t>
              </w:r>
            </w:ins>
          </w:p>
        </w:tc>
      </w:tr>
      <w:tr w:rsidR="00FF2FBD" w:rsidRPr="00A77179" w14:paraId="48A72602" w14:textId="77777777" w:rsidTr="00FF2FBD">
        <w:tblPrEx>
          <w:tblW w:w="8115" w:type="dxa"/>
          <w:tblInd w:w="93" w:type="dxa"/>
          <w:tblLayout w:type="fixed"/>
          <w:tblPrExChange w:id="1343" w:author="Douglas Hsu" w:date="2015-06-26T16:22:00Z">
            <w:tblPrEx>
              <w:tblW w:w="9570" w:type="dxa"/>
              <w:tblInd w:w="93" w:type="dxa"/>
              <w:tblLayout w:type="fixed"/>
            </w:tblPrEx>
          </w:tblPrExChange>
        </w:tblPrEx>
        <w:trPr>
          <w:trHeight w:val="260"/>
          <w:ins w:id="1344" w:author="Douglas Hsu" w:date="2015-06-26T16:20:00Z"/>
          <w:trPrChange w:id="134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34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DB1B5E8" w14:textId="77777777" w:rsidR="00FF2FBD" w:rsidRPr="00FF2FBD" w:rsidRDefault="00FF2FBD" w:rsidP="00B8441F">
            <w:pPr>
              <w:rPr>
                <w:ins w:id="1347" w:author="Douglas Hsu" w:date="2015-06-26T16:20:00Z"/>
                <w:rFonts w:ascii="Arial" w:eastAsia="Times New Roman" w:hAnsi="Arial" w:cs="Arial"/>
                <w:sz w:val="16"/>
                <w:szCs w:val="16"/>
              </w:rPr>
            </w:pPr>
            <w:ins w:id="1348" w:author="Douglas Hsu" w:date="2015-06-26T16:20:00Z">
              <w:r w:rsidRPr="00FF2FBD">
                <w:rPr>
                  <w:rFonts w:ascii="Arial" w:eastAsia="Times New Roman" w:hAnsi="Arial" w:cs="Arial"/>
                  <w:sz w:val="16"/>
                  <w:szCs w:val="16"/>
                </w:rPr>
                <w:t>Sodium (mEq/L)</w:t>
              </w:r>
            </w:ins>
          </w:p>
        </w:tc>
        <w:tc>
          <w:tcPr>
            <w:tcW w:w="1170" w:type="dxa"/>
            <w:tcBorders>
              <w:top w:val="nil"/>
              <w:left w:val="nil"/>
              <w:bottom w:val="single" w:sz="4" w:space="0" w:color="auto"/>
              <w:right w:val="single" w:sz="4" w:space="0" w:color="auto"/>
            </w:tcBorders>
            <w:shd w:val="clear" w:color="auto" w:fill="auto"/>
            <w:vAlign w:val="center"/>
            <w:tcPrChange w:id="1349"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659C5168" w14:textId="77777777" w:rsidR="00FF2FBD" w:rsidRPr="00FF2FBD" w:rsidRDefault="00FF2FBD" w:rsidP="00B8441F">
            <w:pPr>
              <w:jc w:val="center"/>
              <w:rPr>
                <w:ins w:id="1350" w:author="Douglas Hsu" w:date="2015-06-26T16:20:00Z"/>
                <w:rFonts w:ascii="Arial" w:eastAsia="Times New Roman" w:hAnsi="Arial" w:cs="Arial"/>
                <w:sz w:val="16"/>
                <w:szCs w:val="16"/>
              </w:rPr>
            </w:pPr>
            <w:ins w:id="1351" w:author="Douglas Hsu" w:date="2015-06-26T16:20:00Z">
              <w:r w:rsidRPr="00FF2FBD">
                <w:rPr>
                  <w:rFonts w:ascii="Arial" w:eastAsia="Times New Roman" w:hAnsi="Arial" w:cs="Arial"/>
                  <w:sz w:val="16"/>
                  <w:szCs w:val="16"/>
                </w:rPr>
                <w:t>140 (138-143)</w:t>
              </w:r>
            </w:ins>
          </w:p>
        </w:tc>
        <w:tc>
          <w:tcPr>
            <w:tcW w:w="1170" w:type="dxa"/>
            <w:tcBorders>
              <w:top w:val="nil"/>
              <w:left w:val="nil"/>
              <w:bottom w:val="single" w:sz="4" w:space="0" w:color="auto"/>
              <w:right w:val="single" w:sz="4" w:space="0" w:color="auto"/>
            </w:tcBorders>
            <w:shd w:val="clear" w:color="auto" w:fill="auto"/>
            <w:vAlign w:val="center"/>
            <w:tcPrChange w:id="1352"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38EBF19A" w14:textId="77777777" w:rsidR="00FF2FBD" w:rsidRPr="00FF2FBD" w:rsidRDefault="00FF2FBD" w:rsidP="00B8441F">
            <w:pPr>
              <w:jc w:val="center"/>
              <w:rPr>
                <w:ins w:id="1353" w:author="Douglas Hsu" w:date="2015-06-26T16:20:00Z"/>
                <w:rFonts w:ascii="Arial" w:eastAsia="Times New Roman" w:hAnsi="Arial" w:cs="Arial"/>
                <w:sz w:val="16"/>
                <w:szCs w:val="16"/>
              </w:rPr>
            </w:pPr>
            <w:ins w:id="1354" w:author="Douglas Hsu" w:date="2015-06-26T16:20:00Z">
              <w:r w:rsidRPr="00FF2FBD">
                <w:rPr>
                  <w:rFonts w:ascii="Arial" w:eastAsia="Times New Roman" w:hAnsi="Arial" w:cs="Arial"/>
                  <w:sz w:val="16"/>
                  <w:szCs w:val="16"/>
                </w:rPr>
                <w:t>140 (138-143)</w:t>
              </w:r>
            </w:ins>
          </w:p>
        </w:tc>
        <w:tc>
          <w:tcPr>
            <w:tcW w:w="900" w:type="dxa"/>
            <w:tcBorders>
              <w:top w:val="nil"/>
              <w:left w:val="nil"/>
              <w:bottom w:val="single" w:sz="4" w:space="0" w:color="auto"/>
              <w:right w:val="single" w:sz="4" w:space="0" w:color="auto"/>
            </w:tcBorders>
            <w:shd w:val="clear" w:color="auto" w:fill="auto"/>
            <w:vAlign w:val="center"/>
            <w:tcPrChange w:id="1355"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4EA06D39" w14:textId="77777777" w:rsidR="00FF2FBD" w:rsidRPr="00FF2FBD" w:rsidRDefault="00FF2FBD" w:rsidP="00B8441F">
            <w:pPr>
              <w:jc w:val="center"/>
              <w:rPr>
                <w:ins w:id="1356" w:author="Douglas Hsu" w:date="2015-06-26T16:20:00Z"/>
                <w:rFonts w:ascii="Arial" w:eastAsia="Times New Roman" w:hAnsi="Arial" w:cs="Arial"/>
                <w:sz w:val="16"/>
                <w:szCs w:val="16"/>
              </w:rPr>
            </w:pPr>
            <w:ins w:id="1357" w:author="Douglas Hsu" w:date="2015-06-26T16:20:00Z">
              <w:r w:rsidRPr="00FF2FBD">
                <w:rPr>
                  <w:rFonts w:ascii="Arial" w:eastAsia="Times New Roman" w:hAnsi="Arial" w:cs="Arial"/>
                  <w:sz w:val="16"/>
                  <w:szCs w:val="16"/>
                </w:rPr>
                <w:t>0.12</w:t>
              </w:r>
            </w:ins>
          </w:p>
        </w:tc>
        <w:tc>
          <w:tcPr>
            <w:tcW w:w="1350" w:type="dxa"/>
            <w:tcBorders>
              <w:top w:val="nil"/>
              <w:left w:val="nil"/>
              <w:bottom w:val="single" w:sz="4" w:space="0" w:color="auto"/>
              <w:right w:val="single" w:sz="4" w:space="0" w:color="auto"/>
            </w:tcBorders>
            <w:shd w:val="clear" w:color="auto" w:fill="auto"/>
            <w:vAlign w:val="center"/>
            <w:tcPrChange w:id="1358"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7B8AFA19" w14:textId="77777777" w:rsidR="00FF2FBD" w:rsidRPr="00FF2FBD" w:rsidRDefault="00FF2FBD" w:rsidP="00B8441F">
            <w:pPr>
              <w:jc w:val="center"/>
              <w:rPr>
                <w:ins w:id="1359" w:author="Douglas Hsu" w:date="2015-06-26T16:20:00Z"/>
                <w:rFonts w:ascii="Arial" w:eastAsia="Times New Roman" w:hAnsi="Arial" w:cs="Arial"/>
                <w:sz w:val="16"/>
                <w:szCs w:val="16"/>
              </w:rPr>
            </w:pPr>
            <w:ins w:id="1360" w:author="Douglas Hsu" w:date="2015-06-26T16:20:00Z">
              <w:r w:rsidRPr="00FF2FBD">
                <w:rPr>
                  <w:rFonts w:ascii="Arial" w:eastAsia="Times New Roman" w:hAnsi="Arial" w:cs="Arial"/>
                  <w:sz w:val="16"/>
                  <w:szCs w:val="16"/>
                </w:rPr>
                <w:t>140 (137-142)</w:t>
              </w:r>
            </w:ins>
          </w:p>
        </w:tc>
        <w:tc>
          <w:tcPr>
            <w:tcW w:w="1350" w:type="dxa"/>
            <w:tcBorders>
              <w:top w:val="nil"/>
              <w:left w:val="nil"/>
              <w:bottom w:val="single" w:sz="4" w:space="0" w:color="auto"/>
              <w:right w:val="single" w:sz="4" w:space="0" w:color="auto"/>
            </w:tcBorders>
            <w:shd w:val="clear" w:color="auto" w:fill="auto"/>
            <w:vAlign w:val="center"/>
            <w:tcPrChange w:id="1361"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1DA97B7C" w14:textId="77777777" w:rsidR="00FF2FBD" w:rsidRPr="00FF2FBD" w:rsidRDefault="00FF2FBD" w:rsidP="00B8441F">
            <w:pPr>
              <w:jc w:val="center"/>
              <w:rPr>
                <w:ins w:id="1362" w:author="Douglas Hsu" w:date="2015-06-26T16:20:00Z"/>
                <w:rFonts w:ascii="Arial" w:eastAsia="Times New Roman" w:hAnsi="Arial" w:cs="Arial"/>
                <w:sz w:val="16"/>
                <w:szCs w:val="16"/>
              </w:rPr>
            </w:pPr>
            <w:ins w:id="1363" w:author="Douglas Hsu" w:date="2015-06-26T16:20:00Z">
              <w:r w:rsidRPr="00FF2FBD">
                <w:rPr>
                  <w:rFonts w:ascii="Arial" w:eastAsia="Times New Roman" w:hAnsi="Arial" w:cs="Arial"/>
                  <w:sz w:val="16"/>
                  <w:szCs w:val="16"/>
                </w:rPr>
                <w:t>139 (137-142)</w:t>
              </w:r>
            </w:ins>
          </w:p>
        </w:tc>
        <w:tc>
          <w:tcPr>
            <w:tcW w:w="810" w:type="dxa"/>
            <w:tcBorders>
              <w:top w:val="nil"/>
              <w:left w:val="nil"/>
              <w:bottom w:val="single" w:sz="4" w:space="0" w:color="auto"/>
              <w:right w:val="single" w:sz="4" w:space="0" w:color="auto"/>
            </w:tcBorders>
            <w:shd w:val="clear" w:color="auto" w:fill="auto"/>
            <w:vAlign w:val="center"/>
            <w:tcPrChange w:id="1364"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09F2F4D4" w14:textId="77777777" w:rsidR="00FF2FBD" w:rsidRPr="00FF2FBD" w:rsidRDefault="00FF2FBD" w:rsidP="00B8441F">
            <w:pPr>
              <w:jc w:val="center"/>
              <w:rPr>
                <w:ins w:id="1365" w:author="Douglas Hsu" w:date="2015-06-26T16:20:00Z"/>
                <w:rFonts w:ascii="Arial" w:eastAsia="Times New Roman" w:hAnsi="Arial" w:cs="Arial"/>
                <w:bCs/>
                <w:sz w:val="16"/>
                <w:szCs w:val="16"/>
              </w:rPr>
            </w:pPr>
            <w:ins w:id="1366" w:author="Douglas Hsu" w:date="2015-06-26T16:20:00Z">
              <w:r w:rsidRPr="00FF2FBD">
                <w:rPr>
                  <w:rFonts w:ascii="Arial" w:eastAsia="Times New Roman" w:hAnsi="Arial" w:cs="Arial"/>
                  <w:bCs/>
                  <w:sz w:val="16"/>
                  <w:szCs w:val="16"/>
                </w:rPr>
                <w:t>0.01</w:t>
              </w:r>
            </w:ins>
          </w:p>
        </w:tc>
      </w:tr>
      <w:tr w:rsidR="00FF2FBD" w:rsidRPr="00A77179" w14:paraId="5F11FFFD" w14:textId="77777777" w:rsidTr="00FF2FBD">
        <w:tblPrEx>
          <w:tblW w:w="8115" w:type="dxa"/>
          <w:tblInd w:w="93" w:type="dxa"/>
          <w:tblLayout w:type="fixed"/>
          <w:tblPrExChange w:id="1367" w:author="Douglas Hsu" w:date="2015-06-26T16:22:00Z">
            <w:tblPrEx>
              <w:tblW w:w="9570" w:type="dxa"/>
              <w:tblInd w:w="93" w:type="dxa"/>
              <w:tblLayout w:type="fixed"/>
            </w:tblPrEx>
          </w:tblPrExChange>
        </w:tblPrEx>
        <w:trPr>
          <w:trHeight w:val="260"/>
          <w:ins w:id="1368" w:author="Douglas Hsu" w:date="2015-06-26T16:20:00Z"/>
          <w:trPrChange w:id="1369"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37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4F69EF05" w14:textId="77777777" w:rsidR="00FF2FBD" w:rsidRPr="00FF2FBD" w:rsidRDefault="00FF2FBD" w:rsidP="00B8441F">
            <w:pPr>
              <w:rPr>
                <w:ins w:id="1371" w:author="Douglas Hsu" w:date="2015-06-26T16:20:00Z"/>
                <w:rFonts w:ascii="Arial" w:eastAsia="Times New Roman" w:hAnsi="Arial" w:cs="Arial"/>
                <w:sz w:val="16"/>
                <w:szCs w:val="16"/>
              </w:rPr>
            </w:pPr>
            <w:ins w:id="1372" w:author="Douglas Hsu" w:date="2015-06-26T16:20:00Z">
              <w:r w:rsidRPr="00FF2FBD">
                <w:rPr>
                  <w:rFonts w:ascii="Arial" w:eastAsia="Times New Roman" w:hAnsi="Arial" w:cs="Arial"/>
                  <w:sz w:val="16"/>
                  <w:szCs w:val="16"/>
                </w:rPr>
                <w:t>Potassium (mEq/L)</w:t>
              </w:r>
            </w:ins>
          </w:p>
        </w:tc>
        <w:tc>
          <w:tcPr>
            <w:tcW w:w="1170" w:type="dxa"/>
            <w:tcBorders>
              <w:top w:val="nil"/>
              <w:left w:val="nil"/>
              <w:bottom w:val="single" w:sz="4" w:space="0" w:color="auto"/>
              <w:right w:val="single" w:sz="4" w:space="0" w:color="auto"/>
            </w:tcBorders>
            <w:shd w:val="clear" w:color="auto" w:fill="auto"/>
            <w:vAlign w:val="center"/>
            <w:tcPrChange w:id="1373"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2E0379EB" w14:textId="77777777" w:rsidR="00FF2FBD" w:rsidRPr="00FF2FBD" w:rsidRDefault="00FF2FBD" w:rsidP="00B8441F">
            <w:pPr>
              <w:jc w:val="center"/>
              <w:rPr>
                <w:ins w:id="1374" w:author="Douglas Hsu" w:date="2015-06-26T16:20:00Z"/>
                <w:rFonts w:ascii="Arial" w:eastAsia="Times New Roman" w:hAnsi="Arial" w:cs="Arial"/>
                <w:sz w:val="16"/>
                <w:szCs w:val="16"/>
              </w:rPr>
            </w:pPr>
            <w:ins w:id="1375" w:author="Douglas Hsu" w:date="2015-06-26T16:20:00Z">
              <w:r w:rsidRPr="00FF2FBD">
                <w:rPr>
                  <w:rFonts w:ascii="Arial" w:eastAsia="Times New Roman" w:hAnsi="Arial" w:cs="Arial"/>
                  <w:sz w:val="16"/>
                  <w:szCs w:val="16"/>
                </w:rPr>
                <w:t>4 (3.6-4.5)</w:t>
              </w:r>
            </w:ins>
          </w:p>
        </w:tc>
        <w:tc>
          <w:tcPr>
            <w:tcW w:w="1170" w:type="dxa"/>
            <w:tcBorders>
              <w:top w:val="nil"/>
              <w:left w:val="nil"/>
              <w:bottom w:val="single" w:sz="4" w:space="0" w:color="auto"/>
              <w:right w:val="single" w:sz="4" w:space="0" w:color="auto"/>
            </w:tcBorders>
            <w:shd w:val="clear" w:color="auto" w:fill="auto"/>
            <w:vAlign w:val="center"/>
            <w:tcPrChange w:id="1376"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566903D0" w14:textId="77777777" w:rsidR="00FF2FBD" w:rsidRPr="00FF2FBD" w:rsidRDefault="00FF2FBD" w:rsidP="00B8441F">
            <w:pPr>
              <w:jc w:val="center"/>
              <w:rPr>
                <w:ins w:id="1377" w:author="Douglas Hsu" w:date="2015-06-26T16:20:00Z"/>
                <w:rFonts w:ascii="Arial" w:eastAsia="Times New Roman" w:hAnsi="Arial" w:cs="Arial"/>
                <w:sz w:val="16"/>
                <w:szCs w:val="16"/>
              </w:rPr>
            </w:pPr>
            <w:ins w:id="1378" w:author="Douglas Hsu" w:date="2015-06-26T16:20:00Z">
              <w:r w:rsidRPr="00FF2FBD">
                <w:rPr>
                  <w:rFonts w:ascii="Arial" w:eastAsia="Times New Roman" w:hAnsi="Arial" w:cs="Arial"/>
                  <w:sz w:val="16"/>
                  <w:szCs w:val="16"/>
                </w:rPr>
                <w:t>4 (3.7-4.4)</w:t>
              </w:r>
            </w:ins>
          </w:p>
        </w:tc>
        <w:tc>
          <w:tcPr>
            <w:tcW w:w="900" w:type="dxa"/>
            <w:tcBorders>
              <w:top w:val="nil"/>
              <w:left w:val="nil"/>
              <w:bottom w:val="single" w:sz="4" w:space="0" w:color="auto"/>
              <w:right w:val="single" w:sz="4" w:space="0" w:color="auto"/>
            </w:tcBorders>
            <w:shd w:val="clear" w:color="auto" w:fill="auto"/>
            <w:vAlign w:val="center"/>
            <w:tcPrChange w:id="1379"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15C41B6E" w14:textId="77777777" w:rsidR="00FF2FBD" w:rsidRPr="00FF2FBD" w:rsidRDefault="00FF2FBD" w:rsidP="00B8441F">
            <w:pPr>
              <w:jc w:val="center"/>
              <w:rPr>
                <w:ins w:id="1380" w:author="Douglas Hsu" w:date="2015-06-26T16:20:00Z"/>
                <w:rFonts w:ascii="Arial" w:eastAsia="Times New Roman" w:hAnsi="Arial" w:cs="Arial"/>
                <w:sz w:val="16"/>
                <w:szCs w:val="16"/>
              </w:rPr>
            </w:pPr>
            <w:ins w:id="1381" w:author="Douglas Hsu" w:date="2015-06-26T16:20:00Z">
              <w:r w:rsidRPr="00FF2FBD">
                <w:rPr>
                  <w:rFonts w:ascii="Arial" w:eastAsia="Times New Roman" w:hAnsi="Arial" w:cs="Arial"/>
                  <w:sz w:val="16"/>
                  <w:szCs w:val="16"/>
                </w:rPr>
                <w:t>0.5</w:t>
              </w:r>
            </w:ins>
          </w:p>
        </w:tc>
        <w:tc>
          <w:tcPr>
            <w:tcW w:w="1350" w:type="dxa"/>
            <w:tcBorders>
              <w:top w:val="nil"/>
              <w:left w:val="nil"/>
              <w:bottom w:val="single" w:sz="4" w:space="0" w:color="auto"/>
              <w:right w:val="single" w:sz="4" w:space="0" w:color="auto"/>
            </w:tcBorders>
            <w:shd w:val="clear" w:color="auto" w:fill="auto"/>
            <w:vAlign w:val="center"/>
            <w:tcPrChange w:id="1382"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1F5D0EC6" w14:textId="77777777" w:rsidR="00FF2FBD" w:rsidRPr="00FF2FBD" w:rsidRDefault="00FF2FBD" w:rsidP="00B8441F">
            <w:pPr>
              <w:jc w:val="center"/>
              <w:rPr>
                <w:ins w:id="1383" w:author="Douglas Hsu" w:date="2015-06-26T16:20:00Z"/>
                <w:rFonts w:ascii="Arial" w:eastAsia="Times New Roman" w:hAnsi="Arial" w:cs="Arial"/>
                <w:sz w:val="16"/>
                <w:szCs w:val="16"/>
              </w:rPr>
            </w:pPr>
            <w:ins w:id="1384" w:author="Douglas Hsu" w:date="2015-06-26T16:20:00Z">
              <w:r w:rsidRPr="00FF2FBD">
                <w:rPr>
                  <w:rFonts w:ascii="Arial" w:eastAsia="Times New Roman" w:hAnsi="Arial" w:cs="Arial"/>
                  <w:sz w:val="16"/>
                  <w:szCs w:val="16"/>
                </w:rPr>
                <w:t>4 (3.7-4.4)</w:t>
              </w:r>
            </w:ins>
          </w:p>
        </w:tc>
        <w:tc>
          <w:tcPr>
            <w:tcW w:w="1350" w:type="dxa"/>
            <w:tcBorders>
              <w:top w:val="nil"/>
              <w:left w:val="nil"/>
              <w:bottom w:val="single" w:sz="4" w:space="0" w:color="auto"/>
              <w:right w:val="single" w:sz="4" w:space="0" w:color="auto"/>
            </w:tcBorders>
            <w:shd w:val="clear" w:color="auto" w:fill="auto"/>
            <w:vAlign w:val="center"/>
            <w:tcPrChange w:id="1385"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500C842A" w14:textId="77777777" w:rsidR="00FF2FBD" w:rsidRPr="00FF2FBD" w:rsidRDefault="00FF2FBD" w:rsidP="00B8441F">
            <w:pPr>
              <w:jc w:val="center"/>
              <w:rPr>
                <w:ins w:id="1386" w:author="Douglas Hsu" w:date="2015-06-26T16:20:00Z"/>
                <w:rFonts w:ascii="Arial" w:eastAsia="Times New Roman" w:hAnsi="Arial" w:cs="Arial"/>
                <w:sz w:val="16"/>
                <w:szCs w:val="16"/>
              </w:rPr>
            </w:pPr>
            <w:ins w:id="1387" w:author="Douglas Hsu" w:date="2015-06-26T16:20:00Z">
              <w:r w:rsidRPr="00FF2FBD">
                <w:rPr>
                  <w:rFonts w:ascii="Arial" w:eastAsia="Times New Roman" w:hAnsi="Arial" w:cs="Arial"/>
                  <w:sz w:val="16"/>
                  <w:szCs w:val="16"/>
                </w:rPr>
                <w:t>4 (3.6-4.4)</w:t>
              </w:r>
            </w:ins>
          </w:p>
        </w:tc>
        <w:tc>
          <w:tcPr>
            <w:tcW w:w="810" w:type="dxa"/>
            <w:tcBorders>
              <w:top w:val="nil"/>
              <w:left w:val="nil"/>
              <w:bottom w:val="single" w:sz="4" w:space="0" w:color="auto"/>
              <w:right w:val="single" w:sz="4" w:space="0" w:color="auto"/>
            </w:tcBorders>
            <w:shd w:val="clear" w:color="auto" w:fill="auto"/>
            <w:vAlign w:val="center"/>
            <w:tcPrChange w:id="1388"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0B372EFB" w14:textId="77777777" w:rsidR="00FF2FBD" w:rsidRPr="00FF2FBD" w:rsidRDefault="00FF2FBD" w:rsidP="00B8441F">
            <w:pPr>
              <w:jc w:val="center"/>
              <w:rPr>
                <w:ins w:id="1389" w:author="Douglas Hsu" w:date="2015-06-26T16:20:00Z"/>
                <w:rFonts w:ascii="Arial" w:eastAsia="Times New Roman" w:hAnsi="Arial" w:cs="Arial"/>
                <w:sz w:val="16"/>
                <w:szCs w:val="16"/>
              </w:rPr>
            </w:pPr>
            <w:ins w:id="1390" w:author="Douglas Hsu" w:date="2015-06-26T16:20:00Z">
              <w:r w:rsidRPr="00FF2FBD">
                <w:rPr>
                  <w:rFonts w:ascii="Arial" w:eastAsia="Times New Roman" w:hAnsi="Arial" w:cs="Arial"/>
                  <w:sz w:val="16"/>
                  <w:szCs w:val="16"/>
                </w:rPr>
                <w:t>0.5</w:t>
              </w:r>
            </w:ins>
          </w:p>
        </w:tc>
      </w:tr>
      <w:tr w:rsidR="00FF2FBD" w:rsidRPr="00A77179" w14:paraId="3D74A8C7" w14:textId="77777777" w:rsidTr="00FF2FBD">
        <w:tblPrEx>
          <w:tblW w:w="8115" w:type="dxa"/>
          <w:tblInd w:w="93" w:type="dxa"/>
          <w:tblLayout w:type="fixed"/>
          <w:tblPrExChange w:id="1391" w:author="Douglas Hsu" w:date="2015-06-26T16:22:00Z">
            <w:tblPrEx>
              <w:tblW w:w="9570" w:type="dxa"/>
              <w:tblInd w:w="93" w:type="dxa"/>
              <w:tblLayout w:type="fixed"/>
            </w:tblPrEx>
          </w:tblPrExChange>
        </w:tblPrEx>
        <w:trPr>
          <w:trHeight w:val="480"/>
          <w:ins w:id="1392" w:author="Douglas Hsu" w:date="2015-06-26T16:20:00Z"/>
          <w:trPrChange w:id="1393"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394"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50967E93" w14:textId="77777777" w:rsidR="00FF2FBD" w:rsidRPr="00FF2FBD" w:rsidRDefault="00FF2FBD" w:rsidP="00B8441F">
            <w:pPr>
              <w:rPr>
                <w:ins w:id="1395" w:author="Douglas Hsu" w:date="2015-06-26T16:20:00Z"/>
                <w:rFonts w:ascii="Arial" w:eastAsia="Times New Roman" w:hAnsi="Arial" w:cs="Arial"/>
                <w:sz w:val="16"/>
                <w:szCs w:val="16"/>
              </w:rPr>
            </w:pPr>
            <w:ins w:id="1396" w:author="Douglas Hsu" w:date="2015-06-26T16:20:00Z">
              <w:r w:rsidRPr="00FF2FBD">
                <w:rPr>
                  <w:rFonts w:ascii="Arial" w:eastAsia="Times New Roman" w:hAnsi="Arial" w:cs="Arial"/>
                  <w:sz w:val="16"/>
                  <w:szCs w:val="16"/>
                </w:rPr>
                <w:t>Bicarbonate (mEq/L)</w:t>
              </w:r>
            </w:ins>
          </w:p>
        </w:tc>
        <w:tc>
          <w:tcPr>
            <w:tcW w:w="1170" w:type="dxa"/>
            <w:tcBorders>
              <w:top w:val="nil"/>
              <w:left w:val="nil"/>
              <w:bottom w:val="single" w:sz="4" w:space="0" w:color="auto"/>
              <w:right w:val="single" w:sz="4" w:space="0" w:color="auto"/>
            </w:tcBorders>
            <w:shd w:val="clear" w:color="auto" w:fill="auto"/>
            <w:vAlign w:val="center"/>
            <w:tcPrChange w:id="1397"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3882BC4C" w14:textId="77777777" w:rsidR="00FF2FBD" w:rsidRPr="00FF2FBD" w:rsidRDefault="00FF2FBD" w:rsidP="00B8441F">
            <w:pPr>
              <w:jc w:val="center"/>
              <w:rPr>
                <w:ins w:id="1398" w:author="Douglas Hsu" w:date="2015-06-26T16:20:00Z"/>
                <w:rFonts w:ascii="Arial" w:eastAsia="Times New Roman" w:hAnsi="Arial" w:cs="Arial"/>
                <w:sz w:val="16"/>
                <w:szCs w:val="16"/>
              </w:rPr>
            </w:pPr>
            <w:ins w:id="1399" w:author="Douglas Hsu" w:date="2015-06-26T16:20:00Z">
              <w:r w:rsidRPr="00FF2FBD">
                <w:rPr>
                  <w:rFonts w:ascii="Arial" w:eastAsia="Times New Roman" w:hAnsi="Arial" w:cs="Arial"/>
                  <w:sz w:val="16"/>
                  <w:szCs w:val="16"/>
                </w:rPr>
                <w:t>24 (22-27)</w:t>
              </w:r>
            </w:ins>
          </w:p>
        </w:tc>
        <w:tc>
          <w:tcPr>
            <w:tcW w:w="1170" w:type="dxa"/>
            <w:tcBorders>
              <w:top w:val="nil"/>
              <w:left w:val="nil"/>
              <w:bottom w:val="single" w:sz="4" w:space="0" w:color="auto"/>
              <w:right w:val="single" w:sz="4" w:space="0" w:color="auto"/>
            </w:tcBorders>
            <w:shd w:val="clear" w:color="auto" w:fill="auto"/>
            <w:vAlign w:val="center"/>
            <w:tcPrChange w:id="1400"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0A7E82DC" w14:textId="77777777" w:rsidR="00FF2FBD" w:rsidRPr="00FF2FBD" w:rsidRDefault="00FF2FBD" w:rsidP="00B8441F">
            <w:pPr>
              <w:jc w:val="center"/>
              <w:rPr>
                <w:ins w:id="1401" w:author="Douglas Hsu" w:date="2015-06-26T16:20:00Z"/>
                <w:rFonts w:ascii="Arial" w:eastAsia="Times New Roman" w:hAnsi="Arial" w:cs="Arial"/>
                <w:sz w:val="16"/>
                <w:szCs w:val="16"/>
              </w:rPr>
            </w:pPr>
            <w:ins w:id="1402" w:author="Douglas Hsu" w:date="2015-06-26T16:20:00Z">
              <w:r w:rsidRPr="00FF2FBD">
                <w:rPr>
                  <w:rFonts w:ascii="Arial" w:eastAsia="Times New Roman" w:hAnsi="Arial" w:cs="Arial"/>
                  <w:sz w:val="16"/>
                  <w:szCs w:val="16"/>
                </w:rPr>
                <w:t>25 (22-28)</w:t>
              </w:r>
            </w:ins>
          </w:p>
        </w:tc>
        <w:tc>
          <w:tcPr>
            <w:tcW w:w="900" w:type="dxa"/>
            <w:tcBorders>
              <w:top w:val="nil"/>
              <w:left w:val="nil"/>
              <w:bottom w:val="single" w:sz="4" w:space="0" w:color="auto"/>
              <w:right w:val="single" w:sz="4" w:space="0" w:color="auto"/>
            </w:tcBorders>
            <w:shd w:val="clear" w:color="auto" w:fill="auto"/>
            <w:vAlign w:val="center"/>
            <w:tcPrChange w:id="1403"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326EDDD5" w14:textId="77777777" w:rsidR="00FF2FBD" w:rsidRPr="00FF2FBD" w:rsidRDefault="00FF2FBD" w:rsidP="00B8441F">
            <w:pPr>
              <w:jc w:val="center"/>
              <w:rPr>
                <w:ins w:id="1404" w:author="Douglas Hsu" w:date="2015-06-26T16:20:00Z"/>
                <w:rFonts w:ascii="Arial" w:eastAsia="Times New Roman" w:hAnsi="Arial" w:cs="Arial"/>
                <w:sz w:val="16"/>
                <w:szCs w:val="16"/>
              </w:rPr>
            </w:pPr>
            <w:ins w:id="1405" w:author="Douglas Hsu" w:date="2015-06-26T16:20:00Z">
              <w:r w:rsidRPr="00FF2FBD">
                <w:rPr>
                  <w:rFonts w:ascii="Arial" w:eastAsia="Times New Roman" w:hAnsi="Arial" w:cs="Arial"/>
                  <w:sz w:val="16"/>
                  <w:szCs w:val="16"/>
                </w:rPr>
                <w:t>0.02</w:t>
              </w:r>
            </w:ins>
          </w:p>
        </w:tc>
        <w:tc>
          <w:tcPr>
            <w:tcW w:w="1350" w:type="dxa"/>
            <w:tcBorders>
              <w:top w:val="nil"/>
              <w:left w:val="nil"/>
              <w:bottom w:val="single" w:sz="4" w:space="0" w:color="auto"/>
              <w:right w:val="single" w:sz="4" w:space="0" w:color="auto"/>
            </w:tcBorders>
            <w:shd w:val="clear" w:color="auto" w:fill="auto"/>
            <w:vAlign w:val="center"/>
            <w:tcPrChange w:id="1406"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6240F8C9" w14:textId="77777777" w:rsidR="00FF2FBD" w:rsidRPr="00FF2FBD" w:rsidRDefault="00FF2FBD" w:rsidP="00B8441F">
            <w:pPr>
              <w:jc w:val="center"/>
              <w:rPr>
                <w:ins w:id="1407" w:author="Douglas Hsu" w:date="2015-06-26T16:20:00Z"/>
                <w:rFonts w:ascii="Arial" w:eastAsia="Times New Roman" w:hAnsi="Arial" w:cs="Arial"/>
                <w:sz w:val="16"/>
                <w:szCs w:val="16"/>
              </w:rPr>
            </w:pPr>
            <w:ins w:id="1408" w:author="Douglas Hsu" w:date="2015-06-26T16:20:00Z">
              <w:r w:rsidRPr="00FF2FBD">
                <w:rPr>
                  <w:rFonts w:ascii="Arial" w:eastAsia="Times New Roman" w:hAnsi="Arial" w:cs="Arial"/>
                  <w:sz w:val="16"/>
                  <w:szCs w:val="16"/>
                </w:rPr>
                <w:t>24 (21-27)</w:t>
              </w:r>
            </w:ins>
          </w:p>
        </w:tc>
        <w:tc>
          <w:tcPr>
            <w:tcW w:w="1350" w:type="dxa"/>
            <w:tcBorders>
              <w:top w:val="nil"/>
              <w:left w:val="nil"/>
              <w:bottom w:val="single" w:sz="4" w:space="0" w:color="auto"/>
              <w:right w:val="single" w:sz="4" w:space="0" w:color="auto"/>
            </w:tcBorders>
            <w:shd w:val="clear" w:color="auto" w:fill="auto"/>
            <w:vAlign w:val="center"/>
            <w:tcPrChange w:id="1409"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71953100" w14:textId="77777777" w:rsidR="00FF2FBD" w:rsidRPr="00FF2FBD" w:rsidRDefault="00FF2FBD" w:rsidP="00B8441F">
            <w:pPr>
              <w:jc w:val="center"/>
              <w:rPr>
                <w:ins w:id="1410" w:author="Douglas Hsu" w:date="2015-06-26T16:20:00Z"/>
                <w:rFonts w:ascii="Arial" w:eastAsia="Times New Roman" w:hAnsi="Arial" w:cs="Arial"/>
                <w:sz w:val="16"/>
                <w:szCs w:val="16"/>
              </w:rPr>
            </w:pPr>
            <w:ins w:id="1411" w:author="Douglas Hsu" w:date="2015-06-26T16:20:00Z">
              <w:r w:rsidRPr="00FF2FBD">
                <w:rPr>
                  <w:rFonts w:ascii="Arial" w:eastAsia="Times New Roman" w:hAnsi="Arial" w:cs="Arial"/>
                  <w:sz w:val="16"/>
                  <w:szCs w:val="16"/>
                </w:rPr>
                <w:t>24 (21-27)</w:t>
              </w:r>
            </w:ins>
          </w:p>
        </w:tc>
        <w:tc>
          <w:tcPr>
            <w:tcW w:w="810" w:type="dxa"/>
            <w:tcBorders>
              <w:top w:val="nil"/>
              <w:left w:val="nil"/>
              <w:bottom w:val="single" w:sz="4" w:space="0" w:color="auto"/>
              <w:right w:val="single" w:sz="4" w:space="0" w:color="auto"/>
            </w:tcBorders>
            <w:shd w:val="clear" w:color="auto" w:fill="auto"/>
            <w:vAlign w:val="center"/>
            <w:tcPrChange w:id="1412"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0385C21E" w14:textId="77777777" w:rsidR="00FF2FBD" w:rsidRPr="00FF2FBD" w:rsidRDefault="00FF2FBD" w:rsidP="00B8441F">
            <w:pPr>
              <w:jc w:val="center"/>
              <w:rPr>
                <w:ins w:id="1413" w:author="Douglas Hsu" w:date="2015-06-26T16:20:00Z"/>
                <w:rFonts w:ascii="Arial" w:eastAsia="Times New Roman" w:hAnsi="Arial" w:cs="Arial"/>
                <w:sz w:val="16"/>
                <w:szCs w:val="16"/>
              </w:rPr>
            </w:pPr>
            <w:ins w:id="1414" w:author="Douglas Hsu" w:date="2015-06-26T16:20:00Z">
              <w:r w:rsidRPr="00FF2FBD">
                <w:rPr>
                  <w:rFonts w:ascii="Arial" w:eastAsia="Times New Roman" w:hAnsi="Arial" w:cs="Arial"/>
                  <w:sz w:val="16"/>
                  <w:szCs w:val="16"/>
                </w:rPr>
                <w:t>0.22</w:t>
              </w:r>
            </w:ins>
          </w:p>
        </w:tc>
      </w:tr>
      <w:tr w:rsidR="00FF2FBD" w:rsidRPr="00A77179" w14:paraId="01D11682" w14:textId="77777777" w:rsidTr="00FF2FBD">
        <w:tblPrEx>
          <w:tblW w:w="8115" w:type="dxa"/>
          <w:tblInd w:w="93" w:type="dxa"/>
          <w:tblLayout w:type="fixed"/>
          <w:tblPrExChange w:id="1415" w:author="Douglas Hsu" w:date="2015-06-26T16:22:00Z">
            <w:tblPrEx>
              <w:tblW w:w="9570" w:type="dxa"/>
              <w:tblInd w:w="93" w:type="dxa"/>
              <w:tblLayout w:type="fixed"/>
            </w:tblPrEx>
          </w:tblPrExChange>
        </w:tblPrEx>
        <w:trPr>
          <w:trHeight w:val="260"/>
          <w:ins w:id="1416" w:author="Douglas Hsu" w:date="2015-06-26T16:20:00Z"/>
          <w:trPrChange w:id="1417"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41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F7BB6C1" w14:textId="77777777" w:rsidR="00FF2FBD" w:rsidRPr="00FF2FBD" w:rsidRDefault="00FF2FBD" w:rsidP="00B8441F">
            <w:pPr>
              <w:rPr>
                <w:ins w:id="1419" w:author="Douglas Hsu" w:date="2015-06-26T16:20:00Z"/>
                <w:rFonts w:ascii="Arial" w:eastAsia="Times New Roman" w:hAnsi="Arial" w:cs="Arial"/>
                <w:sz w:val="16"/>
                <w:szCs w:val="16"/>
              </w:rPr>
            </w:pPr>
            <w:ins w:id="1420" w:author="Douglas Hsu" w:date="2015-06-26T16:20:00Z">
              <w:r w:rsidRPr="00FF2FBD">
                <w:rPr>
                  <w:rFonts w:ascii="Arial" w:eastAsia="Times New Roman" w:hAnsi="Arial" w:cs="Arial"/>
                  <w:sz w:val="16"/>
                  <w:szCs w:val="16"/>
                </w:rPr>
                <w:t>Chloride (mEq/L)</w:t>
              </w:r>
            </w:ins>
          </w:p>
        </w:tc>
        <w:tc>
          <w:tcPr>
            <w:tcW w:w="1170" w:type="dxa"/>
            <w:tcBorders>
              <w:top w:val="nil"/>
              <w:left w:val="nil"/>
              <w:bottom w:val="single" w:sz="4" w:space="0" w:color="auto"/>
              <w:right w:val="single" w:sz="4" w:space="0" w:color="auto"/>
            </w:tcBorders>
            <w:shd w:val="clear" w:color="auto" w:fill="auto"/>
            <w:vAlign w:val="center"/>
            <w:tcPrChange w:id="1421"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081EE980" w14:textId="77777777" w:rsidR="00FF2FBD" w:rsidRPr="00FF2FBD" w:rsidRDefault="00FF2FBD" w:rsidP="00B8441F">
            <w:pPr>
              <w:jc w:val="center"/>
              <w:rPr>
                <w:ins w:id="1422" w:author="Douglas Hsu" w:date="2015-06-26T16:20:00Z"/>
                <w:rFonts w:ascii="Arial" w:eastAsia="Times New Roman" w:hAnsi="Arial" w:cs="Arial"/>
                <w:sz w:val="16"/>
                <w:szCs w:val="16"/>
              </w:rPr>
            </w:pPr>
            <w:ins w:id="1423" w:author="Douglas Hsu" w:date="2015-06-26T16:20:00Z">
              <w:r w:rsidRPr="00FF2FBD">
                <w:rPr>
                  <w:rFonts w:ascii="Arial" w:eastAsia="Times New Roman" w:hAnsi="Arial" w:cs="Arial"/>
                  <w:sz w:val="16"/>
                  <w:szCs w:val="16"/>
                </w:rPr>
                <w:t>104 (100-107)</w:t>
              </w:r>
            </w:ins>
          </w:p>
        </w:tc>
        <w:tc>
          <w:tcPr>
            <w:tcW w:w="1170" w:type="dxa"/>
            <w:tcBorders>
              <w:top w:val="nil"/>
              <w:left w:val="nil"/>
              <w:bottom w:val="single" w:sz="4" w:space="0" w:color="auto"/>
              <w:right w:val="single" w:sz="4" w:space="0" w:color="auto"/>
            </w:tcBorders>
            <w:shd w:val="clear" w:color="auto" w:fill="auto"/>
            <w:vAlign w:val="center"/>
            <w:tcPrChange w:id="1424"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24F08FBF" w14:textId="77777777" w:rsidR="00FF2FBD" w:rsidRPr="00FF2FBD" w:rsidRDefault="00FF2FBD" w:rsidP="00B8441F">
            <w:pPr>
              <w:jc w:val="center"/>
              <w:rPr>
                <w:ins w:id="1425" w:author="Douglas Hsu" w:date="2015-06-26T16:20:00Z"/>
                <w:rFonts w:ascii="Arial" w:eastAsia="Times New Roman" w:hAnsi="Arial" w:cs="Arial"/>
                <w:sz w:val="16"/>
                <w:szCs w:val="16"/>
              </w:rPr>
            </w:pPr>
            <w:ins w:id="1426" w:author="Douglas Hsu" w:date="2015-06-26T16:20:00Z">
              <w:r w:rsidRPr="00FF2FBD">
                <w:rPr>
                  <w:rFonts w:ascii="Arial" w:eastAsia="Times New Roman" w:hAnsi="Arial" w:cs="Arial"/>
                  <w:sz w:val="16"/>
                  <w:szCs w:val="16"/>
                </w:rPr>
                <w:t>103 (100-106)</w:t>
              </w:r>
            </w:ins>
          </w:p>
        </w:tc>
        <w:tc>
          <w:tcPr>
            <w:tcW w:w="900" w:type="dxa"/>
            <w:tcBorders>
              <w:top w:val="nil"/>
              <w:left w:val="nil"/>
              <w:bottom w:val="single" w:sz="4" w:space="0" w:color="auto"/>
              <w:right w:val="single" w:sz="4" w:space="0" w:color="auto"/>
            </w:tcBorders>
            <w:shd w:val="clear" w:color="auto" w:fill="auto"/>
            <w:vAlign w:val="center"/>
            <w:tcPrChange w:id="1427"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3BC7475D" w14:textId="77777777" w:rsidR="00FF2FBD" w:rsidRPr="00FF2FBD" w:rsidRDefault="00FF2FBD" w:rsidP="00B8441F">
            <w:pPr>
              <w:jc w:val="center"/>
              <w:rPr>
                <w:ins w:id="1428" w:author="Douglas Hsu" w:date="2015-06-26T16:20:00Z"/>
                <w:rFonts w:ascii="Arial" w:eastAsia="Times New Roman" w:hAnsi="Arial" w:cs="Arial"/>
                <w:sz w:val="16"/>
                <w:szCs w:val="16"/>
              </w:rPr>
            </w:pPr>
            <w:ins w:id="1429"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vAlign w:val="center"/>
            <w:tcPrChange w:id="1430"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67097E5E" w14:textId="77777777" w:rsidR="00FF2FBD" w:rsidRPr="00FF2FBD" w:rsidRDefault="00FF2FBD" w:rsidP="00B8441F">
            <w:pPr>
              <w:jc w:val="center"/>
              <w:rPr>
                <w:ins w:id="1431" w:author="Douglas Hsu" w:date="2015-06-26T16:20:00Z"/>
                <w:rFonts w:ascii="Arial" w:eastAsia="Times New Roman" w:hAnsi="Arial" w:cs="Arial"/>
                <w:sz w:val="16"/>
                <w:szCs w:val="16"/>
              </w:rPr>
            </w:pPr>
            <w:ins w:id="1432" w:author="Douglas Hsu" w:date="2015-06-26T16:20:00Z">
              <w:r w:rsidRPr="00FF2FBD">
                <w:rPr>
                  <w:rFonts w:ascii="Arial" w:eastAsia="Times New Roman" w:hAnsi="Arial" w:cs="Arial"/>
                  <w:sz w:val="16"/>
                  <w:szCs w:val="16"/>
                </w:rPr>
                <w:t>104 (100-107)</w:t>
              </w:r>
            </w:ins>
          </w:p>
        </w:tc>
        <w:tc>
          <w:tcPr>
            <w:tcW w:w="1350" w:type="dxa"/>
            <w:tcBorders>
              <w:top w:val="nil"/>
              <w:left w:val="nil"/>
              <w:bottom w:val="single" w:sz="4" w:space="0" w:color="auto"/>
              <w:right w:val="single" w:sz="4" w:space="0" w:color="auto"/>
            </w:tcBorders>
            <w:shd w:val="clear" w:color="auto" w:fill="auto"/>
            <w:vAlign w:val="center"/>
            <w:tcPrChange w:id="1433"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7241D634" w14:textId="77777777" w:rsidR="00FF2FBD" w:rsidRPr="00FF2FBD" w:rsidRDefault="00FF2FBD" w:rsidP="00B8441F">
            <w:pPr>
              <w:jc w:val="center"/>
              <w:rPr>
                <w:ins w:id="1434" w:author="Douglas Hsu" w:date="2015-06-26T16:20:00Z"/>
                <w:rFonts w:ascii="Arial" w:eastAsia="Times New Roman" w:hAnsi="Arial" w:cs="Arial"/>
                <w:sz w:val="16"/>
                <w:szCs w:val="16"/>
              </w:rPr>
            </w:pPr>
            <w:ins w:id="1435" w:author="Douglas Hsu" w:date="2015-06-26T16:20:00Z">
              <w:r w:rsidRPr="00FF2FBD">
                <w:rPr>
                  <w:rFonts w:ascii="Arial" w:eastAsia="Times New Roman" w:hAnsi="Arial" w:cs="Arial"/>
                  <w:sz w:val="16"/>
                  <w:szCs w:val="16"/>
                </w:rPr>
                <w:t>105 (101-108)</w:t>
              </w:r>
            </w:ins>
          </w:p>
        </w:tc>
        <w:tc>
          <w:tcPr>
            <w:tcW w:w="810" w:type="dxa"/>
            <w:tcBorders>
              <w:top w:val="nil"/>
              <w:left w:val="nil"/>
              <w:bottom w:val="single" w:sz="4" w:space="0" w:color="auto"/>
              <w:right w:val="single" w:sz="4" w:space="0" w:color="auto"/>
            </w:tcBorders>
            <w:shd w:val="clear" w:color="auto" w:fill="auto"/>
            <w:vAlign w:val="center"/>
            <w:tcPrChange w:id="1436"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62C384F8" w14:textId="77777777" w:rsidR="00FF2FBD" w:rsidRPr="00FF2FBD" w:rsidRDefault="00FF2FBD" w:rsidP="00B8441F">
            <w:pPr>
              <w:jc w:val="center"/>
              <w:rPr>
                <w:ins w:id="1437" w:author="Douglas Hsu" w:date="2015-06-26T16:20:00Z"/>
                <w:rFonts w:ascii="Arial" w:eastAsia="Times New Roman" w:hAnsi="Arial" w:cs="Arial"/>
                <w:sz w:val="16"/>
                <w:szCs w:val="16"/>
              </w:rPr>
            </w:pPr>
            <w:ins w:id="1438" w:author="Douglas Hsu" w:date="2015-06-26T16:20:00Z">
              <w:r w:rsidRPr="00FF2FBD">
                <w:rPr>
                  <w:rFonts w:ascii="Arial" w:eastAsia="Times New Roman" w:hAnsi="Arial" w:cs="Arial"/>
                  <w:sz w:val="16"/>
                  <w:szCs w:val="16"/>
                </w:rPr>
                <w:t>0.02</w:t>
              </w:r>
            </w:ins>
          </w:p>
        </w:tc>
      </w:tr>
      <w:tr w:rsidR="00FF2FBD" w:rsidRPr="00A77179" w14:paraId="375CFB2C" w14:textId="77777777" w:rsidTr="00FF2FBD">
        <w:tblPrEx>
          <w:tblW w:w="8115" w:type="dxa"/>
          <w:tblInd w:w="93" w:type="dxa"/>
          <w:tblLayout w:type="fixed"/>
          <w:tblPrExChange w:id="1439" w:author="Douglas Hsu" w:date="2015-06-26T16:22:00Z">
            <w:tblPrEx>
              <w:tblW w:w="9570" w:type="dxa"/>
              <w:tblInd w:w="93" w:type="dxa"/>
              <w:tblLayout w:type="fixed"/>
            </w:tblPrEx>
          </w:tblPrExChange>
        </w:tblPrEx>
        <w:trPr>
          <w:trHeight w:val="260"/>
          <w:ins w:id="1440" w:author="Douglas Hsu" w:date="2015-06-26T16:20:00Z"/>
          <w:trPrChange w:id="1441"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44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4D5928BB" w14:textId="41216DF0" w:rsidR="00FF2FBD" w:rsidRPr="00FF2FBD" w:rsidRDefault="000E3EE7" w:rsidP="00B8441F">
            <w:pPr>
              <w:rPr>
                <w:ins w:id="1443" w:author="Douglas Hsu" w:date="2015-06-26T16:20:00Z"/>
                <w:rFonts w:ascii="Arial" w:eastAsia="Times New Roman" w:hAnsi="Arial" w:cs="Arial"/>
                <w:sz w:val="16"/>
                <w:szCs w:val="16"/>
              </w:rPr>
            </w:pPr>
            <w:ins w:id="1444" w:author="Douglas Hsu" w:date="2015-06-26T16:36:00Z">
              <w:r>
                <w:rPr>
                  <w:rFonts w:ascii="Arial" w:eastAsia="Times New Roman" w:hAnsi="Arial" w:cs="Arial"/>
                  <w:sz w:val="16"/>
                  <w:szCs w:val="16"/>
                </w:rPr>
                <w:t>Blood urea nitrogen</w:t>
              </w:r>
            </w:ins>
            <w:bookmarkStart w:id="1445" w:name="_GoBack"/>
            <w:bookmarkEnd w:id="1445"/>
            <w:ins w:id="1446" w:author="Douglas Hsu" w:date="2015-06-26T16:20:00Z">
              <w:r w:rsidR="00FF2FBD" w:rsidRPr="00FF2FBD">
                <w:rPr>
                  <w:rFonts w:ascii="Arial" w:eastAsia="Times New Roman" w:hAnsi="Arial" w:cs="Arial"/>
                  <w:sz w:val="16"/>
                  <w:szCs w:val="16"/>
                </w:rPr>
                <w:t xml:space="preserve"> (mg/dL)</w:t>
              </w:r>
            </w:ins>
          </w:p>
        </w:tc>
        <w:tc>
          <w:tcPr>
            <w:tcW w:w="1170" w:type="dxa"/>
            <w:tcBorders>
              <w:top w:val="nil"/>
              <w:left w:val="nil"/>
              <w:bottom w:val="single" w:sz="4" w:space="0" w:color="auto"/>
              <w:right w:val="single" w:sz="4" w:space="0" w:color="auto"/>
            </w:tcBorders>
            <w:shd w:val="clear" w:color="auto" w:fill="auto"/>
            <w:vAlign w:val="center"/>
            <w:tcPrChange w:id="1447"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707C6DEB" w14:textId="77777777" w:rsidR="00FF2FBD" w:rsidRPr="00FF2FBD" w:rsidRDefault="00FF2FBD" w:rsidP="00B8441F">
            <w:pPr>
              <w:jc w:val="center"/>
              <w:rPr>
                <w:ins w:id="1448" w:author="Douglas Hsu" w:date="2015-06-26T16:20:00Z"/>
                <w:rFonts w:ascii="Arial" w:eastAsia="Times New Roman" w:hAnsi="Arial" w:cs="Arial"/>
                <w:sz w:val="16"/>
                <w:szCs w:val="16"/>
              </w:rPr>
            </w:pPr>
            <w:ins w:id="1449" w:author="Douglas Hsu" w:date="2015-06-26T16:20:00Z">
              <w:r w:rsidRPr="00FF2FBD">
                <w:rPr>
                  <w:rFonts w:ascii="Arial" w:eastAsia="Times New Roman" w:hAnsi="Arial" w:cs="Arial"/>
                  <w:sz w:val="16"/>
                  <w:szCs w:val="16"/>
                </w:rPr>
                <w:t>15 (11-22)</w:t>
              </w:r>
            </w:ins>
          </w:p>
        </w:tc>
        <w:tc>
          <w:tcPr>
            <w:tcW w:w="1170" w:type="dxa"/>
            <w:tcBorders>
              <w:top w:val="nil"/>
              <w:left w:val="nil"/>
              <w:bottom w:val="single" w:sz="4" w:space="0" w:color="auto"/>
              <w:right w:val="single" w:sz="4" w:space="0" w:color="auto"/>
            </w:tcBorders>
            <w:shd w:val="clear" w:color="auto" w:fill="auto"/>
            <w:vAlign w:val="center"/>
            <w:tcPrChange w:id="1450"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7091B4FF" w14:textId="77777777" w:rsidR="00FF2FBD" w:rsidRPr="00FF2FBD" w:rsidRDefault="00FF2FBD" w:rsidP="00B8441F">
            <w:pPr>
              <w:jc w:val="center"/>
              <w:rPr>
                <w:ins w:id="1451" w:author="Douglas Hsu" w:date="2015-06-26T16:20:00Z"/>
                <w:rFonts w:ascii="Arial" w:eastAsia="Times New Roman" w:hAnsi="Arial" w:cs="Arial"/>
                <w:sz w:val="16"/>
                <w:szCs w:val="16"/>
              </w:rPr>
            </w:pPr>
            <w:ins w:id="1452" w:author="Douglas Hsu" w:date="2015-06-26T16:20:00Z">
              <w:r w:rsidRPr="00FF2FBD">
                <w:rPr>
                  <w:rFonts w:ascii="Arial" w:eastAsia="Times New Roman" w:hAnsi="Arial" w:cs="Arial"/>
                  <w:sz w:val="16"/>
                  <w:szCs w:val="16"/>
                </w:rPr>
                <w:t>15 (11-21)</w:t>
              </w:r>
            </w:ins>
          </w:p>
        </w:tc>
        <w:tc>
          <w:tcPr>
            <w:tcW w:w="900" w:type="dxa"/>
            <w:tcBorders>
              <w:top w:val="nil"/>
              <w:left w:val="nil"/>
              <w:bottom w:val="single" w:sz="4" w:space="0" w:color="auto"/>
              <w:right w:val="single" w:sz="4" w:space="0" w:color="auto"/>
            </w:tcBorders>
            <w:shd w:val="clear" w:color="auto" w:fill="auto"/>
            <w:vAlign w:val="center"/>
            <w:tcPrChange w:id="1453"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20D998BE" w14:textId="77777777" w:rsidR="00FF2FBD" w:rsidRPr="00FF2FBD" w:rsidRDefault="00FF2FBD" w:rsidP="00B8441F">
            <w:pPr>
              <w:jc w:val="center"/>
              <w:rPr>
                <w:ins w:id="1454" w:author="Douglas Hsu" w:date="2015-06-26T16:20:00Z"/>
                <w:rFonts w:ascii="Arial" w:eastAsia="Times New Roman" w:hAnsi="Arial" w:cs="Arial"/>
                <w:sz w:val="16"/>
                <w:szCs w:val="16"/>
              </w:rPr>
            </w:pPr>
            <w:ins w:id="1455" w:author="Douglas Hsu" w:date="2015-06-26T16:20:00Z">
              <w:r w:rsidRPr="00FF2FBD">
                <w:rPr>
                  <w:rFonts w:ascii="Arial" w:eastAsia="Times New Roman" w:hAnsi="Arial" w:cs="Arial"/>
                  <w:sz w:val="16"/>
                  <w:szCs w:val="16"/>
                </w:rPr>
                <w:t>0.5</w:t>
              </w:r>
            </w:ins>
          </w:p>
        </w:tc>
        <w:tc>
          <w:tcPr>
            <w:tcW w:w="1350" w:type="dxa"/>
            <w:tcBorders>
              <w:top w:val="nil"/>
              <w:left w:val="nil"/>
              <w:bottom w:val="single" w:sz="4" w:space="0" w:color="auto"/>
              <w:right w:val="single" w:sz="4" w:space="0" w:color="auto"/>
            </w:tcBorders>
            <w:shd w:val="clear" w:color="auto" w:fill="auto"/>
            <w:vAlign w:val="center"/>
            <w:tcPrChange w:id="1456"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56C57F79" w14:textId="77777777" w:rsidR="00FF2FBD" w:rsidRPr="00FF2FBD" w:rsidRDefault="00FF2FBD" w:rsidP="00B8441F">
            <w:pPr>
              <w:jc w:val="center"/>
              <w:rPr>
                <w:ins w:id="1457" w:author="Douglas Hsu" w:date="2015-06-26T16:20:00Z"/>
                <w:rFonts w:ascii="Arial" w:eastAsia="Times New Roman" w:hAnsi="Arial" w:cs="Arial"/>
                <w:sz w:val="16"/>
                <w:szCs w:val="16"/>
              </w:rPr>
            </w:pPr>
            <w:ins w:id="1458" w:author="Douglas Hsu" w:date="2015-06-26T16:20:00Z">
              <w:r w:rsidRPr="00FF2FBD">
                <w:rPr>
                  <w:rFonts w:ascii="Arial" w:eastAsia="Times New Roman" w:hAnsi="Arial" w:cs="Arial"/>
                  <w:sz w:val="16"/>
                  <w:szCs w:val="16"/>
                </w:rPr>
                <w:t>16 (12-22)</w:t>
              </w:r>
            </w:ins>
          </w:p>
        </w:tc>
        <w:tc>
          <w:tcPr>
            <w:tcW w:w="1350" w:type="dxa"/>
            <w:tcBorders>
              <w:top w:val="nil"/>
              <w:left w:val="nil"/>
              <w:bottom w:val="single" w:sz="4" w:space="0" w:color="auto"/>
              <w:right w:val="single" w:sz="4" w:space="0" w:color="auto"/>
            </w:tcBorders>
            <w:shd w:val="clear" w:color="auto" w:fill="auto"/>
            <w:vAlign w:val="center"/>
            <w:tcPrChange w:id="1459"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71B8259D" w14:textId="77777777" w:rsidR="00FF2FBD" w:rsidRPr="00FF2FBD" w:rsidRDefault="00FF2FBD" w:rsidP="00B8441F">
            <w:pPr>
              <w:jc w:val="center"/>
              <w:rPr>
                <w:ins w:id="1460" w:author="Douglas Hsu" w:date="2015-06-26T16:20:00Z"/>
                <w:rFonts w:ascii="Arial" w:eastAsia="Times New Roman" w:hAnsi="Arial" w:cs="Arial"/>
                <w:sz w:val="16"/>
                <w:szCs w:val="16"/>
              </w:rPr>
            </w:pPr>
            <w:ins w:id="1461" w:author="Douglas Hsu" w:date="2015-06-26T16:20:00Z">
              <w:r w:rsidRPr="00FF2FBD">
                <w:rPr>
                  <w:rFonts w:ascii="Arial" w:eastAsia="Times New Roman" w:hAnsi="Arial" w:cs="Arial"/>
                  <w:sz w:val="16"/>
                  <w:szCs w:val="16"/>
                </w:rPr>
                <w:t>16 (12-22)</w:t>
              </w:r>
            </w:ins>
          </w:p>
        </w:tc>
        <w:tc>
          <w:tcPr>
            <w:tcW w:w="810" w:type="dxa"/>
            <w:tcBorders>
              <w:top w:val="nil"/>
              <w:left w:val="nil"/>
              <w:bottom w:val="single" w:sz="4" w:space="0" w:color="auto"/>
              <w:right w:val="single" w:sz="4" w:space="0" w:color="auto"/>
            </w:tcBorders>
            <w:shd w:val="clear" w:color="auto" w:fill="auto"/>
            <w:vAlign w:val="center"/>
            <w:tcPrChange w:id="1462"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4087DE03" w14:textId="77777777" w:rsidR="00FF2FBD" w:rsidRPr="00FF2FBD" w:rsidRDefault="00FF2FBD" w:rsidP="00B8441F">
            <w:pPr>
              <w:jc w:val="center"/>
              <w:rPr>
                <w:ins w:id="1463" w:author="Douglas Hsu" w:date="2015-06-26T16:20:00Z"/>
                <w:rFonts w:ascii="Arial" w:eastAsia="Times New Roman" w:hAnsi="Arial" w:cs="Arial"/>
                <w:sz w:val="16"/>
                <w:szCs w:val="16"/>
              </w:rPr>
            </w:pPr>
            <w:ins w:id="1464" w:author="Douglas Hsu" w:date="2015-06-26T16:20:00Z">
              <w:r w:rsidRPr="00FF2FBD">
                <w:rPr>
                  <w:rFonts w:ascii="Arial" w:eastAsia="Times New Roman" w:hAnsi="Arial" w:cs="Arial"/>
                  <w:sz w:val="16"/>
                  <w:szCs w:val="16"/>
                </w:rPr>
                <w:t>0.6</w:t>
              </w:r>
            </w:ins>
          </w:p>
        </w:tc>
      </w:tr>
      <w:tr w:rsidR="00FF2FBD" w:rsidRPr="00A77179" w14:paraId="6B2119DD" w14:textId="77777777" w:rsidTr="00FF2FBD">
        <w:tblPrEx>
          <w:tblW w:w="8115" w:type="dxa"/>
          <w:tblInd w:w="93" w:type="dxa"/>
          <w:tblLayout w:type="fixed"/>
          <w:tblPrExChange w:id="1465" w:author="Douglas Hsu" w:date="2015-06-26T16:22:00Z">
            <w:tblPrEx>
              <w:tblW w:w="9570" w:type="dxa"/>
              <w:tblInd w:w="93" w:type="dxa"/>
              <w:tblLayout w:type="fixed"/>
            </w:tblPrEx>
          </w:tblPrExChange>
        </w:tblPrEx>
        <w:trPr>
          <w:trHeight w:val="260"/>
          <w:ins w:id="1466" w:author="Douglas Hsu" w:date="2015-06-26T16:20:00Z"/>
          <w:trPrChange w:id="1467"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46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051C97E9" w14:textId="77777777" w:rsidR="00FF2FBD" w:rsidRPr="00FF2FBD" w:rsidRDefault="00FF2FBD" w:rsidP="00B8441F">
            <w:pPr>
              <w:rPr>
                <w:ins w:id="1469" w:author="Douglas Hsu" w:date="2015-06-26T16:20:00Z"/>
                <w:rFonts w:ascii="Arial" w:eastAsia="Times New Roman" w:hAnsi="Arial" w:cs="Arial"/>
                <w:sz w:val="16"/>
                <w:szCs w:val="16"/>
              </w:rPr>
            </w:pPr>
            <w:ins w:id="1470" w:author="Douglas Hsu" w:date="2015-06-26T16:20:00Z">
              <w:r w:rsidRPr="00FF2FBD">
                <w:rPr>
                  <w:rFonts w:ascii="Arial" w:eastAsia="Times New Roman" w:hAnsi="Arial" w:cs="Arial"/>
                  <w:sz w:val="16"/>
                  <w:szCs w:val="16"/>
                </w:rPr>
                <w:t>Creatinine (mg/dL)</w:t>
              </w:r>
            </w:ins>
          </w:p>
        </w:tc>
        <w:tc>
          <w:tcPr>
            <w:tcW w:w="1170" w:type="dxa"/>
            <w:tcBorders>
              <w:top w:val="nil"/>
              <w:left w:val="nil"/>
              <w:bottom w:val="single" w:sz="4" w:space="0" w:color="auto"/>
              <w:right w:val="single" w:sz="4" w:space="0" w:color="auto"/>
            </w:tcBorders>
            <w:shd w:val="clear" w:color="auto" w:fill="auto"/>
            <w:noWrap/>
            <w:vAlign w:val="center"/>
            <w:tcPrChange w:id="1471"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34FC7FB7" w14:textId="77777777" w:rsidR="00FF2FBD" w:rsidRPr="00FF2FBD" w:rsidRDefault="00FF2FBD" w:rsidP="00B8441F">
            <w:pPr>
              <w:jc w:val="center"/>
              <w:rPr>
                <w:ins w:id="1472" w:author="Douglas Hsu" w:date="2015-06-26T16:20:00Z"/>
                <w:rFonts w:ascii="Arial" w:eastAsia="Times New Roman" w:hAnsi="Arial" w:cs="Arial"/>
                <w:sz w:val="16"/>
                <w:szCs w:val="16"/>
              </w:rPr>
            </w:pPr>
            <w:ins w:id="1473" w:author="Douglas Hsu" w:date="2015-06-26T16:20:00Z">
              <w:r w:rsidRPr="00FF2FBD">
                <w:rPr>
                  <w:rFonts w:ascii="Arial" w:eastAsia="Times New Roman" w:hAnsi="Arial" w:cs="Arial"/>
                  <w:sz w:val="16"/>
                  <w:szCs w:val="16"/>
                </w:rPr>
                <w:t>0.9 (0.7-1.2)</w:t>
              </w:r>
            </w:ins>
          </w:p>
        </w:tc>
        <w:tc>
          <w:tcPr>
            <w:tcW w:w="1170" w:type="dxa"/>
            <w:tcBorders>
              <w:top w:val="nil"/>
              <w:left w:val="nil"/>
              <w:bottom w:val="single" w:sz="4" w:space="0" w:color="auto"/>
              <w:right w:val="single" w:sz="4" w:space="0" w:color="auto"/>
            </w:tcBorders>
            <w:shd w:val="clear" w:color="auto" w:fill="auto"/>
            <w:noWrap/>
            <w:vAlign w:val="center"/>
            <w:tcPrChange w:id="1474"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55BC608D" w14:textId="77777777" w:rsidR="00FF2FBD" w:rsidRPr="00FF2FBD" w:rsidRDefault="00FF2FBD" w:rsidP="00B8441F">
            <w:pPr>
              <w:jc w:val="center"/>
              <w:rPr>
                <w:ins w:id="1475" w:author="Douglas Hsu" w:date="2015-06-26T16:20:00Z"/>
                <w:rFonts w:ascii="Arial" w:eastAsia="Times New Roman" w:hAnsi="Arial" w:cs="Arial"/>
                <w:sz w:val="16"/>
                <w:szCs w:val="16"/>
              </w:rPr>
            </w:pPr>
            <w:ins w:id="1476" w:author="Douglas Hsu" w:date="2015-06-26T16:20:00Z">
              <w:r w:rsidRPr="00FF2FBD">
                <w:rPr>
                  <w:rFonts w:ascii="Arial" w:eastAsia="Times New Roman" w:hAnsi="Arial" w:cs="Arial"/>
                  <w:sz w:val="16"/>
                  <w:szCs w:val="16"/>
                </w:rPr>
                <w:t>0.9 (0.7-1.1)</w:t>
              </w:r>
            </w:ins>
          </w:p>
        </w:tc>
        <w:tc>
          <w:tcPr>
            <w:tcW w:w="900" w:type="dxa"/>
            <w:tcBorders>
              <w:top w:val="nil"/>
              <w:left w:val="nil"/>
              <w:bottom w:val="single" w:sz="4" w:space="0" w:color="auto"/>
              <w:right w:val="single" w:sz="4" w:space="0" w:color="auto"/>
            </w:tcBorders>
            <w:shd w:val="clear" w:color="auto" w:fill="auto"/>
            <w:noWrap/>
            <w:vAlign w:val="center"/>
            <w:tcPrChange w:id="1477"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36D0EF98" w14:textId="77777777" w:rsidR="00FF2FBD" w:rsidRPr="00FF2FBD" w:rsidRDefault="00FF2FBD" w:rsidP="00B8441F">
            <w:pPr>
              <w:jc w:val="center"/>
              <w:rPr>
                <w:ins w:id="1478" w:author="Douglas Hsu" w:date="2015-06-26T16:20:00Z"/>
                <w:rFonts w:ascii="Arial" w:eastAsia="Times New Roman" w:hAnsi="Arial" w:cs="Arial"/>
                <w:sz w:val="16"/>
                <w:szCs w:val="16"/>
              </w:rPr>
            </w:pPr>
            <w:ins w:id="1479"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noWrap/>
            <w:vAlign w:val="center"/>
            <w:tcPrChange w:id="1480"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0884630E" w14:textId="77777777" w:rsidR="00FF2FBD" w:rsidRPr="00FF2FBD" w:rsidRDefault="00FF2FBD" w:rsidP="00B8441F">
            <w:pPr>
              <w:jc w:val="center"/>
              <w:rPr>
                <w:ins w:id="1481" w:author="Douglas Hsu" w:date="2015-06-26T16:20:00Z"/>
                <w:rFonts w:ascii="Arial" w:eastAsia="Times New Roman" w:hAnsi="Arial" w:cs="Arial"/>
                <w:sz w:val="16"/>
                <w:szCs w:val="16"/>
              </w:rPr>
            </w:pPr>
            <w:ins w:id="1482" w:author="Douglas Hsu" w:date="2015-06-26T16:20:00Z">
              <w:r w:rsidRPr="00FF2FBD">
                <w:rPr>
                  <w:rFonts w:ascii="Arial" w:eastAsia="Times New Roman" w:hAnsi="Arial" w:cs="Arial"/>
                  <w:sz w:val="16"/>
                  <w:szCs w:val="16"/>
                </w:rPr>
                <w:t>0.9 (0.7-1.1)</w:t>
              </w:r>
            </w:ins>
          </w:p>
        </w:tc>
        <w:tc>
          <w:tcPr>
            <w:tcW w:w="1350" w:type="dxa"/>
            <w:tcBorders>
              <w:top w:val="nil"/>
              <w:left w:val="nil"/>
              <w:bottom w:val="single" w:sz="4" w:space="0" w:color="auto"/>
              <w:right w:val="single" w:sz="4" w:space="0" w:color="auto"/>
            </w:tcBorders>
            <w:shd w:val="clear" w:color="auto" w:fill="auto"/>
            <w:noWrap/>
            <w:vAlign w:val="center"/>
            <w:tcPrChange w:id="1483"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59D8B27A" w14:textId="77777777" w:rsidR="00FF2FBD" w:rsidRPr="00FF2FBD" w:rsidRDefault="00FF2FBD" w:rsidP="00B8441F">
            <w:pPr>
              <w:jc w:val="center"/>
              <w:rPr>
                <w:ins w:id="1484" w:author="Douglas Hsu" w:date="2015-06-26T16:20:00Z"/>
                <w:rFonts w:ascii="Arial" w:eastAsia="Times New Roman" w:hAnsi="Arial" w:cs="Arial"/>
                <w:sz w:val="16"/>
                <w:szCs w:val="16"/>
              </w:rPr>
            </w:pPr>
            <w:ins w:id="1485" w:author="Douglas Hsu" w:date="2015-06-26T16:20:00Z">
              <w:r w:rsidRPr="00FF2FBD">
                <w:rPr>
                  <w:rFonts w:ascii="Arial" w:eastAsia="Times New Roman" w:hAnsi="Arial" w:cs="Arial"/>
                  <w:sz w:val="16"/>
                  <w:szCs w:val="16"/>
                </w:rPr>
                <w:t>0.9 (0.7-1.1)</w:t>
              </w:r>
            </w:ins>
          </w:p>
        </w:tc>
        <w:tc>
          <w:tcPr>
            <w:tcW w:w="810" w:type="dxa"/>
            <w:tcBorders>
              <w:top w:val="nil"/>
              <w:left w:val="nil"/>
              <w:bottom w:val="single" w:sz="4" w:space="0" w:color="auto"/>
              <w:right w:val="single" w:sz="4" w:space="0" w:color="auto"/>
            </w:tcBorders>
            <w:shd w:val="clear" w:color="auto" w:fill="auto"/>
            <w:noWrap/>
            <w:vAlign w:val="center"/>
            <w:tcPrChange w:id="1486"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6943DA78" w14:textId="77777777" w:rsidR="00FF2FBD" w:rsidRPr="00FF2FBD" w:rsidRDefault="00FF2FBD" w:rsidP="00B8441F">
            <w:pPr>
              <w:jc w:val="center"/>
              <w:rPr>
                <w:ins w:id="1487" w:author="Douglas Hsu" w:date="2015-06-26T16:20:00Z"/>
                <w:rFonts w:ascii="Arial" w:eastAsia="Times New Roman" w:hAnsi="Arial" w:cs="Arial"/>
                <w:sz w:val="16"/>
                <w:szCs w:val="16"/>
              </w:rPr>
            </w:pPr>
            <w:ins w:id="1488" w:author="Douglas Hsu" w:date="2015-06-26T16:20:00Z">
              <w:r w:rsidRPr="00FF2FBD">
                <w:rPr>
                  <w:rFonts w:ascii="Arial" w:eastAsia="Times New Roman" w:hAnsi="Arial" w:cs="Arial"/>
                  <w:sz w:val="16"/>
                  <w:szCs w:val="16"/>
                </w:rPr>
                <w:t>0.2</w:t>
              </w:r>
            </w:ins>
          </w:p>
        </w:tc>
      </w:tr>
      <w:tr w:rsidR="00FF2FBD" w:rsidRPr="00A77179" w14:paraId="64582E67" w14:textId="77777777" w:rsidTr="00FF2FBD">
        <w:tblPrEx>
          <w:tblW w:w="8115" w:type="dxa"/>
          <w:tblInd w:w="93" w:type="dxa"/>
          <w:tblLayout w:type="fixed"/>
          <w:tblPrExChange w:id="1489" w:author="Douglas Hsu" w:date="2015-06-26T16:22:00Z">
            <w:tblPrEx>
              <w:tblW w:w="9570" w:type="dxa"/>
              <w:tblInd w:w="93" w:type="dxa"/>
              <w:tblLayout w:type="fixed"/>
            </w:tblPrEx>
          </w:tblPrExChange>
        </w:tblPrEx>
        <w:trPr>
          <w:trHeight w:val="260"/>
          <w:ins w:id="1490" w:author="Douglas Hsu" w:date="2015-06-26T16:20:00Z"/>
          <w:trPrChange w:id="1491"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49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6FEA1F2E" w14:textId="77777777" w:rsidR="00FF2FBD" w:rsidRPr="00FF2FBD" w:rsidRDefault="00FF2FBD" w:rsidP="00B8441F">
            <w:pPr>
              <w:rPr>
                <w:ins w:id="1493" w:author="Douglas Hsu" w:date="2015-06-26T16:20:00Z"/>
                <w:rFonts w:ascii="Arial" w:eastAsia="Times New Roman" w:hAnsi="Arial" w:cs="Arial"/>
                <w:sz w:val="16"/>
                <w:szCs w:val="16"/>
              </w:rPr>
            </w:pPr>
            <w:ins w:id="1494" w:author="Douglas Hsu" w:date="2015-06-26T16:20:00Z">
              <w:r w:rsidRPr="00FF2FBD">
                <w:rPr>
                  <w:rFonts w:ascii="Arial" w:eastAsia="Times New Roman" w:hAnsi="Arial" w:cs="Arial"/>
                  <w:sz w:val="16"/>
                  <w:szCs w:val="16"/>
                </w:rPr>
                <w:t>Glucose (mg/dL)</w:t>
              </w:r>
            </w:ins>
          </w:p>
        </w:tc>
        <w:tc>
          <w:tcPr>
            <w:tcW w:w="1170" w:type="dxa"/>
            <w:tcBorders>
              <w:top w:val="nil"/>
              <w:left w:val="nil"/>
              <w:bottom w:val="single" w:sz="4" w:space="0" w:color="auto"/>
              <w:right w:val="single" w:sz="4" w:space="0" w:color="auto"/>
            </w:tcBorders>
            <w:shd w:val="clear" w:color="auto" w:fill="auto"/>
            <w:noWrap/>
            <w:vAlign w:val="center"/>
            <w:tcPrChange w:id="1495"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03BB1722" w14:textId="77777777" w:rsidR="00FF2FBD" w:rsidRPr="00FF2FBD" w:rsidRDefault="00FF2FBD" w:rsidP="00B8441F">
            <w:pPr>
              <w:jc w:val="center"/>
              <w:rPr>
                <w:ins w:id="1496" w:author="Douglas Hsu" w:date="2015-06-26T16:20:00Z"/>
                <w:rFonts w:ascii="Arial" w:eastAsia="Times New Roman" w:hAnsi="Arial" w:cs="Arial"/>
                <w:sz w:val="16"/>
                <w:szCs w:val="16"/>
              </w:rPr>
            </w:pPr>
            <w:ins w:id="1497" w:author="Douglas Hsu" w:date="2015-06-26T16:20:00Z">
              <w:r w:rsidRPr="00FF2FBD">
                <w:rPr>
                  <w:rFonts w:ascii="Arial" w:eastAsia="Times New Roman" w:hAnsi="Arial" w:cs="Arial"/>
                  <w:sz w:val="16"/>
                  <w:szCs w:val="16"/>
                </w:rPr>
                <w:t>129 (107-157)</w:t>
              </w:r>
            </w:ins>
          </w:p>
        </w:tc>
        <w:tc>
          <w:tcPr>
            <w:tcW w:w="1170" w:type="dxa"/>
            <w:tcBorders>
              <w:top w:val="nil"/>
              <w:left w:val="nil"/>
              <w:bottom w:val="single" w:sz="4" w:space="0" w:color="auto"/>
              <w:right w:val="single" w:sz="4" w:space="0" w:color="auto"/>
            </w:tcBorders>
            <w:shd w:val="clear" w:color="auto" w:fill="auto"/>
            <w:noWrap/>
            <w:vAlign w:val="center"/>
            <w:tcPrChange w:id="1498"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3B732AB9" w14:textId="77777777" w:rsidR="00FF2FBD" w:rsidRPr="00FF2FBD" w:rsidRDefault="00FF2FBD" w:rsidP="00B8441F">
            <w:pPr>
              <w:jc w:val="center"/>
              <w:rPr>
                <w:ins w:id="1499" w:author="Douglas Hsu" w:date="2015-06-26T16:20:00Z"/>
                <w:rFonts w:ascii="Arial" w:eastAsia="Times New Roman" w:hAnsi="Arial" w:cs="Arial"/>
                <w:sz w:val="16"/>
                <w:szCs w:val="16"/>
              </w:rPr>
            </w:pPr>
            <w:ins w:id="1500" w:author="Douglas Hsu" w:date="2015-06-26T16:20:00Z">
              <w:r w:rsidRPr="00FF2FBD">
                <w:rPr>
                  <w:rFonts w:ascii="Arial" w:eastAsia="Times New Roman" w:hAnsi="Arial" w:cs="Arial"/>
                  <w:sz w:val="16"/>
                  <w:szCs w:val="16"/>
                </w:rPr>
                <w:t>124 (104-164</w:t>
              </w:r>
            </w:ins>
          </w:p>
        </w:tc>
        <w:tc>
          <w:tcPr>
            <w:tcW w:w="900" w:type="dxa"/>
            <w:tcBorders>
              <w:top w:val="nil"/>
              <w:left w:val="nil"/>
              <w:bottom w:val="single" w:sz="4" w:space="0" w:color="auto"/>
              <w:right w:val="single" w:sz="4" w:space="0" w:color="auto"/>
            </w:tcBorders>
            <w:shd w:val="clear" w:color="auto" w:fill="auto"/>
            <w:noWrap/>
            <w:vAlign w:val="center"/>
            <w:tcPrChange w:id="1501"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4C3ADDF6" w14:textId="77777777" w:rsidR="00FF2FBD" w:rsidRPr="00FF2FBD" w:rsidRDefault="00FF2FBD" w:rsidP="00B8441F">
            <w:pPr>
              <w:jc w:val="center"/>
              <w:rPr>
                <w:ins w:id="1502" w:author="Douglas Hsu" w:date="2015-06-26T16:20:00Z"/>
                <w:rFonts w:ascii="Arial" w:eastAsia="Times New Roman" w:hAnsi="Arial" w:cs="Arial"/>
                <w:sz w:val="16"/>
                <w:szCs w:val="16"/>
              </w:rPr>
            </w:pPr>
            <w:ins w:id="1503" w:author="Douglas Hsu" w:date="2015-06-26T16:20:00Z">
              <w:r w:rsidRPr="00FF2FBD">
                <w:rPr>
                  <w:rFonts w:ascii="Arial" w:eastAsia="Times New Roman" w:hAnsi="Arial" w:cs="Arial"/>
                  <w:sz w:val="16"/>
                  <w:szCs w:val="16"/>
                </w:rPr>
                <w:t>0.4</w:t>
              </w:r>
            </w:ins>
          </w:p>
        </w:tc>
        <w:tc>
          <w:tcPr>
            <w:tcW w:w="1350" w:type="dxa"/>
            <w:tcBorders>
              <w:top w:val="nil"/>
              <w:left w:val="nil"/>
              <w:bottom w:val="single" w:sz="4" w:space="0" w:color="auto"/>
              <w:right w:val="single" w:sz="4" w:space="0" w:color="auto"/>
            </w:tcBorders>
            <w:shd w:val="clear" w:color="auto" w:fill="auto"/>
            <w:noWrap/>
            <w:vAlign w:val="center"/>
            <w:tcPrChange w:id="1504"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09620FA5" w14:textId="77777777" w:rsidR="00FF2FBD" w:rsidRPr="00FF2FBD" w:rsidRDefault="00FF2FBD" w:rsidP="00B8441F">
            <w:pPr>
              <w:jc w:val="center"/>
              <w:rPr>
                <w:ins w:id="1505" w:author="Douglas Hsu" w:date="2015-06-26T16:20:00Z"/>
                <w:rFonts w:ascii="Arial" w:eastAsia="Times New Roman" w:hAnsi="Arial" w:cs="Arial"/>
                <w:sz w:val="16"/>
                <w:szCs w:val="16"/>
              </w:rPr>
            </w:pPr>
            <w:ins w:id="1506" w:author="Douglas Hsu" w:date="2015-06-26T16:20:00Z">
              <w:r w:rsidRPr="00FF2FBD">
                <w:rPr>
                  <w:rFonts w:ascii="Arial" w:eastAsia="Times New Roman" w:hAnsi="Arial" w:cs="Arial"/>
                  <w:sz w:val="16"/>
                  <w:szCs w:val="16"/>
                </w:rPr>
                <w:t>131 (109-171)</w:t>
              </w:r>
            </w:ins>
          </w:p>
        </w:tc>
        <w:tc>
          <w:tcPr>
            <w:tcW w:w="1350" w:type="dxa"/>
            <w:tcBorders>
              <w:top w:val="nil"/>
              <w:left w:val="nil"/>
              <w:bottom w:val="single" w:sz="4" w:space="0" w:color="auto"/>
              <w:right w:val="single" w:sz="4" w:space="0" w:color="auto"/>
            </w:tcBorders>
            <w:shd w:val="clear" w:color="auto" w:fill="auto"/>
            <w:noWrap/>
            <w:vAlign w:val="center"/>
            <w:tcPrChange w:id="1507"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11FEE84A" w14:textId="77777777" w:rsidR="00FF2FBD" w:rsidRPr="00FF2FBD" w:rsidRDefault="00FF2FBD" w:rsidP="00B8441F">
            <w:pPr>
              <w:jc w:val="center"/>
              <w:rPr>
                <w:ins w:id="1508" w:author="Douglas Hsu" w:date="2015-06-26T16:20:00Z"/>
                <w:rFonts w:ascii="Arial" w:eastAsia="Times New Roman" w:hAnsi="Arial" w:cs="Arial"/>
                <w:sz w:val="16"/>
                <w:szCs w:val="16"/>
              </w:rPr>
            </w:pPr>
            <w:ins w:id="1509" w:author="Douglas Hsu" w:date="2015-06-26T16:20:00Z">
              <w:r w:rsidRPr="00FF2FBD">
                <w:rPr>
                  <w:rFonts w:ascii="Arial" w:eastAsia="Times New Roman" w:hAnsi="Arial" w:cs="Arial"/>
                  <w:sz w:val="16"/>
                  <w:szCs w:val="16"/>
                </w:rPr>
                <w:t>137 (112-171)</w:t>
              </w:r>
            </w:ins>
          </w:p>
        </w:tc>
        <w:tc>
          <w:tcPr>
            <w:tcW w:w="810" w:type="dxa"/>
            <w:tcBorders>
              <w:top w:val="nil"/>
              <w:left w:val="nil"/>
              <w:bottom w:val="single" w:sz="4" w:space="0" w:color="auto"/>
              <w:right w:val="single" w:sz="4" w:space="0" w:color="auto"/>
            </w:tcBorders>
            <w:shd w:val="clear" w:color="auto" w:fill="auto"/>
            <w:noWrap/>
            <w:vAlign w:val="center"/>
            <w:tcPrChange w:id="1510"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7B220CF6" w14:textId="77777777" w:rsidR="00FF2FBD" w:rsidRPr="00FF2FBD" w:rsidRDefault="00FF2FBD" w:rsidP="00B8441F">
            <w:pPr>
              <w:jc w:val="center"/>
              <w:rPr>
                <w:ins w:id="1511" w:author="Douglas Hsu" w:date="2015-06-26T16:20:00Z"/>
                <w:rFonts w:ascii="Arial" w:eastAsia="Times New Roman" w:hAnsi="Arial" w:cs="Arial"/>
                <w:sz w:val="16"/>
                <w:szCs w:val="16"/>
              </w:rPr>
            </w:pPr>
            <w:ins w:id="1512" w:author="Douglas Hsu" w:date="2015-06-26T16:20:00Z">
              <w:r w:rsidRPr="00FF2FBD">
                <w:rPr>
                  <w:rFonts w:ascii="Arial" w:eastAsia="Times New Roman" w:hAnsi="Arial" w:cs="Arial"/>
                  <w:sz w:val="16"/>
                  <w:szCs w:val="16"/>
                </w:rPr>
                <w:t>0.2</w:t>
              </w:r>
            </w:ins>
          </w:p>
        </w:tc>
      </w:tr>
      <w:tr w:rsidR="00FF2FBD" w:rsidRPr="00A77179" w14:paraId="13E9C338" w14:textId="77777777" w:rsidTr="00FF2FBD">
        <w:tblPrEx>
          <w:tblW w:w="8115" w:type="dxa"/>
          <w:tblInd w:w="93" w:type="dxa"/>
          <w:tblLayout w:type="fixed"/>
          <w:tblPrExChange w:id="1513" w:author="Douglas Hsu" w:date="2015-06-26T16:22:00Z">
            <w:tblPrEx>
              <w:tblW w:w="9570" w:type="dxa"/>
              <w:tblInd w:w="93" w:type="dxa"/>
              <w:tblLayout w:type="fixed"/>
            </w:tblPrEx>
          </w:tblPrExChange>
        </w:tblPrEx>
        <w:trPr>
          <w:trHeight w:val="260"/>
          <w:ins w:id="1514" w:author="Douglas Hsu" w:date="2015-06-26T16:20:00Z"/>
          <w:trPrChange w:id="151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51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5F91B22" w14:textId="77777777" w:rsidR="00FF2FBD" w:rsidRPr="00FF2FBD" w:rsidRDefault="00FF2FBD" w:rsidP="00B8441F">
            <w:pPr>
              <w:rPr>
                <w:ins w:id="1517" w:author="Douglas Hsu" w:date="2015-06-26T16:20:00Z"/>
                <w:rFonts w:ascii="Arial" w:eastAsia="Times New Roman" w:hAnsi="Arial" w:cs="Arial"/>
                <w:sz w:val="16"/>
                <w:szCs w:val="16"/>
              </w:rPr>
            </w:pPr>
            <w:ins w:id="1518" w:author="Douglas Hsu" w:date="2015-06-26T16:20:00Z">
              <w:r w:rsidRPr="00FF2FBD">
                <w:rPr>
                  <w:rFonts w:ascii="Arial" w:eastAsia="Times New Roman" w:hAnsi="Arial" w:cs="Arial"/>
                  <w:sz w:val="16"/>
                  <w:szCs w:val="16"/>
                </w:rPr>
                <w:t>Calcium (mg/dL)</w:t>
              </w:r>
            </w:ins>
          </w:p>
        </w:tc>
        <w:tc>
          <w:tcPr>
            <w:tcW w:w="1170" w:type="dxa"/>
            <w:tcBorders>
              <w:top w:val="nil"/>
              <w:left w:val="nil"/>
              <w:bottom w:val="single" w:sz="4" w:space="0" w:color="auto"/>
              <w:right w:val="single" w:sz="4" w:space="0" w:color="auto"/>
            </w:tcBorders>
            <w:shd w:val="clear" w:color="auto" w:fill="auto"/>
            <w:noWrap/>
            <w:vAlign w:val="center"/>
            <w:tcPrChange w:id="1519"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6092A88A" w14:textId="77777777" w:rsidR="00FF2FBD" w:rsidRPr="00FF2FBD" w:rsidRDefault="00FF2FBD" w:rsidP="00B8441F">
            <w:pPr>
              <w:jc w:val="center"/>
              <w:rPr>
                <w:ins w:id="1520" w:author="Douglas Hsu" w:date="2015-06-26T16:20:00Z"/>
                <w:rFonts w:ascii="Arial" w:eastAsia="Times New Roman" w:hAnsi="Arial" w:cs="Arial"/>
                <w:sz w:val="16"/>
                <w:szCs w:val="16"/>
              </w:rPr>
            </w:pPr>
            <w:ins w:id="1521" w:author="Douglas Hsu" w:date="2015-06-26T16:20:00Z">
              <w:r w:rsidRPr="00FF2FBD">
                <w:rPr>
                  <w:rFonts w:ascii="Arial" w:eastAsia="Times New Roman" w:hAnsi="Arial" w:cs="Arial"/>
                  <w:sz w:val="16"/>
                  <w:szCs w:val="16"/>
                </w:rPr>
                <w:t>8.5 (8-9)</w:t>
              </w:r>
            </w:ins>
          </w:p>
        </w:tc>
        <w:tc>
          <w:tcPr>
            <w:tcW w:w="1170" w:type="dxa"/>
            <w:tcBorders>
              <w:top w:val="nil"/>
              <w:left w:val="nil"/>
              <w:bottom w:val="single" w:sz="4" w:space="0" w:color="auto"/>
              <w:right w:val="single" w:sz="4" w:space="0" w:color="auto"/>
            </w:tcBorders>
            <w:shd w:val="clear" w:color="auto" w:fill="auto"/>
            <w:noWrap/>
            <w:vAlign w:val="center"/>
            <w:tcPrChange w:id="1522"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75589105" w14:textId="77777777" w:rsidR="00FF2FBD" w:rsidRPr="00FF2FBD" w:rsidRDefault="00FF2FBD" w:rsidP="00B8441F">
            <w:pPr>
              <w:jc w:val="center"/>
              <w:rPr>
                <w:ins w:id="1523" w:author="Douglas Hsu" w:date="2015-06-26T16:20:00Z"/>
                <w:rFonts w:ascii="Arial" w:eastAsia="Times New Roman" w:hAnsi="Arial" w:cs="Arial"/>
                <w:sz w:val="16"/>
                <w:szCs w:val="16"/>
              </w:rPr>
            </w:pPr>
            <w:ins w:id="1524" w:author="Douglas Hsu" w:date="2015-06-26T16:20:00Z">
              <w:r w:rsidRPr="00FF2FBD">
                <w:rPr>
                  <w:rFonts w:ascii="Arial" w:eastAsia="Times New Roman" w:hAnsi="Arial" w:cs="Arial"/>
                  <w:sz w:val="16"/>
                  <w:szCs w:val="16"/>
                </w:rPr>
                <w:t>8.6 (8.1-9.1)</w:t>
              </w:r>
            </w:ins>
          </w:p>
        </w:tc>
        <w:tc>
          <w:tcPr>
            <w:tcW w:w="900" w:type="dxa"/>
            <w:tcBorders>
              <w:top w:val="nil"/>
              <w:left w:val="nil"/>
              <w:bottom w:val="single" w:sz="4" w:space="0" w:color="auto"/>
              <w:right w:val="single" w:sz="4" w:space="0" w:color="auto"/>
            </w:tcBorders>
            <w:shd w:val="clear" w:color="auto" w:fill="auto"/>
            <w:noWrap/>
            <w:vAlign w:val="center"/>
            <w:tcPrChange w:id="1525"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61C05351" w14:textId="77777777" w:rsidR="00FF2FBD" w:rsidRPr="00FF2FBD" w:rsidRDefault="00FF2FBD" w:rsidP="00B8441F">
            <w:pPr>
              <w:jc w:val="center"/>
              <w:rPr>
                <w:ins w:id="1526" w:author="Douglas Hsu" w:date="2015-06-26T16:20:00Z"/>
                <w:rFonts w:ascii="Arial" w:eastAsia="Times New Roman" w:hAnsi="Arial" w:cs="Arial"/>
                <w:sz w:val="16"/>
                <w:szCs w:val="16"/>
              </w:rPr>
            </w:pPr>
            <w:ins w:id="1527"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noWrap/>
            <w:vAlign w:val="center"/>
            <w:tcPrChange w:id="1528"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2A4936D9" w14:textId="77777777" w:rsidR="00FF2FBD" w:rsidRPr="00FF2FBD" w:rsidRDefault="00FF2FBD" w:rsidP="00B8441F">
            <w:pPr>
              <w:jc w:val="center"/>
              <w:rPr>
                <w:ins w:id="1529" w:author="Douglas Hsu" w:date="2015-06-26T16:20:00Z"/>
                <w:rFonts w:ascii="Arial" w:eastAsia="Times New Roman" w:hAnsi="Arial" w:cs="Arial"/>
                <w:sz w:val="16"/>
                <w:szCs w:val="16"/>
              </w:rPr>
            </w:pPr>
            <w:ins w:id="1530" w:author="Douglas Hsu" w:date="2015-06-26T16:20:00Z">
              <w:r w:rsidRPr="00FF2FBD">
                <w:rPr>
                  <w:rFonts w:ascii="Arial" w:eastAsia="Times New Roman" w:hAnsi="Arial" w:cs="Arial"/>
                  <w:sz w:val="16"/>
                  <w:szCs w:val="16"/>
                </w:rPr>
                <w:t>8.4 (7.9-8.9)</w:t>
              </w:r>
            </w:ins>
          </w:p>
        </w:tc>
        <w:tc>
          <w:tcPr>
            <w:tcW w:w="1350" w:type="dxa"/>
            <w:tcBorders>
              <w:top w:val="nil"/>
              <w:left w:val="nil"/>
              <w:bottom w:val="single" w:sz="4" w:space="0" w:color="auto"/>
              <w:right w:val="single" w:sz="4" w:space="0" w:color="auto"/>
            </w:tcBorders>
            <w:shd w:val="clear" w:color="auto" w:fill="auto"/>
            <w:noWrap/>
            <w:vAlign w:val="center"/>
            <w:tcPrChange w:id="1531"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55C9F64D" w14:textId="77777777" w:rsidR="00FF2FBD" w:rsidRPr="00FF2FBD" w:rsidRDefault="00FF2FBD" w:rsidP="00B8441F">
            <w:pPr>
              <w:jc w:val="center"/>
              <w:rPr>
                <w:ins w:id="1532" w:author="Douglas Hsu" w:date="2015-06-26T16:20:00Z"/>
                <w:rFonts w:ascii="Arial" w:eastAsia="Times New Roman" w:hAnsi="Arial" w:cs="Arial"/>
                <w:sz w:val="16"/>
                <w:szCs w:val="16"/>
              </w:rPr>
            </w:pPr>
            <w:ins w:id="1533" w:author="Douglas Hsu" w:date="2015-06-26T16:20:00Z">
              <w:r w:rsidRPr="00FF2FBD">
                <w:rPr>
                  <w:rFonts w:ascii="Arial" w:eastAsia="Times New Roman" w:hAnsi="Arial" w:cs="Arial"/>
                  <w:sz w:val="16"/>
                  <w:szCs w:val="16"/>
                </w:rPr>
                <w:t>8.4 (7.8-8.9)</w:t>
              </w:r>
            </w:ins>
          </w:p>
        </w:tc>
        <w:tc>
          <w:tcPr>
            <w:tcW w:w="810" w:type="dxa"/>
            <w:tcBorders>
              <w:top w:val="nil"/>
              <w:left w:val="nil"/>
              <w:bottom w:val="single" w:sz="4" w:space="0" w:color="auto"/>
              <w:right w:val="single" w:sz="4" w:space="0" w:color="auto"/>
            </w:tcBorders>
            <w:shd w:val="clear" w:color="auto" w:fill="auto"/>
            <w:noWrap/>
            <w:vAlign w:val="center"/>
            <w:tcPrChange w:id="1534"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3FFACF26" w14:textId="77777777" w:rsidR="00FF2FBD" w:rsidRPr="00FF2FBD" w:rsidRDefault="00FF2FBD" w:rsidP="00B8441F">
            <w:pPr>
              <w:jc w:val="center"/>
              <w:rPr>
                <w:ins w:id="1535" w:author="Douglas Hsu" w:date="2015-06-26T16:20:00Z"/>
                <w:rFonts w:ascii="Arial" w:eastAsia="Times New Roman" w:hAnsi="Arial" w:cs="Arial"/>
                <w:sz w:val="16"/>
                <w:szCs w:val="16"/>
              </w:rPr>
            </w:pPr>
            <w:ins w:id="1536" w:author="Douglas Hsu" w:date="2015-06-26T16:20:00Z">
              <w:r w:rsidRPr="00FF2FBD">
                <w:rPr>
                  <w:rFonts w:ascii="Arial" w:eastAsia="Times New Roman" w:hAnsi="Arial" w:cs="Arial"/>
                  <w:sz w:val="16"/>
                  <w:szCs w:val="16"/>
                </w:rPr>
                <w:t>0.4</w:t>
              </w:r>
            </w:ins>
          </w:p>
        </w:tc>
      </w:tr>
      <w:tr w:rsidR="00FF2FBD" w:rsidRPr="00A77179" w14:paraId="3D66A3DD" w14:textId="77777777" w:rsidTr="00FF2FBD">
        <w:tblPrEx>
          <w:tblW w:w="8115" w:type="dxa"/>
          <w:tblInd w:w="93" w:type="dxa"/>
          <w:tblLayout w:type="fixed"/>
          <w:tblPrExChange w:id="1537" w:author="Douglas Hsu" w:date="2015-06-26T16:22:00Z">
            <w:tblPrEx>
              <w:tblW w:w="9570" w:type="dxa"/>
              <w:tblInd w:w="93" w:type="dxa"/>
              <w:tblLayout w:type="fixed"/>
            </w:tblPrEx>
          </w:tblPrExChange>
        </w:tblPrEx>
        <w:trPr>
          <w:trHeight w:val="260"/>
          <w:ins w:id="1538" w:author="Douglas Hsu" w:date="2015-06-26T16:20:00Z"/>
          <w:trPrChange w:id="1539"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54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09F2E9BA" w14:textId="77777777" w:rsidR="00FF2FBD" w:rsidRPr="00FF2FBD" w:rsidRDefault="00FF2FBD" w:rsidP="00B8441F">
            <w:pPr>
              <w:rPr>
                <w:ins w:id="1541" w:author="Douglas Hsu" w:date="2015-06-26T16:20:00Z"/>
                <w:rFonts w:ascii="Arial" w:eastAsia="Times New Roman" w:hAnsi="Arial" w:cs="Arial"/>
                <w:sz w:val="16"/>
                <w:szCs w:val="16"/>
              </w:rPr>
            </w:pPr>
            <w:ins w:id="1542" w:author="Douglas Hsu" w:date="2015-06-26T16:20:00Z">
              <w:r w:rsidRPr="00FF2FBD">
                <w:rPr>
                  <w:rFonts w:ascii="Arial" w:eastAsia="Times New Roman" w:hAnsi="Arial" w:cs="Arial"/>
                  <w:sz w:val="16"/>
                  <w:szCs w:val="16"/>
                </w:rPr>
                <w:t>Magnesium (mg/dL)</w:t>
              </w:r>
            </w:ins>
          </w:p>
        </w:tc>
        <w:tc>
          <w:tcPr>
            <w:tcW w:w="1170" w:type="dxa"/>
            <w:tcBorders>
              <w:top w:val="nil"/>
              <w:left w:val="nil"/>
              <w:bottom w:val="single" w:sz="4" w:space="0" w:color="auto"/>
              <w:right w:val="single" w:sz="4" w:space="0" w:color="auto"/>
            </w:tcBorders>
            <w:shd w:val="clear" w:color="auto" w:fill="auto"/>
            <w:noWrap/>
            <w:vAlign w:val="center"/>
            <w:tcPrChange w:id="1543"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46FD48C1" w14:textId="77777777" w:rsidR="00FF2FBD" w:rsidRPr="00FF2FBD" w:rsidRDefault="00FF2FBD" w:rsidP="00B8441F">
            <w:pPr>
              <w:jc w:val="center"/>
              <w:rPr>
                <w:ins w:id="1544" w:author="Douglas Hsu" w:date="2015-06-26T16:20:00Z"/>
                <w:rFonts w:ascii="Arial" w:eastAsia="Times New Roman" w:hAnsi="Arial" w:cs="Arial"/>
                <w:sz w:val="16"/>
                <w:szCs w:val="16"/>
              </w:rPr>
            </w:pPr>
            <w:ins w:id="1545" w:author="Douglas Hsu" w:date="2015-06-26T16:20:00Z">
              <w:r w:rsidRPr="00FF2FBD">
                <w:rPr>
                  <w:rFonts w:ascii="Arial" w:eastAsia="Times New Roman" w:hAnsi="Arial" w:cs="Arial"/>
                  <w:sz w:val="16"/>
                  <w:szCs w:val="16"/>
                </w:rPr>
                <w:t>1.8 (1.6-2)</w:t>
              </w:r>
            </w:ins>
          </w:p>
        </w:tc>
        <w:tc>
          <w:tcPr>
            <w:tcW w:w="1170" w:type="dxa"/>
            <w:tcBorders>
              <w:top w:val="nil"/>
              <w:left w:val="nil"/>
              <w:bottom w:val="single" w:sz="4" w:space="0" w:color="auto"/>
              <w:right w:val="single" w:sz="4" w:space="0" w:color="auto"/>
            </w:tcBorders>
            <w:shd w:val="clear" w:color="auto" w:fill="auto"/>
            <w:noWrap/>
            <w:vAlign w:val="center"/>
            <w:tcPrChange w:id="1546"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7DDCF930" w14:textId="77777777" w:rsidR="00FF2FBD" w:rsidRPr="00FF2FBD" w:rsidRDefault="00FF2FBD" w:rsidP="00B8441F">
            <w:pPr>
              <w:jc w:val="center"/>
              <w:rPr>
                <w:ins w:id="1547" w:author="Douglas Hsu" w:date="2015-06-26T16:20:00Z"/>
                <w:rFonts w:ascii="Arial" w:eastAsia="Times New Roman" w:hAnsi="Arial" w:cs="Arial"/>
                <w:sz w:val="16"/>
                <w:szCs w:val="16"/>
              </w:rPr>
            </w:pPr>
            <w:ins w:id="1548" w:author="Douglas Hsu" w:date="2015-06-26T16:20:00Z">
              <w:r w:rsidRPr="00FF2FBD">
                <w:rPr>
                  <w:rFonts w:ascii="Arial" w:eastAsia="Times New Roman" w:hAnsi="Arial" w:cs="Arial"/>
                  <w:sz w:val="16"/>
                  <w:szCs w:val="16"/>
                </w:rPr>
                <w:t>1.9 (1.7-2.1)</w:t>
              </w:r>
            </w:ins>
          </w:p>
        </w:tc>
        <w:tc>
          <w:tcPr>
            <w:tcW w:w="900" w:type="dxa"/>
            <w:tcBorders>
              <w:top w:val="nil"/>
              <w:left w:val="nil"/>
              <w:bottom w:val="single" w:sz="4" w:space="0" w:color="auto"/>
              <w:right w:val="single" w:sz="4" w:space="0" w:color="auto"/>
            </w:tcBorders>
            <w:shd w:val="clear" w:color="auto" w:fill="auto"/>
            <w:noWrap/>
            <w:vAlign w:val="center"/>
            <w:tcPrChange w:id="1549"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2150A7EA" w14:textId="77777777" w:rsidR="00FF2FBD" w:rsidRPr="00FF2FBD" w:rsidRDefault="00FF2FBD" w:rsidP="00B8441F">
            <w:pPr>
              <w:jc w:val="center"/>
              <w:rPr>
                <w:ins w:id="1550" w:author="Douglas Hsu" w:date="2015-06-26T16:20:00Z"/>
                <w:rFonts w:ascii="Arial" w:eastAsia="Times New Roman" w:hAnsi="Arial" w:cs="Arial"/>
                <w:sz w:val="16"/>
                <w:szCs w:val="16"/>
              </w:rPr>
            </w:pPr>
            <w:ins w:id="1551" w:author="Douglas Hsu" w:date="2015-06-26T16:20:00Z">
              <w:r w:rsidRPr="00FF2FBD">
                <w:rPr>
                  <w:rFonts w:ascii="Arial" w:eastAsia="Times New Roman" w:hAnsi="Arial" w:cs="Arial"/>
                  <w:sz w:val="16"/>
                  <w:szCs w:val="16"/>
                </w:rPr>
                <w:t>0.01</w:t>
              </w:r>
            </w:ins>
          </w:p>
        </w:tc>
        <w:tc>
          <w:tcPr>
            <w:tcW w:w="1350" w:type="dxa"/>
            <w:tcBorders>
              <w:top w:val="nil"/>
              <w:left w:val="nil"/>
              <w:bottom w:val="single" w:sz="4" w:space="0" w:color="auto"/>
              <w:right w:val="single" w:sz="4" w:space="0" w:color="auto"/>
            </w:tcBorders>
            <w:shd w:val="clear" w:color="auto" w:fill="auto"/>
            <w:noWrap/>
            <w:vAlign w:val="center"/>
            <w:tcPrChange w:id="1552"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2E46910E" w14:textId="77777777" w:rsidR="00FF2FBD" w:rsidRPr="00FF2FBD" w:rsidRDefault="00FF2FBD" w:rsidP="00B8441F">
            <w:pPr>
              <w:jc w:val="center"/>
              <w:rPr>
                <w:ins w:id="1553" w:author="Douglas Hsu" w:date="2015-06-26T16:20:00Z"/>
                <w:rFonts w:ascii="Arial" w:eastAsia="Times New Roman" w:hAnsi="Arial" w:cs="Arial"/>
                <w:sz w:val="16"/>
                <w:szCs w:val="16"/>
              </w:rPr>
            </w:pPr>
            <w:ins w:id="1554" w:author="Douglas Hsu" w:date="2015-06-26T16:20:00Z">
              <w:r w:rsidRPr="00FF2FBD">
                <w:rPr>
                  <w:rFonts w:ascii="Arial" w:eastAsia="Times New Roman" w:hAnsi="Arial" w:cs="Arial"/>
                  <w:sz w:val="16"/>
                  <w:szCs w:val="16"/>
                </w:rPr>
                <w:t>1.8 (1.6-2.1)</w:t>
              </w:r>
            </w:ins>
          </w:p>
        </w:tc>
        <w:tc>
          <w:tcPr>
            <w:tcW w:w="1350" w:type="dxa"/>
            <w:tcBorders>
              <w:top w:val="nil"/>
              <w:left w:val="nil"/>
              <w:bottom w:val="single" w:sz="4" w:space="0" w:color="auto"/>
              <w:right w:val="single" w:sz="4" w:space="0" w:color="auto"/>
            </w:tcBorders>
            <w:shd w:val="clear" w:color="auto" w:fill="auto"/>
            <w:noWrap/>
            <w:vAlign w:val="center"/>
            <w:tcPrChange w:id="155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64377FC7" w14:textId="77777777" w:rsidR="00FF2FBD" w:rsidRPr="00FF2FBD" w:rsidRDefault="00FF2FBD" w:rsidP="00B8441F">
            <w:pPr>
              <w:jc w:val="center"/>
              <w:rPr>
                <w:ins w:id="1556" w:author="Douglas Hsu" w:date="2015-06-26T16:20:00Z"/>
                <w:rFonts w:ascii="Arial" w:eastAsia="Times New Roman" w:hAnsi="Arial" w:cs="Arial"/>
                <w:sz w:val="16"/>
                <w:szCs w:val="16"/>
              </w:rPr>
            </w:pPr>
            <w:ins w:id="1557" w:author="Douglas Hsu" w:date="2015-06-26T16:20:00Z">
              <w:r w:rsidRPr="00FF2FBD">
                <w:rPr>
                  <w:rFonts w:ascii="Arial" w:eastAsia="Times New Roman" w:hAnsi="Arial" w:cs="Arial"/>
                  <w:sz w:val="16"/>
                  <w:szCs w:val="16"/>
                </w:rPr>
                <w:t>1.7 (1.5-2)</w:t>
              </w:r>
            </w:ins>
          </w:p>
        </w:tc>
        <w:tc>
          <w:tcPr>
            <w:tcW w:w="810" w:type="dxa"/>
            <w:tcBorders>
              <w:top w:val="nil"/>
              <w:left w:val="nil"/>
              <w:bottom w:val="single" w:sz="4" w:space="0" w:color="auto"/>
              <w:right w:val="single" w:sz="4" w:space="0" w:color="auto"/>
            </w:tcBorders>
            <w:shd w:val="clear" w:color="auto" w:fill="auto"/>
            <w:noWrap/>
            <w:vAlign w:val="center"/>
            <w:tcPrChange w:id="1558"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02DF040" w14:textId="77777777" w:rsidR="00FF2FBD" w:rsidRPr="00FF2FBD" w:rsidRDefault="00FF2FBD" w:rsidP="00B8441F">
            <w:pPr>
              <w:jc w:val="center"/>
              <w:rPr>
                <w:ins w:id="1559" w:author="Douglas Hsu" w:date="2015-06-26T16:20:00Z"/>
                <w:rFonts w:ascii="Arial" w:eastAsia="Times New Roman" w:hAnsi="Arial" w:cs="Arial"/>
                <w:sz w:val="16"/>
                <w:szCs w:val="16"/>
              </w:rPr>
            </w:pPr>
            <w:ins w:id="1560" w:author="Douglas Hsu" w:date="2015-06-26T16:20:00Z">
              <w:r w:rsidRPr="00FF2FBD">
                <w:rPr>
                  <w:rFonts w:ascii="Arial" w:eastAsia="Times New Roman" w:hAnsi="Arial" w:cs="Arial"/>
                  <w:sz w:val="16"/>
                  <w:szCs w:val="16"/>
                </w:rPr>
                <w:t>0.03</w:t>
              </w:r>
            </w:ins>
          </w:p>
        </w:tc>
      </w:tr>
      <w:tr w:rsidR="00FF2FBD" w:rsidRPr="00A77179" w14:paraId="72EDB268" w14:textId="77777777" w:rsidTr="00FF2FBD">
        <w:tblPrEx>
          <w:tblW w:w="8115" w:type="dxa"/>
          <w:tblInd w:w="93" w:type="dxa"/>
          <w:tblLayout w:type="fixed"/>
          <w:tblPrExChange w:id="1561" w:author="Douglas Hsu" w:date="2015-06-26T16:22:00Z">
            <w:tblPrEx>
              <w:tblW w:w="9570" w:type="dxa"/>
              <w:tblInd w:w="93" w:type="dxa"/>
              <w:tblLayout w:type="fixed"/>
            </w:tblPrEx>
          </w:tblPrExChange>
        </w:tblPrEx>
        <w:trPr>
          <w:trHeight w:val="260"/>
          <w:ins w:id="1562" w:author="Douglas Hsu" w:date="2015-06-26T16:20:00Z"/>
          <w:trPrChange w:id="1563"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564"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5A91C3F" w14:textId="77777777" w:rsidR="00FF2FBD" w:rsidRPr="00FF2FBD" w:rsidRDefault="00FF2FBD" w:rsidP="00B8441F">
            <w:pPr>
              <w:rPr>
                <w:ins w:id="1565" w:author="Douglas Hsu" w:date="2015-06-26T16:20:00Z"/>
                <w:rFonts w:ascii="Arial" w:eastAsia="Times New Roman" w:hAnsi="Arial" w:cs="Arial"/>
                <w:sz w:val="16"/>
                <w:szCs w:val="16"/>
              </w:rPr>
            </w:pPr>
            <w:ins w:id="1566" w:author="Douglas Hsu" w:date="2015-06-26T16:20:00Z">
              <w:r w:rsidRPr="00FF2FBD">
                <w:rPr>
                  <w:rFonts w:ascii="Arial" w:eastAsia="Times New Roman" w:hAnsi="Arial" w:cs="Arial"/>
                  <w:sz w:val="16"/>
                  <w:szCs w:val="16"/>
                </w:rPr>
                <w:t>Phosphate (mg/dL)</w:t>
              </w:r>
            </w:ins>
          </w:p>
        </w:tc>
        <w:tc>
          <w:tcPr>
            <w:tcW w:w="1170" w:type="dxa"/>
            <w:tcBorders>
              <w:top w:val="nil"/>
              <w:left w:val="nil"/>
              <w:bottom w:val="single" w:sz="4" w:space="0" w:color="auto"/>
              <w:right w:val="single" w:sz="4" w:space="0" w:color="auto"/>
            </w:tcBorders>
            <w:shd w:val="clear" w:color="auto" w:fill="auto"/>
            <w:noWrap/>
            <w:vAlign w:val="center"/>
            <w:tcPrChange w:id="1567"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63AD50E3" w14:textId="77777777" w:rsidR="00FF2FBD" w:rsidRPr="00FF2FBD" w:rsidRDefault="00FF2FBD" w:rsidP="00B8441F">
            <w:pPr>
              <w:jc w:val="center"/>
              <w:rPr>
                <w:ins w:id="1568" w:author="Douglas Hsu" w:date="2015-06-26T16:20:00Z"/>
                <w:rFonts w:ascii="Arial" w:eastAsia="Times New Roman" w:hAnsi="Arial" w:cs="Arial"/>
                <w:sz w:val="16"/>
                <w:szCs w:val="16"/>
              </w:rPr>
            </w:pPr>
            <w:ins w:id="1569" w:author="Douglas Hsu" w:date="2015-06-26T16:20:00Z">
              <w:r w:rsidRPr="00FF2FBD">
                <w:rPr>
                  <w:rFonts w:ascii="Arial" w:eastAsia="Times New Roman" w:hAnsi="Arial" w:cs="Arial"/>
                  <w:sz w:val="16"/>
                  <w:szCs w:val="16"/>
                </w:rPr>
                <w:t>3.3 (2.7-4)</w:t>
              </w:r>
            </w:ins>
          </w:p>
        </w:tc>
        <w:tc>
          <w:tcPr>
            <w:tcW w:w="1170" w:type="dxa"/>
            <w:tcBorders>
              <w:top w:val="nil"/>
              <w:left w:val="nil"/>
              <w:bottom w:val="single" w:sz="4" w:space="0" w:color="auto"/>
              <w:right w:val="single" w:sz="4" w:space="0" w:color="auto"/>
            </w:tcBorders>
            <w:shd w:val="clear" w:color="auto" w:fill="auto"/>
            <w:noWrap/>
            <w:vAlign w:val="center"/>
            <w:tcPrChange w:id="1570"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0B04F08E" w14:textId="77777777" w:rsidR="00FF2FBD" w:rsidRPr="00FF2FBD" w:rsidRDefault="00FF2FBD" w:rsidP="00B8441F">
            <w:pPr>
              <w:jc w:val="center"/>
              <w:rPr>
                <w:ins w:id="1571" w:author="Douglas Hsu" w:date="2015-06-26T16:20:00Z"/>
                <w:rFonts w:ascii="Arial" w:eastAsia="Times New Roman" w:hAnsi="Arial" w:cs="Arial"/>
                <w:sz w:val="16"/>
                <w:szCs w:val="16"/>
              </w:rPr>
            </w:pPr>
            <w:ins w:id="1572" w:author="Douglas Hsu" w:date="2015-06-26T16:20:00Z">
              <w:r w:rsidRPr="00FF2FBD">
                <w:rPr>
                  <w:rFonts w:ascii="Arial" w:eastAsia="Times New Roman" w:hAnsi="Arial" w:cs="Arial"/>
                  <w:sz w:val="16"/>
                  <w:szCs w:val="16"/>
                </w:rPr>
                <w:t>3.3 (2.7-3.9)</w:t>
              </w:r>
            </w:ins>
          </w:p>
        </w:tc>
        <w:tc>
          <w:tcPr>
            <w:tcW w:w="900" w:type="dxa"/>
            <w:tcBorders>
              <w:top w:val="nil"/>
              <w:left w:val="nil"/>
              <w:bottom w:val="single" w:sz="4" w:space="0" w:color="auto"/>
              <w:right w:val="single" w:sz="4" w:space="0" w:color="auto"/>
            </w:tcBorders>
            <w:shd w:val="clear" w:color="auto" w:fill="auto"/>
            <w:noWrap/>
            <w:vAlign w:val="center"/>
            <w:tcPrChange w:id="1573"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578D3420" w14:textId="77777777" w:rsidR="00FF2FBD" w:rsidRPr="00FF2FBD" w:rsidRDefault="00FF2FBD" w:rsidP="00B8441F">
            <w:pPr>
              <w:jc w:val="center"/>
              <w:rPr>
                <w:ins w:id="1574" w:author="Douglas Hsu" w:date="2015-06-26T16:20:00Z"/>
                <w:rFonts w:ascii="Arial" w:eastAsia="Times New Roman" w:hAnsi="Arial" w:cs="Arial"/>
                <w:sz w:val="16"/>
                <w:szCs w:val="16"/>
              </w:rPr>
            </w:pPr>
            <w:ins w:id="1575" w:author="Douglas Hsu" w:date="2015-06-26T16:20:00Z">
              <w:r w:rsidRPr="00FF2FBD">
                <w:rPr>
                  <w:rFonts w:ascii="Arial" w:eastAsia="Times New Roman" w:hAnsi="Arial" w:cs="Arial"/>
                  <w:sz w:val="16"/>
                  <w:szCs w:val="16"/>
                </w:rPr>
                <w:t>0.8</w:t>
              </w:r>
            </w:ins>
          </w:p>
        </w:tc>
        <w:tc>
          <w:tcPr>
            <w:tcW w:w="1350" w:type="dxa"/>
            <w:tcBorders>
              <w:top w:val="nil"/>
              <w:left w:val="nil"/>
              <w:bottom w:val="single" w:sz="4" w:space="0" w:color="auto"/>
              <w:right w:val="single" w:sz="4" w:space="0" w:color="auto"/>
            </w:tcBorders>
            <w:shd w:val="clear" w:color="auto" w:fill="auto"/>
            <w:noWrap/>
            <w:vAlign w:val="center"/>
            <w:tcPrChange w:id="1576"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5F15A6D6" w14:textId="77777777" w:rsidR="00FF2FBD" w:rsidRPr="00FF2FBD" w:rsidRDefault="00FF2FBD" w:rsidP="00B8441F">
            <w:pPr>
              <w:jc w:val="center"/>
              <w:rPr>
                <w:ins w:id="1577" w:author="Douglas Hsu" w:date="2015-06-26T16:20:00Z"/>
                <w:rFonts w:ascii="Arial" w:eastAsia="Times New Roman" w:hAnsi="Arial" w:cs="Arial"/>
                <w:sz w:val="16"/>
                <w:szCs w:val="16"/>
              </w:rPr>
            </w:pPr>
            <w:ins w:id="1578" w:author="Douglas Hsu" w:date="2015-06-26T16:20:00Z">
              <w:r w:rsidRPr="00FF2FBD">
                <w:rPr>
                  <w:rFonts w:ascii="Arial" w:eastAsia="Times New Roman" w:hAnsi="Arial" w:cs="Arial"/>
                  <w:sz w:val="16"/>
                  <w:szCs w:val="16"/>
                </w:rPr>
                <w:t>3.4 (2.7-4.1)</w:t>
              </w:r>
            </w:ins>
          </w:p>
        </w:tc>
        <w:tc>
          <w:tcPr>
            <w:tcW w:w="1350" w:type="dxa"/>
            <w:tcBorders>
              <w:top w:val="nil"/>
              <w:left w:val="nil"/>
              <w:bottom w:val="single" w:sz="4" w:space="0" w:color="auto"/>
              <w:right w:val="single" w:sz="4" w:space="0" w:color="auto"/>
            </w:tcBorders>
            <w:shd w:val="clear" w:color="auto" w:fill="auto"/>
            <w:noWrap/>
            <w:vAlign w:val="center"/>
            <w:tcPrChange w:id="1579"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5CAE3935" w14:textId="77777777" w:rsidR="00FF2FBD" w:rsidRPr="00FF2FBD" w:rsidRDefault="00FF2FBD" w:rsidP="00B8441F">
            <w:pPr>
              <w:jc w:val="center"/>
              <w:rPr>
                <w:ins w:id="1580" w:author="Douglas Hsu" w:date="2015-06-26T16:20:00Z"/>
                <w:rFonts w:ascii="Arial" w:eastAsia="Times New Roman" w:hAnsi="Arial" w:cs="Arial"/>
                <w:sz w:val="16"/>
                <w:szCs w:val="16"/>
              </w:rPr>
            </w:pPr>
            <w:ins w:id="1581" w:author="Douglas Hsu" w:date="2015-06-26T16:20:00Z">
              <w:r w:rsidRPr="00FF2FBD">
                <w:rPr>
                  <w:rFonts w:ascii="Arial" w:eastAsia="Times New Roman" w:hAnsi="Arial" w:cs="Arial"/>
                  <w:sz w:val="16"/>
                  <w:szCs w:val="16"/>
                </w:rPr>
                <w:t>3.4 (2.9-4.1)</w:t>
              </w:r>
            </w:ins>
          </w:p>
        </w:tc>
        <w:tc>
          <w:tcPr>
            <w:tcW w:w="810" w:type="dxa"/>
            <w:tcBorders>
              <w:top w:val="nil"/>
              <w:left w:val="nil"/>
              <w:bottom w:val="single" w:sz="4" w:space="0" w:color="auto"/>
              <w:right w:val="single" w:sz="4" w:space="0" w:color="auto"/>
            </w:tcBorders>
            <w:shd w:val="clear" w:color="auto" w:fill="auto"/>
            <w:noWrap/>
            <w:vAlign w:val="center"/>
            <w:tcPrChange w:id="1582"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2D57B73" w14:textId="77777777" w:rsidR="00FF2FBD" w:rsidRPr="00FF2FBD" w:rsidRDefault="00FF2FBD" w:rsidP="00B8441F">
            <w:pPr>
              <w:jc w:val="center"/>
              <w:rPr>
                <w:ins w:id="1583" w:author="Douglas Hsu" w:date="2015-06-26T16:20:00Z"/>
                <w:rFonts w:ascii="Arial" w:eastAsia="Times New Roman" w:hAnsi="Arial" w:cs="Arial"/>
                <w:sz w:val="16"/>
                <w:szCs w:val="16"/>
              </w:rPr>
            </w:pPr>
            <w:ins w:id="1584" w:author="Douglas Hsu" w:date="2015-06-26T16:20:00Z">
              <w:r w:rsidRPr="00FF2FBD">
                <w:rPr>
                  <w:rFonts w:ascii="Arial" w:eastAsia="Times New Roman" w:hAnsi="Arial" w:cs="Arial"/>
                  <w:sz w:val="16"/>
                  <w:szCs w:val="16"/>
                </w:rPr>
                <w:t>0.3</w:t>
              </w:r>
            </w:ins>
          </w:p>
        </w:tc>
      </w:tr>
      <w:tr w:rsidR="00FF2FBD" w:rsidRPr="00A77179" w14:paraId="2B503AF2" w14:textId="77777777" w:rsidTr="00FF2FBD">
        <w:tblPrEx>
          <w:tblW w:w="8115" w:type="dxa"/>
          <w:tblInd w:w="93" w:type="dxa"/>
          <w:tblLayout w:type="fixed"/>
          <w:tblPrExChange w:id="1585" w:author="Douglas Hsu" w:date="2015-06-26T16:22:00Z">
            <w:tblPrEx>
              <w:tblW w:w="9570" w:type="dxa"/>
              <w:tblInd w:w="93" w:type="dxa"/>
              <w:tblLayout w:type="fixed"/>
            </w:tblPrEx>
          </w:tblPrExChange>
        </w:tblPrEx>
        <w:trPr>
          <w:trHeight w:val="260"/>
          <w:ins w:id="1586" w:author="Douglas Hsu" w:date="2015-06-26T16:20:00Z"/>
          <w:trPrChange w:id="1587"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58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3E23280" w14:textId="77777777" w:rsidR="00FF2FBD" w:rsidRPr="00FF2FBD" w:rsidRDefault="00FF2FBD" w:rsidP="00B8441F">
            <w:pPr>
              <w:rPr>
                <w:ins w:id="1589" w:author="Douglas Hsu" w:date="2015-06-26T16:20:00Z"/>
                <w:rFonts w:ascii="Arial" w:eastAsia="Times New Roman" w:hAnsi="Arial" w:cs="Arial"/>
                <w:sz w:val="16"/>
                <w:szCs w:val="16"/>
              </w:rPr>
            </w:pPr>
            <w:ins w:id="1590" w:author="Douglas Hsu" w:date="2015-06-26T16:20:00Z">
              <w:r w:rsidRPr="00FF2FBD">
                <w:rPr>
                  <w:rFonts w:ascii="Arial" w:eastAsia="Times New Roman" w:hAnsi="Arial" w:cs="Arial"/>
                  <w:sz w:val="16"/>
                  <w:szCs w:val="16"/>
                </w:rPr>
                <w:t>Aspartate transaminase (IU/L)</w:t>
              </w:r>
            </w:ins>
          </w:p>
        </w:tc>
        <w:tc>
          <w:tcPr>
            <w:tcW w:w="1170" w:type="dxa"/>
            <w:tcBorders>
              <w:top w:val="nil"/>
              <w:left w:val="nil"/>
              <w:bottom w:val="single" w:sz="4" w:space="0" w:color="auto"/>
              <w:right w:val="single" w:sz="4" w:space="0" w:color="auto"/>
            </w:tcBorders>
            <w:shd w:val="clear" w:color="auto" w:fill="auto"/>
            <w:noWrap/>
            <w:vAlign w:val="center"/>
            <w:tcPrChange w:id="1591"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37B80F93" w14:textId="77777777" w:rsidR="00FF2FBD" w:rsidRPr="00FF2FBD" w:rsidRDefault="00FF2FBD" w:rsidP="00B8441F">
            <w:pPr>
              <w:jc w:val="center"/>
              <w:rPr>
                <w:ins w:id="1592" w:author="Douglas Hsu" w:date="2015-06-26T16:20:00Z"/>
                <w:rFonts w:ascii="Arial" w:eastAsia="Times New Roman" w:hAnsi="Arial" w:cs="Arial"/>
                <w:sz w:val="16"/>
                <w:szCs w:val="16"/>
              </w:rPr>
            </w:pPr>
            <w:ins w:id="1593" w:author="Douglas Hsu" w:date="2015-06-26T16:20:00Z">
              <w:r w:rsidRPr="00FF2FBD">
                <w:rPr>
                  <w:rFonts w:ascii="Arial" w:eastAsia="Times New Roman" w:hAnsi="Arial" w:cs="Arial"/>
                  <w:sz w:val="16"/>
                  <w:szCs w:val="16"/>
                </w:rPr>
                <w:t>36 (23 -67)</w:t>
              </w:r>
            </w:ins>
          </w:p>
        </w:tc>
        <w:tc>
          <w:tcPr>
            <w:tcW w:w="1170" w:type="dxa"/>
            <w:tcBorders>
              <w:top w:val="nil"/>
              <w:left w:val="nil"/>
              <w:bottom w:val="single" w:sz="4" w:space="0" w:color="auto"/>
              <w:right w:val="single" w:sz="4" w:space="0" w:color="auto"/>
            </w:tcBorders>
            <w:shd w:val="clear" w:color="auto" w:fill="auto"/>
            <w:noWrap/>
            <w:vAlign w:val="center"/>
            <w:tcPrChange w:id="1594"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2B3A4149" w14:textId="77777777" w:rsidR="00FF2FBD" w:rsidRPr="00FF2FBD" w:rsidRDefault="00FF2FBD" w:rsidP="00B8441F">
            <w:pPr>
              <w:jc w:val="center"/>
              <w:rPr>
                <w:ins w:id="1595" w:author="Douglas Hsu" w:date="2015-06-26T16:20:00Z"/>
                <w:rFonts w:ascii="Arial" w:eastAsia="Times New Roman" w:hAnsi="Arial" w:cs="Arial"/>
                <w:sz w:val="16"/>
                <w:szCs w:val="16"/>
              </w:rPr>
            </w:pPr>
            <w:ins w:id="1596" w:author="Douglas Hsu" w:date="2015-06-26T16:20:00Z">
              <w:r w:rsidRPr="00FF2FBD">
                <w:rPr>
                  <w:rFonts w:ascii="Arial" w:eastAsia="Times New Roman" w:hAnsi="Arial" w:cs="Arial"/>
                  <w:sz w:val="16"/>
                  <w:szCs w:val="16"/>
                </w:rPr>
                <w:t>29 (21-51)</w:t>
              </w:r>
            </w:ins>
          </w:p>
        </w:tc>
        <w:tc>
          <w:tcPr>
            <w:tcW w:w="900" w:type="dxa"/>
            <w:tcBorders>
              <w:top w:val="nil"/>
              <w:left w:val="nil"/>
              <w:bottom w:val="single" w:sz="4" w:space="0" w:color="auto"/>
              <w:right w:val="single" w:sz="4" w:space="0" w:color="auto"/>
            </w:tcBorders>
            <w:shd w:val="clear" w:color="auto" w:fill="auto"/>
            <w:noWrap/>
            <w:vAlign w:val="center"/>
            <w:tcPrChange w:id="1597"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4E760E9" w14:textId="77777777" w:rsidR="00FF2FBD" w:rsidRPr="00FF2FBD" w:rsidRDefault="00FF2FBD" w:rsidP="00B8441F">
            <w:pPr>
              <w:jc w:val="center"/>
              <w:rPr>
                <w:ins w:id="1598" w:author="Douglas Hsu" w:date="2015-06-26T16:20:00Z"/>
                <w:rFonts w:ascii="Arial" w:eastAsia="Times New Roman" w:hAnsi="Arial" w:cs="Arial"/>
                <w:sz w:val="16"/>
                <w:szCs w:val="16"/>
              </w:rPr>
            </w:pPr>
            <w:ins w:id="1599" w:author="Douglas Hsu" w:date="2015-06-26T16:20:00Z">
              <w:r w:rsidRPr="00FF2FBD">
                <w:rPr>
                  <w:rFonts w:ascii="Arial" w:eastAsia="Times New Roman" w:hAnsi="Arial" w:cs="Arial"/>
                  <w:sz w:val="16"/>
                  <w:szCs w:val="16"/>
                </w:rPr>
                <w:t>0.01</w:t>
              </w:r>
            </w:ins>
          </w:p>
        </w:tc>
        <w:tc>
          <w:tcPr>
            <w:tcW w:w="1350" w:type="dxa"/>
            <w:tcBorders>
              <w:top w:val="nil"/>
              <w:left w:val="nil"/>
              <w:bottom w:val="single" w:sz="4" w:space="0" w:color="auto"/>
              <w:right w:val="single" w:sz="4" w:space="0" w:color="auto"/>
            </w:tcBorders>
            <w:shd w:val="clear" w:color="auto" w:fill="auto"/>
            <w:noWrap/>
            <w:vAlign w:val="center"/>
            <w:tcPrChange w:id="1600"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6B7DD137" w14:textId="77777777" w:rsidR="00FF2FBD" w:rsidRPr="00FF2FBD" w:rsidRDefault="00FF2FBD" w:rsidP="00B8441F">
            <w:pPr>
              <w:jc w:val="center"/>
              <w:rPr>
                <w:ins w:id="1601" w:author="Douglas Hsu" w:date="2015-06-26T16:20:00Z"/>
                <w:rFonts w:ascii="Arial" w:eastAsia="Times New Roman" w:hAnsi="Arial" w:cs="Arial"/>
                <w:sz w:val="16"/>
                <w:szCs w:val="16"/>
              </w:rPr>
            </w:pPr>
            <w:ins w:id="1602" w:author="Douglas Hsu" w:date="2015-06-26T16:20:00Z">
              <w:r w:rsidRPr="00FF2FBD">
                <w:rPr>
                  <w:rFonts w:ascii="Arial" w:eastAsia="Times New Roman" w:hAnsi="Arial" w:cs="Arial"/>
                  <w:sz w:val="16"/>
                  <w:szCs w:val="16"/>
                </w:rPr>
                <w:t>33 (21-67)</w:t>
              </w:r>
            </w:ins>
          </w:p>
        </w:tc>
        <w:tc>
          <w:tcPr>
            <w:tcW w:w="1350" w:type="dxa"/>
            <w:tcBorders>
              <w:top w:val="nil"/>
              <w:left w:val="nil"/>
              <w:bottom w:val="single" w:sz="4" w:space="0" w:color="auto"/>
              <w:right w:val="single" w:sz="4" w:space="0" w:color="auto"/>
            </w:tcBorders>
            <w:shd w:val="clear" w:color="auto" w:fill="auto"/>
            <w:noWrap/>
            <w:vAlign w:val="center"/>
            <w:tcPrChange w:id="1603"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54D00D83" w14:textId="77777777" w:rsidR="00FF2FBD" w:rsidRPr="00FF2FBD" w:rsidRDefault="00FF2FBD" w:rsidP="00B8441F">
            <w:pPr>
              <w:jc w:val="center"/>
              <w:rPr>
                <w:ins w:id="1604" w:author="Douglas Hsu" w:date="2015-06-26T16:20:00Z"/>
                <w:rFonts w:ascii="Arial" w:eastAsia="Times New Roman" w:hAnsi="Arial" w:cs="Arial"/>
                <w:sz w:val="16"/>
                <w:szCs w:val="16"/>
              </w:rPr>
            </w:pPr>
            <w:ins w:id="1605" w:author="Douglas Hsu" w:date="2015-06-26T16:20:00Z">
              <w:r w:rsidRPr="00FF2FBD">
                <w:rPr>
                  <w:rFonts w:ascii="Arial" w:eastAsia="Times New Roman" w:hAnsi="Arial" w:cs="Arial"/>
                  <w:sz w:val="16"/>
                  <w:szCs w:val="16"/>
                </w:rPr>
                <w:t>40 (24-92)</w:t>
              </w:r>
            </w:ins>
          </w:p>
        </w:tc>
        <w:tc>
          <w:tcPr>
            <w:tcW w:w="810" w:type="dxa"/>
            <w:tcBorders>
              <w:top w:val="nil"/>
              <w:left w:val="nil"/>
              <w:bottom w:val="single" w:sz="4" w:space="0" w:color="auto"/>
              <w:right w:val="single" w:sz="4" w:space="0" w:color="auto"/>
            </w:tcBorders>
            <w:shd w:val="clear" w:color="auto" w:fill="auto"/>
            <w:noWrap/>
            <w:vAlign w:val="center"/>
            <w:tcPrChange w:id="1606"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CA32F09" w14:textId="77777777" w:rsidR="00FF2FBD" w:rsidRPr="00FF2FBD" w:rsidRDefault="00FF2FBD" w:rsidP="00B8441F">
            <w:pPr>
              <w:jc w:val="center"/>
              <w:rPr>
                <w:ins w:id="1607" w:author="Douglas Hsu" w:date="2015-06-26T16:20:00Z"/>
                <w:rFonts w:ascii="Arial" w:eastAsia="Times New Roman" w:hAnsi="Arial" w:cs="Arial"/>
                <w:sz w:val="16"/>
                <w:szCs w:val="16"/>
              </w:rPr>
            </w:pPr>
            <w:ins w:id="1608" w:author="Douglas Hsu" w:date="2015-06-26T16:20:00Z">
              <w:r w:rsidRPr="00FF2FBD">
                <w:rPr>
                  <w:rFonts w:ascii="Arial" w:eastAsia="Times New Roman" w:hAnsi="Arial" w:cs="Arial"/>
                  <w:sz w:val="16"/>
                  <w:szCs w:val="16"/>
                </w:rPr>
                <w:t>0.02</w:t>
              </w:r>
            </w:ins>
          </w:p>
        </w:tc>
      </w:tr>
      <w:tr w:rsidR="00FF2FBD" w:rsidRPr="00A77179" w14:paraId="7C58BC27" w14:textId="77777777" w:rsidTr="00FF2FBD">
        <w:tblPrEx>
          <w:tblW w:w="8115" w:type="dxa"/>
          <w:tblInd w:w="93" w:type="dxa"/>
          <w:tblLayout w:type="fixed"/>
          <w:tblPrExChange w:id="1609" w:author="Douglas Hsu" w:date="2015-06-26T16:22:00Z">
            <w:tblPrEx>
              <w:tblW w:w="9570" w:type="dxa"/>
              <w:tblInd w:w="93" w:type="dxa"/>
              <w:tblLayout w:type="fixed"/>
            </w:tblPrEx>
          </w:tblPrExChange>
        </w:tblPrEx>
        <w:trPr>
          <w:trHeight w:val="260"/>
          <w:ins w:id="1610" w:author="Douglas Hsu" w:date="2015-06-26T16:20:00Z"/>
          <w:trPrChange w:id="1611"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61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3FF2251D" w14:textId="77777777" w:rsidR="00FF2FBD" w:rsidRPr="00FF2FBD" w:rsidRDefault="00FF2FBD" w:rsidP="00B8441F">
            <w:pPr>
              <w:rPr>
                <w:ins w:id="1613" w:author="Douglas Hsu" w:date="2015-06-26T16:20:00Z"/>
                <w:rFonts w:ascii="Arial" w:eastAsia="Times New Roman" w:hAnsi="Arial" w:cs="Arial"/>
                <w:sz w:val="16"/>
                <w:szCs w:val="16"/>
              </w:rPr>
            </w:pPr>
            <w:ins w:id="1614" w:author="Douglas Hsu" w:date="2015-06-26T16:20:00Z">
              <w:r w:rsidRPr="00FF2FBD">
                <w:rPr>
                  <w:rFonts w:ascii="Arial" w:eastAsia="Times New Roman" w:hAnsi="Arial" w:cs="Arial"/>
                  <w:sz w:val="16"/>
                  <w:szCs w:val="16"/>
                </w:rPr>
                <w:t>Alanine transaminase (IU/L)</w:t>
              </w:r>
            </w:ins>
          </w:p>
        </w:tc>
        <w:tc>
          <w:tcPr>
            <w:tcW w:w="1170" w:type="dxa"/>
            <w:tcBorders>
              <w:top w:val="nil"/>
              <w:left w:val="nil"/>
              <w:bottom w:val="single" w:sz="4" w:space="0" w:color="auto"/>
              <w:right w:val="single" w:sz="4" w:space="0" w:color="auto"/>
            </w:tcBorders>
            <w:shd w:val="clear" w:color="auto" w:fill="auto"/>
            <w:noWrap/>
            <w:vAlign w:val="center"/>
            <w:tcPrChange w:id="1615"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4786A326" w14:textId="77777777" w:rsidR="00FF2FBD" w:rsidRPr="00FF2FBD" w:rsidRDefault="00FF2FBD" w:rsidP="00B8441F">
            <w:pPr>
              <w:jc w:val="center"/>
              <w:rPr>
                <w:ins w:id="1616" w:author="Douglas Hsu" w:date="2015-06-26T16:20:00Z"/>
                <w:rFonts w:ascii="Arial" w:eastAsia="Times New Roman" w:hAnsi="Arial" w:cs="Arial"/>
                <w:sz w:val="16"/>
                <w:szCs w:val="16"/>
              </w:rPr>
            </w:pPr>
            <w:ins w:id="1617" w:author="Douglas Hsu" w:date="2015-06-26T16:20:00Z">
              <w:r w:rsidRPr="00FF2FBD">
                <w:rPr>
                  <w:rFonts w:ascii="Arial" w:eastAsia="Times New Roman" w:hAnsi="Arial" w:cs="Arial"/>
                  <w:sz w:val="16"/>
                  <w:szCs w:val="16"/>
                </w:rPr>
                <w:t>26 (17-48)</w:t>
              </w:r>
            </w:ins>
          </w:p>
        </w:tc>
        <w:tc>
          <w:tcPr>
            <w:tcW w:w="1170" w:type="dxa"/>
            <w:tcBorders>
              <w:top w:val="nil"/>
              <w:left w:val="nil"/>
              <w:bottom w:val="single" w:sz="4" w:space="0" w:color="auto"/>
              <w:right w:val="single" w:sz="4" w:space="0" w:color="auto"/>
            </w:tcBorders>
            <w:shd w:val="clear" w:color="auto" w:fill="auto"/>
            <w:noWrap/>
            <w:vAlign w:val="center"/>
            <w:tcPrChange w:id="1618"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132DCBF0" w14:textId="77777777" w:rsidR="00FF2FBD" w:rsidRPr="00FF2FBD" w:rsidRDefault="00FF2FBD" w:rsidP="00B8441F">
            <w:pPr>
              <w:jc w:val="center"/>
              <w:rPr>
                <w:ins w:id="1619" w:author="Douglas Hsu" w:date="2015-06-26T16:20:00Z"/>
                <w:rFonts w:ascii="Arial" w:eastAsia="Times New Roman" w:hAnsi="Arial" w:cs="Arial"/>
                <w:sz w:val="16"/>
                <w:szCs w:val="16"/>
              </w:rPr>
            </w:pPr>
            <w:ins w:id="1620" w:author="Douglas Hsu" w:date="2015-06-26T16:20:00Z">
              <w:r w:rsidRPr="00FF2FBD">
                <w:rPr>
                  <w:rFonts w:ascii="Arial" w:eastAsia="Times New Roman" w:hAnsi="Arial" w:cs="Arial"/>
                  <w:sz w:val="16"/>
                  <w:szCs w:val="16"/>
                </w:rPr>
                <w:t>34 (16-42)</w:t>
              </w:r>
            </w:ins>
          </w:p>
        </w:tc>
        <w:tc>
          <w:tcPr>
            <w:tcW w:w="900" w:type="dxa"/>
            <w:tcBorders>
              <w:top w:val="nil"/>
              <w:left w:val="nil"/>
              <w:bottom w:val="single" w:sz="4" w:space="0" w:color="auto"/>
              <w:right w:val="single" w:sz="4" w:space="0" w:color="auto"/>
            </w:tcBorders>
            <w:shd w:val="clear" w:color="auto" w:fill="auto"/>
            <w:noWrap/>
            <w:vAlign w:val="center"/>
            <w:tcPrChange w:id="1621"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5EF57593" w14:textId="77777777" w:rsidR="00FF2FBD" w:rsidRPr="00FF2FBD" w:rsidRDefault="00FF2FBD" w:rsidP="00B8441F">
            <w:pPr>
              <w:jc w:val="center"/>
              <w:rPr>
                <w:ins w:id="1622" w:author="Douglas Hsu" w:date="2015-06-26T16:20:00Z"/>
                <w:rFonts w:ascii="Arial" w:eastAsia="Times New Roman" w:hAnsi="Arial" w:cs="Arial"/>
                <w:sz w:val="16"/>
                <w:szCs w:val="16"/>
              </w:rPr>
            </w:pPr>
            <w:ins w:id="1623" w:author="Douglas Hsu" w:date="2015-06-26T16:20:00Z">
              <w:r w:rsidRPr="00FF2FBD">
                <w:rPr>
                  <w:rFonts w:ascii="Arial" w:eastAsia="Times New Roman" w:hAnsi="Arial" w:cs="Arial"/>
                  <w:sz w:val="16"/>
                  <w:szCs w:val="16"/>
                </w:rPr>
                <w:t>0.3</w:t>
              </w:r>
            </w:ins>
          </w:p>
        </w:tc>
        <w:tc>
          <w:tcPr>
            <w:tcW w:w="1350" w:type="dxa"/>
            <w:tcBorders>
              <w:top w:val="nil"/>
              <w:left w:val="nil"/>
              <w:bottom w:val="single" w:sz="4" w:space="0" w:color="auto"/>
              <w:right w:val="single" w:sz="4" w:space="0" w:color="auto"/>
            </w:tcBorders>
            <w:shd w:val="clear" w:color="auto" w:fill="auto"/>
            <w:noWrap/>
            <w:vAlign w:val="center"/>
            <w:tcPrChange w:id="1624"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09AC7BDF" w14:textId="77777777" w:rsidR="00FF2FBD" w:rsidRPr="00FF2FBD" w:rsidRDefault="00FF2FBD" w:rsidP="00B8441F">
            <w:pPr>
              <w:jc w:val="center"/>
              <w:rPr>
                <w:ins w:id="1625" w:author="Douglas Hsu" w:date="2015-06-26T16:20:00Z"/>
                <w:rFonts w:ascii="Arial" w:eastAsia="Times New Roman" w:hAnsi="Arial" w:cs="Arial"/>
                <w:sz w:val="16"/>
                <w:szCs w:val="16"/>
              </w:rPr>
            </w:pPr>
            <w:ins w:id="1626" w:author="Douglas Hsu" w:date="2015-06-26T16:20:00Z">
              <w:r w:rsidRPr="00FF2FBD">
                <w:rPr>
                  <w:rFonts w:ascii="Arial" w:eastAsia="Times New Roman" w:hAnsi="Arial" w:cs="Arial"/>
                  <w:sz w:val="16"/>
                  <w:szCs w:val="16"/>
                </w:rPr>
                <w:t>28 (17-51)</w:t>
              </w:r>
            </w:ins>
          </w:p>
        </w:tc>
        <w:tc>
          <w:tcPr>
            <w:tcW w:w="1350" w:type="dxa"/>
            <w:tcBorders>
              <w:top w:val="nil"/>
              <w:left w:val="nil"/>
              <w:bottom w:val="single" w:sz="4" w:space="0" w:color="auto"/>
              <w:right w:val="single" w:sz="4" w:space="0" w:color="auto"/>
            </w:tcBorders>
            <w:shd w:val="clear" w:color="auto" w:fill="auto"/>
            <w:noWrap/>
            <w:vAlign w:val="center"/>
            <w:tcPrChange w:id="1627"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3918C9F7" w14:textId="77777777" w:rsidR="00FF2FBD" w:rsidRPr="00FF2FBD" w:rsidRDefault="00FF2FBD" w:rsidP="00B8441F">
            <w:pPr>
              <w:jc w:val="center"/>
              <w:rPr>
                <w:ins w:id="1628" w:author="Douglas Hsu" w:date="2015-06-26T16:20:00Z"/>
                <w:rFonts w:ascii="Arial" w:eastAsia="Times New Roman" w:hAnsi="Arial" w:cs="Arial"/>
                <w:sz w:val="16"/>
                <w:szCs w:val="16"/>
              </w:rPr>
            </w:pPr>
            <w:ins w:id="1629" w:author="Douglas Hsu" w:date="2015-06-26T16:20:00Z">
              <w:r w:rsidRPr="00FF2FBD">
                <w:rPr>
                  <w:rFonts w:ascii="Arial" w:eastAsia="Times New Roman" w:hAnsi="Arial" w:cs="Arial"/>
                  <w:sz w:val="16"/>
                  <w:szCs w:val="16"/>
                </w:rPr>
                <w:t>30 (17-64)</w:t>
              </w:r>
            </w:ins>
          </w:p>
        </w:tc>
        <w:tc>
          <w:tcPr>
            <w:tcW w:w="810" w:type="dxa"/>
            <w:tcBorders>
              <w:top w:val="nil"/>
              <w:left w:val="nil"/>
              <w:bottom w:val="single" w:sz="4" w:space="0" w:color="auto"/>
              <w:right w:val="single" w:sz="4" w:space="0" w:color="auto"/>
            </w:tcBorders>
            <w:shd w:val="clear" w:color="auto" w:fill="auto"/>
            <w:noWrap/>
            <w:vAlign w:val="center"/>
            <w:tcPrChange w:id="1630"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0708EC2A" w14:textId="77777777" w:rsidR="00FF2FBD" w:rsidRPr="00FF2FBD" w:rsidRDefault="00FF2FBD" w:rsidP="00B8441F">
            <w:pPr>
              <w:jc w:val="center"/>
              <w:rPr>
                <w:ins w:id="1631" w:author="Douglas Hsu" w:date="2015-06-26T16:20:00Z"/>
                <w:rFonts w:ascii="Arial" w:eastAsia="Times New Roman" w:hAnsi="Arial" w:cs="Arial"/>
                <w:sz w:val="16"/>
                <w:szCs w:val="16"/>
              </w:rPr>
            </w:pPr>
            <w:ins w:id="1632" w:author="Douglas Hsu" w:date="2015-06-26T16:20:00Z">
              <w:r w:rsidRPr="00FF2FBD">
                <w:rPr>
                  <w:rFonts w:ascii="Arial" w:eastAsia="Times New Roman" w:hAnsi="Arial" w:cs="Arial"/>
                  <w:sz w:val="16"/>
                  <w:szCs w:val="16"/>
                </w:rPr>
                <w:t>0.3</w:t>
              </w:r>
            </w:ins>
          </w:p>
        </w:tc>
      </w:tr>
      <w:tr w:rsidR="00FF2FBD" w:rsidRPr="00A77179" w14:paraId="4122E5E1" w14:textId="77777777" w:rsidTr="00FF2FBD">
        <w:tblPrEx>
          <w:tblW w:w="8115" w:type="dxa"/>
          <w:tblInd w:w="93" w:type="dxa"/>
          <w:tblLayout w:type="fixed"/>
          <w:tblPrExChange w:id="1633" w:author="Douglas Hsu" w:date="2015-06-26T16:22:00Z">
            <w:tblPrEx>
              <w:tblW w:w="9570" w:type="dxa"/>
              <w:tblInd w:w="93" w:type="dxa"/>
              <w:tblLayout w:type="fixed"/>
            </w:tblPrEx>
          </w:tblPrExChange>
        </w:tblPrEx>
        <w:trPr>
          <w:trHeight w:val="260"/>
          <w:ins w:id="1634" w:author="Douglas Hsu" w:date="2015-06-26T16:20:00Z"/>
          <w:trPrChange w:id="163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63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73372D82" w14:textId="77777777" w:rsidR="00FF2FBD" w:rsidRPr="00FF2FBD" w:rsidRDefault="00FF2FBD" w:rsidP="00B8441F">
            <w:pPr>
              <w:rPr>
                <w:ins w:id="1637" w:author="Douglas Hsu" w:date="2015-06-26T16:20:00Z"/>
                <w:rFonts w:ascii="Arial" w:eastAsia="Times New Roman" w:hAnsi="Arial" w:cs="Arial"/>
                <w:sz w:val="16"/>
                <w:szCs w:val="16"/>
              </w:rPr>
            </w:pPr>
            <w:ins w:id="1638" w:author="Douglas Hsu" w:date="2015-06-26T16:20:00Z">
              <w:r w:rsidRPr="00FF2FBD">
                <w:rPr>
                  <w:rFonts w:ascii="Arial" w:eastAsia="Times New Roman" w:hAnsi="Arial" w:cs="Arial"/>
                  <w:sz w:val="16"/>
                  <w:szCs w:val="16"/>
                </w:rPr>
                <w:t>Lactate dehydrogenase (IU/L)</w:t>
              </w:r>
            </w:ins>
          </w:p>
        </w:tc>
        <w:tc>
          <w:tcPr>
            <w:tcW w:w="1170" w:type="dxa"/>
            <w:tcBorders>
              <w:top w:val="nil"/>
              <w:left w:val="nil"/>
              <w:bottom w:val="single" w:sz="4" w:space="0" w:color="auto"/>
              <w:right w:val="single" w:sz="4" w:space="0" w:color="auto"/>
            </w:tcBorders>
            <w:shd w:val="clear" w:color="auto" w:fill="auto"/>
            <w:noWrap/>
            <w:vAlign w:val="center"/>
            <w:tcPrChange w:id="1639"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26D9D27C" w14:textId="77777777" w:rsidR="00FF2FBD" w:rsidRPr="00FF2FBD" w:rsidRDefault="00FF2FBD" w:rsidP="00B8441F">
            <w:pPr>
              <w:jc w:val="center"/>
              <w:rPr>
                <w:ins w:id="1640" w:author="Douglas Hsu" w:date="2015-06-26T16:20:00Z"/>
                <w:rFonts w:ascii="Arial" w:eastAsia="Times New Roman" w:hAnsi="Arial" w:cs="Arial"/>
                <w:sz w:val="16"/>
                <w:szCs w:val="16"/>
              </w:rPr>
            </w:pPr>
            <w:ins w:id="1641" w:author="Douglas Hsu" w:date="2015-06-26T16:20:00Z">
              <w:r w:rsidRPr="00FF2FBD">
                <w:rPr>
                  <w:rFonts w:ascii="Arial" w:eastAsia="Times New Roman" w:hAnsi="Arial" w:cs="Arial"/>
                  <w:sz w:val="16"/>
                  <w:szCs w:val="16"/>
                </w:rPr>
                <w:t>225 (188-319)</w:t>
              </w:r>
            </w:ins>
          </w:p>
        </w:tc>
        <w:tc>
          <w:tcPr>
            <w:tcW w:w="1170" w:type="dxa"/>
            <w:tcBorders>
              <w:top w:val="nil"/>
              <w:left w:val="nil"/>
              <w:bottom w:val="single" w:sz="4" w:space="0" w:color="auto"/>
              <w:right w:val="single" w:sz="4" w:space="0" w:color="auto"/>
            </w:tcBorders>
            <w:shd w:val="clear" w:color="auto" w:fill="auto"/>
            <w:noWrap/>
            <w:vAlign w:val="center"/>
            <w:tcPrChange w:id="1642"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0D6C9513" w14:textId="77777777" w:rsidR="00FF2FBD" w:rsidRPr="00FF2FBD" w:rsidRDefault="00FF2FBD" w:rsidP="00B8441F">
            <w:pPr>
              <w:jc w:val="center"/>
              <w:rPr>
                <w:ins w:id="1643" w:author="Douglas Hsu" w:date="2015-06-26T16:20:00Z"/>
                <w:rFonts w:ascii="Arial" w:eastAsia="Times New Roman" w:hAnsi="Arial" w:cs="Arial"/>
                <w:sz w:val="16"/>
                <w:szCs w:val="16"/>
              </w:rPr>
            </w:pPr>
            <w:ins w:id="1644" w:author="Douglas Hsu" w:date="2015-06-26T16:20:00Z">
              <w:r w:rsidRPr="00FF2FBD">
                <w:rPr>
                  <w:rFonts w:ascii="Arial" w:eastAsia="Times New Roman" w:hAnsi="Arial" w:cs="Arial"/>
                  <w:sz w:val="16"/>
                  <w:szCs w:val="16"/>
                </w:rPr>
                <w:t>230 (184-291)</w:t>
              </w:r>
            </w:ins>
          </w:p>
        </w:tc>
        <w:tc>
          <w:tcPr>
            <w:tcW w:w="900" w:type="dxa"/>
            <w:tcBorders>
              <w:top w:val="nil"/>
              <w:left w:val="nil"/>
              <w:bottom w:val="single" w:sz="4" w:space="0" w:color="auto"/>
              <w:right w:val="single" w:sz="4" w:space="0" w:color="auto"/>
            </w:tcBorders>
            <w:shd w:val="clear" w:color="auto" w:fill="auto"/>
            <w:noWrap/>
            <w:vAlign w:val="center"/>
            <w:tcPrChange w:id="1645"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199FABF5" w14:textId="77777777" w:rsidR="00FF2FBD" w:rsidRPr="00FF2FBD" w:rsidRDefault="00FF2FBD" w:rsidP="00B8441F">
            <w:pPr>
              <w:jc w:val="center"/>
              <w:rPr>
                <w:ins w:id="1646" w:author="Douglas Hsu" w:date="2015-06-26T16:20:00Z"/>
                <w:rFonts w:ascii="Arial" w:eastAsia="Times New Roman" w:hAnsi="Arial" w:cs="Arial"/>
                <w:sz w:val="16"/>
                <w:szCs w:val="16"/>
              </w:rPr>
            </w:pPr>
            <w:ins w:id="1647" w:author="Douglas Hsu" w:date="2015-06-26T16:20:00Z">
              <w:r w:rsidRPr="00FF2FBD">
                <w:rPr>
                  <w:rFonts w:ascii="Arial" w:eastAsia="Times New Roman" w:hAnsi="Arial" w:cs="Arial"/>
                  <w:sz w:val="16"/>
                  <w:szCs w:val="16"/>
                </w:rPr>
                <w:t>0.5</w:t>
              </w:r>
            </w:ins>
          </w:p>
        </w:tc>
        <w:tc>
          <w:tcPr>
            <w:tcW w:w="1350" w:type="dxa"/>
            <w:tcBorders>
              <w:top w:val="nil"/>
              <w:left w:val="nil"/>
              <w:bottom w:val="single" w:sz="4" w:space="0" w:color="auto"/>
              <w:right w:val="single" w:sz="4" w:space="0" w:color="auto"/>
            </w:tcBorders>
            <w:shd w:val="clear" w:color="auto" w:fill="auto"/>
            <w:noWrap/>
            <w:vAlign w:val="center"/>
            <w:tcPrChange w:id="1648"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1D94965F" w14:textId="77777777" w:rsidR="00FF2FBD" w:rsidRPr="00FF2FBD" w:rsidRDefault="00FF2FBD" w:rsidP="00B8441F">
            <w:pPr>
              <w:jc w:val="center"/>
              <w:rPr>
                <w:ins w:id="1649" w:author="Douglas Hsu" w:date="2015-06-26T16:20:00Z"/>
                <w:rFonts w:ascii="Arial" w:eastAsia="Times New Roman" w:hAnsi="Arial" w:cs="Arial"/>
                <w:sz w:val="16"/>
                <w:szCs w:val="16"/>
              </w:rPr>
            </w:pPr>
            <w:ins w:id="1650" w:author="Douglas Hsu" w:date="2015-06-26T16:20:00Z">
              <w:r w:rsidRPr="00FF2FBD">
                <w:rPr>
                  <w:rFonts w:ascii="Arial" w:eastAsia="Times New Roman" w:hAnsi="Arial" w:cs="Arial"/>
                  <w:sz w:val="16"/>
                  <w:szCs w:val="16"/>
                </w:rPr>
                <w:t>261 (199-377)</w:t>
              </w:r>
            </w:ins>
          </w:p>
        </w:tc>
        <w:tc>
          <w:tcPr>
            <w:tcW w:w="1350" w:type="dxa"/>
            <w:tcBorders>
              <w:top w:val="nil"/>
              <w:left w:val="nil"/>
              <w:bottom w:val="single" w:sz="4" w:space="0" w:color="auto"/>
              <w:right w:val="single" w:sz="4" w:space="0" w:color="auto"/>
            </w:tcBorders>
            <w:shd w:val="clear" w:color="auto" w:fill="auto"/>
            <w:noWrap/>
            <w:vAlign w:val="center"/>
            <w:tcPrChange w:id="1651"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68596F1C" w14:textId="77777777" w:rsidR="00FF2FBD" w:rsidRPr="00FF2FBD" w:rsidRDefault="00FF2FBD" w:rsidP="00B8441F">
            <w:pPr>
              <w:jc w:val="center"/>
              <w:rPr>
                <w:ins w:id="1652" w:author="Douglas Hsu" w:date="2015-06-26T16:20:00Z"/>
                <w:rFonts w:ascii="Arial" w:eastAsia="Times New Roman" w:hAnsi="Arial" w:cs="Arial"/>
                <w:sz w:val="16"/>
                <w:szCs w:val="16"/>
              </w:rPr>
            </w:pPr>
            <w:ins w:id="1653" w:author="Douglas Hsu" w:date="2015-06-26T16:20:00Z">
              <w:r w:rsidRPr="00FF2FBD">
                <w:rPr>
                  <w:rFonts w:ascii="Arial" w:eastAsia="Times New Roman" w:hAnsi="Arial" w:cs="Arial"/>
                  <w:sz w:val="16"/>
                  <w:szCs w:val="16"/>
                </w:rPr>
                <w:t>270 (210-384)</w:t>
              </w:r>
            </w:ins>
          </w:p>
        </w:tc>
        <w:tc>
          <w:tcPr>
            <w:tcW w:w="810" w:type="dxa"/>
            <w:tcBorders>
              <w:top w:val="nil"/>
              <w:left w:val="nil"/>
              <w:bottom w:val="single" w:sz="4" w:space="0" w:color="auto"/>
              <w:right w:val="single" w:sz="4" w:space="0" w:color="auto"/>
            </w:tcBorders>
            <w:shd w:val="clear" w:color="auto" w:fill="auto"/>
            <w:noWrap/>
            <w:vAlign w:val="center"/>
            <w:tcPrChange w:id="1654"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A0872A4" w14:textId="77777777" w:rsidR="00FF2FBD" w:rsidRPr="00FF2FBD" w:rsidRDefault="00FF2FBD" w:rsidP="00B8441F">
            <w:pPr>
              <w:jc w:val="center"/>
              <w:rPr>
                <w:ins w:id="1655" w:author="Douglas Hsu" w:date="2015-06-26T16:20:00Z"/>
                <w:rFonts w:ascii="Arial" w:eastAsia="Times New Roman" w:hAnsi="Arial" w:cs="Arial"/>
                <w:sz w:val="16"/>
                <w:szCs w:val="16"/>
              </w:rPr>
            </w:pPr>
            <w:ins w:id="1656" w:author="Douglas Hsu" w:date="2015-06-26T16:20:00Z">
              <w:r w:rsidRPr="00FF2FBD">
                <w:rPr>
                  <w:rFonts w:ascii="Arial" w:eastAsia="Times New Roman" w:hAnsi="Arial" w:cs="Arial"/>
                  <w:sz w:val="16"/>
                  <w:szCs w:val="16"/>
                </w:rPr>
                <w:t>0.3</w:t>
              </w:r>
            </w:ins>
          </w:p>
        </w:tc>
      </w:tr>
      <w:tr w:rsidR="00FF2FBD" w:rsidRPr="00A77179" w14:paraId="0105B568" w14:textId="77777777" w:rsidTr="00FF2FBD">
        <w:tblPrEx>
          <w:tblW w:w="8115" w:type="dxa"/>
          <w:tblInd w:w="93" w:type="dxa"/>
          <w:tblLayout w:type="fixed"/>
          <w:tblPrExChange w:id="1657" w:author="Douglas Hsu" w:date="2015-06-26T16:22:00Z">
            <w:tblPrEx>
              <w:tblW w:w="9570" w:type="dxa"/>
              <w:tblInd w:w="93" w:type="dxa"/>
              <w:tblLayout w:type="fixed"/>
            </w:tblPrEx>
          </w:tblPrExChange>
        </w:tblPrEx>
        <w:trPr>
          <w:trHeight w:val="260"/>
          <w:ins w:id="1658" w:author="Douglas Hsu" w:date="2015-06-26T16:20:00Z"/>
          <w:trPrChange w:id="1659"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66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72D9BC95" w14:textId="77777777" w:rsidR="00FF2FBD" w:rsidRPr="00FF2FBD" w:rsidRDefault="00FF2FBD" w:rsidP="00B8441F">
            <w:pPr>
              <w:rPr>
                <w:ins w:id="1661" w:author="Douglas Hsu" w:date="2015-06-26T16:20:00Z"/>
                <w:rFonts w:ascii="Arial" w:eastAsia="Times New Roman" w:hAnsi="Arial" w:cs="Arial"/>
                <w:sz w:val="16"/>
                <w:szCs w:val="16"/>
              </w:rPr>
            </w:pPr>
            <w:ins w:id="1662" w:author="Douglas Hsu" w:date="2015-06-26T16:20:00Z">
              <w:r w:rsidRPr="00FF2FBD">
                <w:rPr>
                  <w:rFonts w:ascii="Arial" w:eastAsia="Times New Roman" w:hAnsi="Arial" w:cs="Arial"/>
                  <w:sz w:val="16"/>
                  <w:szCs w:val="16"/>
                </w:rPr>
                <w:t>Total Bilirubin (mg/dL)</w:t>
              </w:r>
            </w:ins>
          </w:p>
        </w:tc>
        <w:tc>
          <w:tcPr>
            <w:tcW w:w="1170" w:type="dxa"/>
            <w:tcBorders>
              <w:top w:val="nil"/>
              <w:left w:val="nil"/>
              <w:bottom w:val="single" w:sz="4" w:space="0" w:color="auto"/>
              <w:right w:val="single" w:sz="4" w:space="0" w:color="auto"/>
            </w:tcBorders>
            <w:shd w:val="clear" w:color="auto" w:fill="auto"/>
            <w:noWrap/>
            <w:vAlign w:val="center"/>
            <w:tcPrChange w:id="1663"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262483C9" w14:textId="77777777" w:rsidR="00FF2FBD" w:rsidRPr="00FF2FBD" w:rsidRDefault="00FF2FBD" w:rsidP="00B8441F">
            <w:pPr>
              <w:jc w:val="center"/>
              <w:rPr>
                <w:ins w:id="1664" w:author="Douglas Hsu" w:date="2015-06-26T16:20:00Z"/>
                <w:rFonts w:ascii="Arial" w:eastAsia="Times New Roman" w:hAnsi="Arial" w:cs="Arial"/>
                <w:sz w:val="16"/>
                <w:szCs w:val="16"/>
              </w:rPr>
            </w:pPr>
            <w:ins w:id="1665" w:author="Douglas Hsu" w:date="2015-06-26T16:20:00Z">
              <w:r w:rsidRPr="00FF2FBD">
                <w:rPr>
                  <w:rFonts w:ascii="Arial" w:eastAsia="Times New Roman" w:hAnsi="Arial" w:cs="Arial"/>
                  <w:sz w:val="16"/>
                  <w:szCs w:val="16"/>
                </w:rPr>
                <w:t>0.5 (0.3-1)</w:t>
              </w:r>
            </w:ins>
          </w:p>
        </w:tc>
        <w:tc>
          <w:tcPr>
            <w:tcW w:w="1170" w:type="dxa"/>
            <w:tcBorders>
              <w:top w:val="nil"/>
              <w:left w:val="nil"/>
              <w:bottom w:val="single" w:sz="4" w:space="0" w:color="auto"/>
              <w:right w:val="single" w:sz="4" w:space="0" w:color="auto"/>
            </w:tcBorders>
            <w:shd w:val="clear" w:color="auto" w:fill="auto"/>
            <w:noWrap/>
            <w:vAlign w:val="center"/>
            <w:tcPrChange w:id="1666"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61E07FF9" w14:textId="77777777" w:rsidR="00FF2FBD" w:rsidRPr="00FF2FBD" w:rsidRDefault="00FF2FBD" w:rsidP="00B8441F">
            <w:pPr>
              <w:jc w:val="center"/>
              <w:rPr>
                <w:ins w:id="1667" w:author="Douglas Hsu" w:date="2015-06-26T16:20:00Z"/>
                <w:rFonts w:ascii="Arial" w:eastAsia="Times New Roman" w:hAnsi="Arial" w:cs="Arial"/>
                <w:sz w:val="16"/>
                <w:szCs w:val="16"/>
              </w:rPr>
            </w:pPr>
            <w:ins w:id="1668" w:author="Douglas Hsu" w:date="2015-06-26T16:20:00Z">
              <w:r w:rsidRPr="00FF2FBD">
                <w:rPr>
                  <w:rFonts w:ascii="Arial" w:eastAsia="Times New Roman" w:hAnsi="Arial" w:cs="Arial"/>
                  <w:sz w:val="16"/>
                  <w:szCs w:val="16"/>
                </w:rPr>
                <w:t>0.5 (0.3-0.7)</w:t>
              </w:r>
            </w:ins>
          </w:p>
        </w:tc>
        <w:tc>
          <w:tcPr>
            <w:tcW w:w="900" w:type="dxa"/>
            <w:tcBorders>
              <w:top w:val="nil"/>
              <w:left w:val="nil"/>
              <w:bottom w:val="single" w:sz="4" w:space="0" w:color="auto"/>
              <w:right w:val="single" w:sz="4" w:space="0" w:color="auto"/>
            </w:tcBorders>
            <w:shd w:val="clear" w:color="auto" w:fill="auto"/>
            <w:noWrap/>
            <w:vAlign w:val="center"/>
            <w:tcPrChange w:id="1669"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C9A5802" w14:textId="77777777" w:rsidR="00FF2FBD" w:rsidRPr="00FF2FBD" w:rsidRDefault="00FF2FBD" w:rsidP="00B8441F">
            <w:pPr>
              <w:jc w:val="center"/>
              <w:rPr>
                <w:ins w:id="1670" w:author="Douglas Hsu" w:date="2015-06-26T16:20:00Z"/>
                <w:rFonts w:ascii="Arial" w:eastAsia="Times New Roman" w:hAnsi="Arial" w:cs="Arial"/>
                <w:sz w:val="16"/>
                <w:szCs w:val="16"/>
              </w:rPr>
            </w:pPr>
            <w:ins w:id="1671"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noWrap/>
            <w:vAlign w:val="center"/>
            <w:tcPrChange w:id="1672"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482F3BCA" w14:textId="77777777" w:rsidR="00FF2FBD" w:rsidRPr="00FF2FBD" w:rsidRDefault="00FF2FBD" w:rsidP="00B8441F">
            <w:pPr>
              <w:jc w:val="center"/>
              <w:rPr>
                <w:ins w:id="1673" w:author="Douglas Hsu" w:date="2015-06-26T16:20:00Z"/>
                <w:rFonts w:ascii="Arial" w:eastAsia="Times New Roman" w:hAnsi="Arial" w:cs="Arial"/>
                <w:sz w:val="16"/>
                <w:szCs w:val="16"/>
              </w:rPr>
            </w:pPr>
            <w:ins w:id="1674" w:author="Douglas Hsu" w:date="2015-06-26T16:20:00Z">
              <w:r w:rsidRPr="00FF2FBD">
                <w:rPr>
                  <w:rFonts w:ascii="Arial" w:eastAsia="Times New Roman" w:hAnsi="Arial" w:cs="Arial"/>
                  <w:sz w:val="16"/>
                  <w:szCs w:val="16"/>
                </w:rPr>
                <w:t>0.6 (0.3-0.9)</w:t>
              </w:r>
            </w:ins>
          </w:p>
        </w:tc>
        <w:tc>
          <w:tcPr>
            <w:tcW w:w="1350" w:type="dxa"/>
            <w:tcBorders>
              <w:top w:val="nil"/>
              <w:left w:val="nil"/>
              <w:bottom w:val="single" w:sz="4" w:space="0" w:color="auto"/>
              <w:right w:val="single" w:sz="4" w:space="0" w:color="auto"/>
            </w:tcBorders>
            <w:shd w:val="clear" w:color="auto" w:fill="auto"/>
            <w:noWrap/>
            <w:vAlign w:val="center"/>
            <w:tcPrChange w:id="167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57157FFC" w14:textId="77777777" w:rsidR="00FF2FBD" w:rsidRPr="00FF2FBD" w:rsidRDefault="00FF2FBD" w:rsidP="00B8441F">
            <w:pPr>
              <w:jc w:val="center"/>
              <w:rPr>
                <w:ins w:id="1676" w:author="Douglas Hsu" w:date="2015-06-26T16:20:00Z"/>
                <w:rFonts w:ascii="Arial" w:eastAsia="Times New Roman" w:hAnsi="Arial" w:cs="Arial"/>
                <w:sz w:val="16"/>
                <w:szCs w:val="16"/>
              </w:rPr>
            </w:pPr>
            <w:ins w:id="1677" w:author="Douglas Hsu" w:date="2015-06-26T16:20:00Z">
              <w:r w:rsidRPr="00FF2FBD">
                <w:rPr>
                  <w:rFonts w:ascii="Arial" w:eastAsia="Times New Roman" w:hAnsi="Arial" w:cs="Arial"/>
                  <w:sz w:val="16"/>
                  <w:szCs w:val="16"/>
                </w:rPr>
                <w:t>0.7 (0.4-1.2)</w:t>
              </w:r>
            </w:ins>
          </w:p>
        </w:tc>
        <w:tc>
          <w:tcPr>
            <w:tcW w:w="810" w:type="dxa"/>
            <w:tcBorders>
              <w:top w:val="nil"/>
              <w:left w:val="nil"/>
              <w:bottom w:val="single" w:sz="4" w:space="0" w:color="auto"/>
              <w:right w:val="single" w:sz="4" w:space="0" w:color="auto"/>
            </w:tcBorders>
            <w:shd w:val="clear" w:color="auto" w:fill="auto"/>
            <w:noWrap/>
            <w:vAlign w:val="center"/>
            <w:tcPrChange w:id="1678"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6EDBCAF3" w14:textId="77777777" w:rsidR="00FF2FBD" w:rsidRPr="00FF2FBD" w:rsidRDefault="00FF2FBD" w:rsidP="00B8441F">
            <w:pPr>
              <w:jc w:val="center"/>
              <w:rPr>
                <w:ins w:id="1679" w:author="Douglas Hsu" w:date="2015-06-26T16:20:00Z"/>
                <w:rFonts w:ascii="Arial" w:eastAsia="Times New Roman" w:hAnsi="Arial" w:cs="Arial"/>
                <w:bCs/>
                <w:sz w:val="16"/>
                <w:szCs w:val="16"/>
              </w:rPr>
            </w:pPr>
            <w:ins w:id="1680" w:author="Douglas Hsu" w:date="2015-06-26T16:20:00Z">
              <w:r w:rsidRPr="00FF2FBD">
                <w:rPr>
                  <w:rFonts w:ascii="Arial" w:eastAsia="Times New Roman" w:hAnsi="Arial" w:cs="Arial"/>
                  <w:bCs/>
                  <w:sz w:val="16"/>
                  <w:szCs w:val="16"/>
                </w:rPr>
                <w:t>0.0007</w:t>
              </w:r>
            </w:ins>
          </w:p>
        </w:tc>
      </w:tr>
      <w:tr w:rsidR="00FF2FBD" w:rsidRPr="00A77179" w14:paraId="336455A8" w14:textId="77777777" w:rsidTr="00FF2FBD">
        <w:tblPrEx>
          <w:tblW w:w="8115" w:type="dxa"/>
          <w:tblInd w:w="93" w:type="dxa"/>
          <w:tblLayout w:type="fixed"/>
          <w:tblPrExChange w:id="1681" w:author="Douglas Hsu" w:date="2015-06-26T16:22:00Z">
            <w:tblPrEx>
              <w:tblW w:w="9570" w:type="dxa"/>
              <w:tblInd w:w="93" w:type="dxa"/>
              <w:tblLayout w:type="fixed"/>
            </w:tblPrEx>
          </w:tblPrExChange>
        </w:tblPrEx>
        <w:trPr>
          <w:trHeight w:val="260"/>
          <w:ins w:id="1682" w:author="Douglas Hsu" w:date="2015-06-26T16:20:00Z"/>
          <w:trPrChange w:id="1683"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684"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530D0443" w14:textId="77777777" w:rsidR="00FF2FBD" w:rsidRPr="00FF2FBD" w:rsidRDefault="00FF2FBD" w:rsidP="00B8441F">
            <w:pPr>
              <w:rPr>
                <w:ins w:id="1685" w:author="Douglas Hsu" w:date="2015-06-26T16:20:00Z"/>
                <w:rFonts w:ascii="Arial" w:eastAsia="Times New Roman" w:hAnsi="Arial" w:cs="Arial"/>
                <w:sz w:val="16"/>
                <w:szCs w:val="16"/>
              </w:rPr>
            </w:pPr>
            <w:ins w:id="1686" w:author="Douglas Hsu" w:date="2015-06-26T16:20:00Z">
              <w:r w:rsidRPr="00FF2FBD">
                <w:rPr>
                  <w:rFonts w:ascii="Arial" w:eastAsia="Times New Roman" w:hAnsi="Arial" w:cs="Arial"/>
                  <w:sz w:val="16"/>
                  <w:szCs w:val="16"/>
                </w:rPr>
                <w:t>Alkaline phosphatase (IU/L)</w:t>
              </w:r>
            </w:ins>
          </w:p>
        </w:tc>
        <w:tc>
          <w:tcPr>
            <w:tcW w:w="1170" w:type="dxa"/>
            <w:tcBorders>
              <w:top w:val="nil"/>
              <w:left w:val="nil"/>
              <w:bottom w:val="single" w:sz="4" w:space="0" w:color="auto"/>
              <w:right w:val="single" w:sz="4" w:space="0" w:color="auto"/>
            </w:tcBorders>
            <w:shd w:val="clear" w:color="auto" w:fill="auto"/>
            <w:noWrap/>
            <w:vAlign w:val="center"/>
            <w:tcPrChange w:id="1687"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356961FF" w14:textId="77777777" w:rsidR="00FF2FBD" w:rsidRPr="00FF2FBD" w:rsidRDefault="00FF2FBD" w:rsidP="00B8441F">
            <w:pPr>
              <w:jc w:val="center"/>
              <w:rPr>
                <w:ins w:id="1688" w:author="Douglas Hsu" w:date="2015-06-26T16:20:00Z"/>
                <w:rFonts w:ascii="Arial" w:eastAsia="Times New Roman" w:hAnsi="Arial" w:cs="Arial"/>
                <w:sz w:val="16"/>
                <w:szCs w:val="16"/>
              </w:rPr>
            </w:pPr>
            <w:ins w:id="1689" w:author="Douglas Hsu" w:date="2015-06-26T16:20:00Z">
              <w:r w:rsidRPr="00FF2FBD">
                <w:rPr>
                  <w:rFonts w:ascii="Arial" w:eastAsia="Times New Roman" w:hAnsi="Arial" w:cs="Arial"/>
                  <w:sz w:val="16"/>
                  <w:szCs w:val="16"/>
                </w:rPr>
                <w:t>78 (59-108)</w:t>
              </w:r>
            </w:ins>
          </w:p>
        </w:tc>
        <w:tc>
          <w:tcPr>
            <w:tcW w:w="1170" w:type="dxa"/>
            <w:tcBorders>
              <w:top w:val="nil"/>
              <w:left w:val="nil"/>
              <w:bottom w:val="single" w:sz="4" w:space="0" w:color="auto"/>
              <w:right w:val="single" w:sz="4" w:space="0" w:color="auto"/>
            </w:tcBorders>
            <w:shd w:val="clear" w:color="auto" w:fill="auto"/>
            <w:noWrap/>
            <w:vAlign w:val="center"/>
            <w:tcPrChange w:id="1690"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26E148E8" w14:textId="77777777" w:rsidR="00FF2FBD" w:rsidRPr="00FF2FBD" w:rsidRDefault="00FF2FBD" w:rsidP="00B8441F">
            <w:pPr>
              <w:jc w:val="center"/>
              <w:rPr>
                <w:ins w:id="1691" w:author="Douglas Hsu" w:date="2015-06-26T16:20:00Z"/>
                <w:rFonts w:ascii="Arial" w:eastAsia="Times New Roman" w:hAnsi="Arial" w:cs="Arial"/>
                <w:sz w:val="16"/>
                <w:szCs w:val="16"/>
              </w:rPr>
            </w:pPr>
            <w:ins w:id="1692" w:author="Douglas Hsu" w:date="2015-06-26T16:20:00Z">
              <w:r w:rsidRPr="00FF2FBD">
                <w:rPr>
                  <w:rFonts w:ascii="Arial" w:eastAsia="Times New Roman" w:hAnsi="Arial" w:cs="Arial"/>
                  <w:sz w:val="16"/>
                  <w:szCs w:val="16"/>
                </w:rPr>
                <w:t>78 (61-101)</w:t>
              </w:r>
            </w:ins>
          </w:p>
        </w:tc>
        <w:tc>
          <w:tcPr>
            <w:tcW w:w="900" w:type="dxa"/>
            <w:tcBorders>
              <w:top w:val="nil"/>
              <w:left w:val="nil"/>
              <w:bottom w:val="single" w:sz="4" w:space="0" w:color="auto"/>
              <w:right w:val="single" w:sz="4" w:space="0" w:color="auto"/>
            </w:tcBorders>
            <w:shd w:val="clear" w:color="auto" w:fill="auto"/>
            <w:noWrap/>
            <w:vAlign w:val="center"/>
            <w:tcPrChange w:id="1693"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2BB6BAE2" w14:textId="77777777" w:rsidR="00FF2FBD" w:rsidRPr="00FF2FBD" w:rsidRDefault="00FF2FBD" w:rsidP="00B8441F">
            <w:pPr>
              <w:jc w:val="center"/>
              <w:rPr>
                <w:ins w:id="1694" w:author="Douglas Hsu" w:date="2015-06-26T16:20:00Z"/>
                <w:rFonts w:ascii="Arial" w:eastAsia="Times New Roman" w:hAnsi="Arial" w:cs="Arial"/>
                <w:sz w:val="16"/>
                <w:szCs w:val="16"/>
              </w:rPr>
            </w:pPr>
            <w:ins w:id="1695" w:author="Douglas Hsu" w:date="2015-06-26T16:20:00Z">
              <w:r w:rsidRPr="00FF2FBD">
                <w:rPr>
                  <w:rFonts w:ascii="Arial" w:eastAsia="Times New Roman" w:hAnsi="Arial" w:cs="Arial"/>
                  <w:sz w:val="16"/>
                  <w:szCs w:val="16"/>
                </w:rPr>
                <w:t>0.9</w:t>
              </w:r>
            </w:ins>
          </w:p>
        </w:tc>
        <w:tc>
          <w:tcPr>
            <w:tcW w:w="1350" w:type="dxa"/>
            <w:tcBorders>
              <w:top w:val="nil"/>
              <w:left w:val="nil"/>
              <w:bottom w:val="single" w:sz="4" w:space="0" w:color="auto"/>
              <w:right w:val="single" w:sz="4" w:space="0" w:color="auto"/>
            </w:tcBorders>
            <w:shd w:val="clear" w:color="auto" w:fill="auto"/>
            <w:noWrap/>
            <w:vAlign w:val="center"/>
            <w:tcPrChange w:id="1696"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1C2C3856" w14:textId="77777777" w:rsidR="00FF2FBD" w:rsidRPr="00FF2FBD" w:rsidRDefault="00FF2FBD" w:rsidP="00B8441F">
            <w:pPr>
              <w:jc w:val="center"/>
              <w:rPr>
                <w:ins w:id="1697" w:author="Douglas Hsu" w:date="2015-06-26T16:20:00Z"/>
                <w:rFonts w:ascii="Arial" w:eastAsia="Times New Roman" w:hAnsi="Arial" w:cs="Arial"/>
                <w:sz w:val="16"/>
                <w:szCs w:val="16"/>
              </w:rPr>
            </w:pPr>
            <w:ins w:id="1698" w:author="Douglas Hsu" w:date="2015-06-26T16:20:00Z">
              <w:r w:rsidRPr="00FF2FBD">
                <w:rPr>
                  <w:rFonts w:ascii="Arial" w:eastAsia="Times New Roman" w:hAnsi="Arial" w:cs="Arial"/>
                  <w:sz w:val="16"/>
                  <w:szCs w:val="16"/>
                </w:rPr>
                <w:t>74 (57-99)</w:t>
              </w:r>
            </w:ins>
          </w:p>
        </w:tc>
        <w:tc>
          <w:tcPr>
            <w:tcW w:w="1350" w:type="dxa"/>
            <w:tcBorders>
              <w:top w:val="nil"/>
              <w:left w:val="nil"/>
              <w:bottom w:val="single" w:sz="4" w:space="0" w:color="auto"/>
              <w:right w:val="single" w:sz="4" w:space="0" w:color="auto"/>
            </w:tcBorders>
            <w:shd w:val="clear" w:color="auto" w:fill="auto"/>
            <w:noWrap/>
            <w:vAlign w:val="center"/>
            <w:tcPrChange w:id="1699"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6779F29D" w14:textId="77777777" w:rsidR="00FF2FBD" w:rsidRPr="00FF2FBD" w:rsidRDefault="00FF2FBD" w:rsidP="00B8441F">
            <w:pPr>
              <w:jc w:val="center"/>
              <w:rPr>
                <w:ins w:id="1700" w:author="Douglas Hsu" w:date="2015-06-26T16:20:00Z"/>
                <w:rFonts w:ascii="Arial" w:eastAsia="Times New Roman" w:hAnsi="Arial" w:cs="Arial"/>
                <w:sz w:val="16"/>
                <w:szCs w:val="16"/>
              </w:rPr>
            </w:pPr>
            <w:ins w:id="1701" w:author="Douglas Hsu" w:date="2015-06-26T16:20:00Z">
              <w:r w:rsidRPr="00FF2FBD">
                <w:rPr>
                  <w:rFonts w:ascii="Arial" w:eastAsia="Times New Roman" w:hAnsi="Arial" w:cs="Arial"/>
                  <w:sz w:val="16"/>
                  <w:szCs w:val="16"/>
                </w:rPr>
                <w:t>78 (59-112)</w:t>
              </w:r>
            </w:ins>
          </w:p>
        </w:tc>
        <w:tc>
          <w:tcPr>
            <w:tcW w:w="810" w:type="dxa"/>
            <w:tcBorders>
              <w:top w:val="nil"/>
              <w:left w:val="nil"/>
              <w:bottom w:val="single" w:sz="4" w:space="0" w:color="auto"/>
              <w:right w:val="single" w:sz="4" w:space="0" w:color="auto"/>
            </w:tcBorders>
            <w:shd w:val="clear" w:color="auto" w:fill="auto"/>
            <w:noWrap/>
            <w:vAlign w:val="center"/>
            <w:tcPrChange w:id="1702"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C5D53CA" w14:textId="77777777" w:rsidR="00FF2FBD" w:rsidRPr="00FF2FBD" w:rsidRDefault="00FF2FBD" w:rsidP="00B8441F">
            <w:pPr>
              <w:jc w:val="center"/>
              <w:rPr>
                <w:ins w:id="1703" w:author="Douglas Hsu" w:date="2015-06-26T16:20:00Z"/>
                <w:rFonts w:ascii="Arial" w:eastAsia="Times New Roman" w:hAnsi="Arial" w:cs="Arial"/>
                <w:sz w:val="16"/>
                <w:szCs w:val="16"/>
              </w:rPr>
            </w:pPr>
            <w:ins w:id="1704" w:author="Douglas Hsu" w:date="2015-06-26T16:20:00Z">
              <w:r w:rsidRPr="00FF2FBD">
                <w:rPr>
                  <w:rFonts w:ascii="Arial" w:eastAsia="Times New Roman" w:hAnsi="Arial" w:cs="Arial"/>
                  <w:sz w:val="16"/>
                  <w:szCs w:val="16"/>
                </w:rPr>
                <w:t>0.13</w:t>
              </w:r>
            </w:ins>
          </w:p>
        </w:tc>
      </w:tr>
      <w:tr w:rsidR="00FF2FBD" w:rsidRPr="00A77179" w14:paraId="30BB734C" w14:textId="77777777" w:rsidTr="00FF2FBD">
        <w:tblPrEx>
          <w:tblW w:w="8115" w:type="dxa"/>
          <w:tblInd w:w="93" w:type="dxa"/>
          <w:tblLayout w:type="fixed"/>
          <w:tblPrExChange w:id="1705" w:author="Douglas Hsu" w:date="2015-06-26T16:22:00Z">
            <w:tblPrEx>
              <w:tblW w:w="9570" w:type="dxa"/>
              <w:tblInd w:w="93" w:type="dxa"/>
              <w:tblLayout w:type="fixed"/>
            </w:tblPrEx>
          </w:tblPrExChange>
        </w:tblPrEx>
        <w:trPr>
          <w:trHeight w:val="260"/>
          <w:ins w:id="1706" w:author="Douglas Hsu" w:date="2015-06-26T16:20:00Z"/>
          <w:trPrChange w:id="1707"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70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B36EFBD" w14:textId="77777777" w:rsidR="00FF2FBD" w:rsidRPr="00FF2FBD" w:rsidRDefault="00FF2FBD" w:rsidP="00B8441F">
            <w:pPr>
              <w:rPr>
                <w:ins w:id="1709" w:author="Douglas Hsu" w:date="2015-06-26T16:20:00Z"/>
                <w:rFonts w:ascii="Arial" w:eastAsia="Times New Roman" w:hAnsi="Arial" w:cs="Arial"/>
                <w:sz w:val="16"/>
                <w:szCs w:val="16"/>
              </w:rPr>
            </w:pPr>
            <w:ins w:id="1710" w:author="Douglas Hsu" w:date="2015-06-26T16:20:00Z">
              <w:r w:rsidRPr="00FF2FBD">
                <w:rPr>
                  <w:rFonts w:ascii="Arial" w:eastAsia="Times New Roman" w:hAnsi="Arial" w:cs="Arial"/>
                  <w:sz w:val="16"/>
                  <w:szCs w:val="16"/>
                </w:rPr>
                <w:t>Albumin (g/dL)</w:t>
              </w:r>
            </w:ins>
          </w:p>
        </w:tc>
        <w:tc>
          <w:tcPr>
            <w:tcW w:w="1170" w:type="dxa"/>
            <w:tcBorders>
              <w:top w:val="nil"/>
              <w:left w:val="nil"/>
              <w:bottom w:val="single" w:sz="4" w:space="0" w:color="auto"/>
              <w:right w:val="single" w:sz="4" w:space="0" w:color="auto"/>
            </w:tcBorders>
            <w:shd w:val="clear" w:color="auto" w:fill="auto"/>
            <w:noWrap/>
            <w:vAlign w:val="center"/>
            <w:tcPrChange w:id="1711"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7597FA1A" w14:textId="77777777" w:rsidR="00FF2FBD" w:rsidRPr="00FF2FBD" w:rsidRDefault="00FF2FBD" w:rsidP="00B8441F">
            <w:pPr>
              <w:jc w:val="center"/>
              <w:rPr>
                <w:ins w:id="1712" w:author="Douglas Hsu" w:date="2015-06-26T16:20:00Z"/>
                <w:rFonts w:ascii="Arial" w:eastAsia="Times New Roman" w:hAnsi="Arial" w:cs="Arial"/>
                <w:sz w:val="16"/>
                <w:szCs w:val="16"/>
              </w:rPr>
            </w:pPr>
            <w:ins w:id="1713" w:author="Douglas Hsu" w:date="2015-06-26T16:20:00Z">
              <w:r w:rsidRPr="00FF2FBD">
                <w:rPr>
                  <w:rFonts w:ascii="Arial" w:eastAsia="Times New Roman" w:hAnsi="Arial" w:cs="Arial"/>
                  <w:sz w:val="16"/>
                  <w:szCs w:val="16"/>
                </w:rPr>
                <w:t>3.6 (3.1-3.9)</w:t>
              </w:r>
            </w:ins>
          </w:p>
        </w:tc>
        <w:tc>
          <w:tcPr>
            <w:tcW w:w="1170" w:type="dxa"/>
            <w:tcBorders>
              <w:top w:val="nil"/>
              <w:left w:val="nil"/>
              <w:bottom w:val="single" w:sz="4" w:space="0" w:color="auto"/>
              <w:right w:val="single" w:sz="4" w:space="0" w:color="auto"/>
            </w:tcBorders>
            <w:shd w:val="clear" w:color="auto" w:fill="auto"/>
            <w:noWrap/>
            <w:vAlign w:val="center"/>
            <w:tcPrChange w:id="1714"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6262AC7B" w14:textId="77777777" w:rsidR="00FF2FBD" w:rsidRPr="00FF2FBD" w:rsidRDefault="00FF2FBD" w:rsidP="00B8441F">
            <w:pPr>
              <w:jc w:val="center"/>
              <w:rPr>
                <w:ins w:id="1715" w:author="Douglas Hsu" w:date="2015-06-26T16:20:00Z"/>
                <w:rFonts w:ascii="Arial" w:eastAsia="Times New Roman" w:hAnsi="Arial" w:cs="Arial"/>
                <w:sz w:val="16"/>
                <w:szCs w:val="16"/>
              </w:rPr>
            </w:pPr>
            <w:ins w:id="1716" w:author="Douglas Hsu" w:date="2015-06-26T16:20:00Z">
              <w:r w:rsidRPr="00FF2FBD">
                <w:rPr>
                  <w:rFonts w:ascii="Arial" w:eastAsia="Times New Roman" w:hAnsi="Arial" w:cs="Arial"/>
                  <w:sz w:val="16"/>
                  <w:szCs w:val="16"/>
                </w:rPr>
                <w:t>3.7 (3.2-4.1)</w:t>
              </w:r>
            </w:ins>
          </w:p>
        </w:tc>
        <w:tc>
          <w:tcPr>
            <w:tcW w:w="900" w:type="dxa"/>
            <w:tcBorders>
              <w:top w:val="nil"/>
              <w:left w:val="nil"/>
              <w:bottom w:val="single" w:sz="4" w:space="0" w:color="auto"/>
              <w:right w:val="single" w:sz="4" w:space="0" w:color="auto"/>
            </w:tcBorders>
            <w:shd w:val="clear" w:color="auto" w:fill="auto"/>
            <w:noWrap/>
            <w:vAlign w:val="center"/>
            <w:tcPrChange w:id="1717"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E7FE064" w14:textId="77777777" w:rsidR="00FF2FBD" w:rsidRPr="00FF2FBD" w:rsidRDefault="00FF2FBD" w:rsidP="00B8441F">
            <w:pPr>
              <w:jc w:val="center"/>
              <w:rPr>
                <w:ins w:id="1718" w:author="Douglas Hsu" w:date="2015-06-26T16:20:00Z"/>
                <w:rFonts w:ascii="Arial" w:eastAsia="Times New Roman" w:hAnsi="Arial" w:cs="Arial"/>
                <w:sz w:val="16"/>
                <w:szCs w:val="16"/>
              </w:rPr>
            </w:pPr>
            <w:ins w:id="1719" w:author="Douglas Hsu" w:date="2015-06-26T16:20:00Z">
              <w:r w:rsidRPr="00FF2FBD">
                <w:rPr>
                  <w:rFonts w:ascii="Arial" w:eastAsia="Times New Roman" w:hAnsi="Arial" w:cs="Arial"/>
                  <w:sz w:val="16"/>
                  <w:szCs w:val="16"/>
                </w:rPr>
                <w:t>0.05</w:t>
              </w:r>
            </w:ins>
          </w:p>
        </w:tc>
        <w:tc>
          <w:tcPr>
            <w:tcW w:w="1350" w:type="dxa"/>
            <w:tcBorders>
              <w:top w:val="nil"/>
              <w:left w:val="nil"/>
              <w:bottom w:val="single" w:sz="4" w:space="0" w:color="auto"/>
              <w:right w:val="single" w:sz="4" w:space="0" w:color="auto"/>
            </w:tcBorders>
            <w:shd w:val="clear" w:color="auto" w:fill="auto"/>
            <w:noWrap/>
            <w:vAlign w:val="center"/>
            <w:tcPrChange w:id="1720"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0AD06A3F" w14:textId="77777777" w:rsidR="00FF2FBD" w:rsidRPr="00FF2FBD" w:rsidRDefault="00FF2FBD" w:rsidP="00B8441F">
            <w:pPr>
              <w:jc w:val="center"/>
              <w:rPr>
                <w:ins w:id="1721" w:author="Douglas Hsu" w:date="2015-06-26T16:20:00Z"/>
                <w:rFonts w:ascii="Arial" w:eastAsia="Times New Roman" w:hAnsi="Arial" w:cs="Arial"/>
                <w:sz w:val="16"/>
                <w:szCs w:val="16"/>
              </w:rPr>
            </w:pPr>
            <w:ins w:id="1722" w:author="Douglas Hsu" w:date="2015-06-26T16:20:00Z">
              <w:r w:rsidRPr="00FF2FBD">
                <w:rPr>
                  <w:rFonts w:ascii="Arial" w:eastAsia="Times New Roman" w:hAnsi="Arial" w:cs="Arial"/>
                  <w:sz w:val="16"/>
                  <w:szCs w:val="16"/>
                </w:rPr>
                <w:t>3.4 (2.9-3.8)</w:t>
              </w:r>
            </w:ins>
          </w:p>
        </w:tc>
        <w:tc>
          <w:tcPr>
            <w:tcW w:w="1350" w:type="dxa"/>
            <w:tcBorders>
              <w:top w:val="nil"/>
              <w:left w:val="nil"/>
              <w:bottom w:val="single" w:sz="4" w:space="0" w:color="auto"/>
              <w:right w:val="single" w:sz="4" w:space="0" w:color="auto"/>
            </w:tcBorders>
            <w:shd w:val="clear" w:color="auto" w:fill="auto"/>
            <w:noWrap/>
            <w:vAlign w:val="center"/>
            <w:tcPrChange w:id="1723"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7888A78F" w14:textId="77777777" w:rsidR="00FF2FBD" w:rsidRPr="00FF2FBD" w:rsidRDefault="00FF2FBD" w:rsidP="00B8441F">
            <w:pPr>
              <w:jc w:val="center"/>
              <w:rPr>
                <w:ins w:id="1724" w:author="Douglas Hsu" w:date="2015-06-26T16:20:00Z"/>
                <w:rFonts w:ascii="Arial" w:eastAsia="Times New Roman" w:hAnsi="Arial" w:cs="Arial"/>
                <w:sz w:val="16"/>
                <w:szCs w:val="16"/>
              </w:rPr>
            </w:pPr>
            <w:ins w:id="1725" w:author="Douglas Hsu" w:date="2015-06-26T16:20:00Z">
              <w:r w:rsidRPr="00FF2FBD">
                <w:rPr>
                  <w:rFonts w:ascii="Arial" w:eastAsia="Times New Roman" w:hAnsi="Arial" w:cs="Arial"/>
                  <w:sz w:val="16"/>
                  <w:szCs w:val="16"/>
                </w:rPr>
                <w:t>3.1 (2.8-3.7)</w:t>
              </w:r>
            </w:ins>
          </w:p>
        </w:tc>
        <w:tc>
          <w:tcPr>
            <w:tcW w:w="810" w:type="dxa"/>
            <w:tcBorders>
              <w:top w:val="nil"/>
              <w:left w:val="nil"/>
              <w:bottom w:val="single" w:sz="4" w:space="0" w:color="auto"/>
              <w:right w:val="single" w:sz="4" w:space="0" w:color="auto"/>
            </w:tcBorders>
            <w:shd w:val="clear" w:color="auto" w:fill="auto"/>
            <w:noWrap/>
            <w:vAlign w:val="center"/>
            <w:tcPrChange w:id="1726"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D910D64" w14:textId="77777777" w:rsidR="00FF2FBD" w:rsidRPr="00FF2FBD" w:rsidRDefault="00FF2FBD" w:rsidP="00B8441F">
            <w:pPr>
              <w:jc w:val="center"/>
              <w:rPr>
                <w:ins w:id="1727" w:author="Douglas Hsu" w:date="2015-06-26T16:20:00Z"/>
                <w:rFonts w:ascii="Arial" w:eastAsia="Times New Roman" w:hAnsi="Arial" w:cs="Arial"/>
                <w:bCs/>
                <w:sz w:val="16"/>
                <w:szCs w:val="16"/>
              </w:rPr>
            </w:pPr>
            <w:ins w:id="1728" w:author="Douglas Hsu" w:date="2015-06-26T16:20:00Z">
              <w:r w:rsidRPr="00FF2FBD">
                <w:rPr>
                  <w:rFonts w:ascii="Arial" w:eastAsia="Times New Roman" w:hAnsi="Arial" w:cs="Arial"/>
                  <w:bCs/>
                  <w:sz w:val="16"/>
                  <w:szCs w:val="16"/>
                </w:rPr>
                <w:t>0.01</w:t>
              </w:r>
            </w:ins>
          </w:p>
        </w:tc>
      </w:tr>
      <w:tr w:rsidR="00FF2FBD" w:rsidRPr="00A77179" w14:paraId="68C129AC" w14:textId="77777777" w:rsidTr="00FF2FBD">
        <w:tblPrEx>
          <w:tblW w:w="8115" w:type="dxa"/>
          <w:tblInd w:w="93" w:type="dxa"/>
          <w:tblLayout w:type="fixed"/>
          <w:tblPrExChange w:id="1729" w:author="Douglas Hsu" w:date="2015-06-26T16:22:00Z">
            <w:tblPrEx>
              <w:tblW w:w="9570" w:type="dxa"/>
              <w:tblInd w:w="93" w:type="dxa"/>
              <w:tblLayout w:type="fixed"/>
            </w:tblPrEx>
          </w:tblPrExChange>
        </w:tblPrEx>
        <w:trPr>
          <w:trHeight w:val="260"/>
          <w:ins w:id="1730" w:author="Douglas Hsu" w:date="2015-06-26T16:20:00Z"/>
          <w:trPrChange w:id="1731"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73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2242E667" w14:textId="77777777" w:rsidR="00FF2FBD" w:rsidRPr="00FF2FBD" w:rsidRDefault="00FF2FBD" w:rsidP="00B8441F">
            <w:pPr>
              <w:rPr>
                <w:ins w:id="1733" w:author="Douglas Hsu" w:date="2015-06-26T16:20:00Z"/>
                <w:rFonts w:ascii="Arial" w:eastAsia="Times New Roman" w:hAnsi="Arial" w:cs="Arial"/>
                <w:sz w:val="16"/>
                <w:szCs w:val="16"/>
              </w:rPr>
            </w:pPr>
            <w:ins w:id="1734" w:author="Douglas Hsu" w:date="2015-06-26T16:20:00Z">
              <w:r w:rsidRPr="00FF2FBD">
                <w:rPr>
                  <w:rFonts w:ascii="Arial" w:eastAsia="Times New Roman" w:hAnsi="Arial" w:cs="Arial"/>
                  <w:sz w:val="16"/>
                  <w:szCs w:val="16"/>
                </w:rPr>
                <w:t>Troponin T (ng/mL)</w:t>
              </w:r>
            </w:ins>
          </w:p>
        </w:tc>
        <w:tc>
          <w:tcPr>
            <w:tcW w:w="1170" w:type="dxa"/>
            <w:tcBorders>
              <w:top w:val="nil"/>
              <w:left w:val="nil"/>
              <w:bottom w:val="single" w:sz="4" w:space="0" w:color="auto"/>
              <w:right w:val="single" w:sz="4" w:space="0" w:color="auto"/>
            </w:tcBorders>
            <w:shd w:val="clear" w:color="auto" w:fill="auto"/>
            <w:noWrap/>
            <w:vAlign w:val="center"/>
            <w:tcPrChange w:id="1735"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7B8DD54E" w14:textId="77777777" w:rsidR="00FF2FBD" w:rsidRPr="00FF2FBD" w:rsidRDefault="00FF2FBD" w:rsidP="00B8441F">
            <w:pPr>
              <w:jc w:val="center"/>
              <w:rPr>
                <w:ins w:id="1736" w:author="Douglas Hsu" w:date="2015-06-26T16:20:00Z"/>
                <w:rFonts w:ascii="Arial" w:eastAsia="Times New Roman" w:hAnsi="Arial" w:cs="Arial"/>
                <w:sz w:val="16"/>
                <w:szCs w:val="16"/>
              </w:rPr>
            </w:pPr>
            <w:ins w:id="1737" w:author="Douglas Hsu" w:date="2015-06-26T16:20:00Z">
              <w:r w:rsidRPr="00FF2FBD">
                <w:rPr>
                  <w:rFonts w:ascii="Arial" w:eastAsia="Times New Roman" w:hAnsi="Arial" w:cs="Arial"/>
                  <w:sz w:val="16"/>
                  <w:szCs w:val="16"/>
                </w:rPr>
                <w:t>0.05 (0.03-0.15)</w:t>
              </w:r>
            </w:ins>
          </w:p>
        </w:tc>
        <w:tc>
          <w:tcPr>
            <w:tcW w:w="1170" w:type="dxa"/>
            <w:tcBorders>
              <w:top w:val="nil"/>
              <w:left w:val="nil"/>
              <w:bottom w:val="single" w:sz="4" w:space="0" w:color="auto"/>
              <w:right w:val="single" w:sz="4" w:space="0" w:color="auto"/>
            </w:tcBorders>
            <w:shd w:val="clear" w:color="auto" w:fill="auto"/>
            <w:noWrap/>
            <w:vAlign w:val="center"/>
            <w:tcPrChange w:id="1738"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0B3D1404" w14:textId="77777777" w:rsidR="00FF2FBD" w:rsidRPr="00FF2FBD" w:rsidRDefault="00FF2FBD" w:rsidP="00B8441F">
            <w:pPr>
              <w:jc w:val="center"/>
              <w:rPr>
                <w:ins w:id="1739" w:author="Douglas Hsu" w:date="2015-06-26T16:20:00Z"/>
                <w:rFonts w:ascii="Arial" w:eastAsia="Times New Roman" w:hAnsi="Arial" w:cs="Arial"/>
                <w:sz w:val="16"/>
                <w:szCs w:val="16"/>
              </w:rPr>
            </w:pPr>
            <w:ins w:id="1740" w:author="Douglas Hsu" w:date="2015-06-26T16:20:00Z">
              <w:r w:rsidRPr="00FF2FBD">
                <w:rPr>
                  <w:rFonts w:ascii="Arial" w:eastAsia="Times New Roman" w:hAnsi="Arial" w:cs="Arial"/>
                  <w:sz w:val="16"/>
                  <w:szCs w:val="16"/>
                </w:rPr>
                <w:t>0.04 (0.02-0.1)</w:t>
              </w:r>
            </w:ins>
          </w:p>
        </w:tc>
        <w:tc>
          <w:tcPr>
            <w:tcW w:w="900" w:type="dxa"/>
            <w:tcBorders>
              <w:top w:val="nil"/>
              <w:left w:val="nil"/>
              <w:bottom w:val="single" w:sz="4" w:space="0" w:color="auto"/>
              <w:right w:val="single" w:sz="4" w:space="0" w:color="auto"/>
            </w:tcBorders>
            <w:shd w:val="clear" w:color="auto" w:fill="auto"/>
            <w:noWrap/>
            <w:vAlign w:val="center"/>
            <w:tcPrChange w:id="1741"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4135888A" w14:textId="77777777" w:rsidR="00FF2FBD" w:rsidRPr="00FF2FBD" w:rsidRDefault="00FF2FBD" w:rsidP="00B8441F">
            <w:pPr>
              <w:jc w:val="center"/>
              <w:rPr>
                <w:ins w:id="1742" w:author="Douglas Hsu" w:date="2015-06-26T16:20:00Z"/>
                <w:rFonts w:ascii="Arial" w:eastAsia="Times New Roman" w:hAnsi="Arial" w:cs="Arial"/>
                <w:sz w:val="16"/>
                <w:szCs w:val="16"/>
              </w:rPr>
            </w:pPr>
            <w:ins w:id="1743"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noWrap/>
            <w:vAlign w:val="center"/>
            <w:tcPrChange w:id="1744"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3DC3DA9E" w14:textId="77777777" w:rsidR="00FF2FBD" w:rsidRPr="00FF2FBD" w:rsidRDefault="00FF2FBD" w:rsidP="00B8441F">
            <w:pPr>
              <w:jc w:val="center"/>
              <w:rPr>
                <w:ins w:id="1745" w:author="Douglas Hsu" w:date="2015-06-26T16:20:00Z"/>
                <w:rFonts w:ascii="Arial" w:eastAsia="Times New Roman" w:hAnsi="Arial" w:cs="Arial"/>
                <w:sz w:val="16"/>
                <w:szCs w:val="16"/>
              </w:rPr>
            </w:pPr>
            <w:ins w:id="1746" w:author="Douglas Hsu" w:date="2015-06-26T16:20:00Z">
              <w:r w:rsidRPr="00FF2FBD">
                <w:rPr>
                  <w:rFonts w:ascii="Arial" w:eastAsia="Times New Roman" w:hAnsi="Arial" w:cs="Arial"/>
                  <w:sz w:val="16"/>
                  <w:szCs w:val="16"/>
                </w:rPr>
                <w:t>0.04 (0.02-0.16)</w:t>
              </w:r>
            </w:ins>
          </w:p>
        </w:tc>
        <w:tc>
          <w:tcPr>
            <w:tcW w:w="1350" w:type="dxa"/>
            <w:tcBorders>
              <w:top w:val="nil"/>
              <w:left w:val="nil"/>
              <w:bottom w:val="single" w:sz="4" w:space="0" w:color="auto"/>
              <w:right w:val="single" w:sz="4" w:space="0" w:color="auto"/>
            </w:tcBorders>
            <w:shd w:val="clear" w:color="auto" w:fill="auto"/>
            <w:noWrap/>
            <w:vAlign w:val="center"/>
            <w:tcPrChange w:id="1747"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1DA6B9FD" w14:textId="77777777" w:rsidR="00FF2FBD" w:rsidRPr="00FF2FBD" w:rsidRDefault="00FF2FBD" w:rsidP="00B8441F">
            <w:pPr>
              <w:jc w:val="center"/>
              <w:rPr>
                <w:ins w:id="1748" w:author="Douglas Hsu" w:date="2015-06-26T16:20:00Z"/>
                <w:rFonts w:ascii="Arial" w:eastAsia="Times New Roman" w:hAnsi="Arial" w:cs="Arial"/>
                <w:sz w:val="16"/>
                <w:szCs w:val="16"/>
              </w:rPr>
            </w:pPr>
            <w:ins w:id="1749" w:author="Douglas Hsu" w:date="2015-06-26T16:20:00Z">
              <w:r w:rsidRPr="00FF2FBD">
                <w:rPr>
                  <w:rFonts w:ascii="Arial" w:eastAsia="Times New Roman" w:hAnsi="Arial" w:cs="Arial"/>
                  <w:sz w:val="16"/>
                  <w:szCs w:val="16"/>
                </w:rPr>
                <w:t>0.05 (0.02-0.11)</w:t>
              </w:r>
            </w:ins>
          </w:p>
        </w:tc>
        <w:tc>
          <w:tcPr>
            <w:tcW w:w="810" w:type="dxa"/>
            <w:tcBorders>
              <w:top w:val="nil"/>
              <w:left w:val="nil"/>
              <w:bottom w:val="single" w:sz="4" w:space="0" w:color="auto"/>
              <w:right w:val="single" w:sz="4" w:space="0" w:color="auto"/>
            </w:tcBorders>
            <w:shd w:val="clear" w:color="auto" w:fill="auto"/>
            <w:noWrap/>
            <w:vAlign w:val="center"/>
            <w:tcPrChange w:id="1750"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039E98A" w14:textId="77777777" w:rsidR="00FF2FBD" w:rsidRPr="00FF2FBD" w:rsidRDefault="00FF2FBD" w:rsidP="00B8441F">
            <w:pPr>
              <w:jc w:val="center"/>
              <w:rPr>
                <w:ins w:id="1751" w:author="Douglas Hsu" w:date="2015-06-26T16:20:00Z"/>
                <w:rFonts w:ascii="Arial" w:eastAsia="Times New Roman" w:hAnsi="Arial" w:cs="Arial"/>
                <w:sz w:val="16"/>
                <w:szCs w:val="16"/>
              </w:rPr>
            </w:pPr>
            <w:ins w:id="1752" w:author="Douglas Hsu" w:date="2015-06-26T16:20:00Z">
              <w:r w:rsidRPr="00FF2FBD">
                <w:rPr>
                  <w:rFonts w:ascii="Arial" w:eastAsia="Times New Roman" w:hAnsi="Arial" w:cs="Arial"/>
                  <w:sz w:val="16"/>
                  <w:szCs w:val="16"/>
                </w:rPr>
                <w:t>0.9</w:t>
              </w:r>
            </w:ins>
          </w:p>
        </w:tc>
      </w:tr>
      <w:tr w:rsidR="00FF2FBD" w:rsidRPr="00A77179" w14:paraId="6A5FF631" w14:textId="77777777" w:rsidTr="00FF2FBD">
        <w:tblPrEx>
          <w:tblW w:w="8115" w:type="dxa"/>
          <w:tblInd w:w="93" w:type="dxa"/>
          <w:tblLayout w:type="fixed"/>
          <w:tblPrExChange w:id="1753" w:author="Douglas Hsu" w:date="2015-06-26T16:22:00Z">
            <w:tblPrEx>
              <w:tblW w:w="9570" w:type="dxa"/>
              <w:tblInd w:w="93" w:type="dxa"/>
              <w:tblLayout w:type="fixed"/>
            </w:tblPrEx>
          </w:tblPrExChange>
        </w:tblPrEx>
        <w:trPr>
          <w:trHeight w:val="260"/>
          <w:ins w:id="1754" w:author="Douglas Hsu" w:date="2015-06-26T16:20:00Z"/>
          <w:trPrChange w:id="175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75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5568A3D1" w14:textId="77777777" w:rsidR="00FF2FBD" w:rsidRPr="00FF2FBD" w:rsidRDefault="00FF2FBD" w:rsidP="00B8441F">
            <w:pPr>
              <w:rPr>
                <w:ins w:id="1757" w:author="Douglas Hsu" w:date="2015-06-26T16:20:00Z"/>
                <w:rFonts w:ascii="Arial" w:eastAsia="Times New Roman" w:hAnsi="Arial" w:cs="Arial"/>
                <w:sz w:val="16"/>
                <w:szCs w:val="16"/>
              </w:rPr>
            </w:pPr>
            <w:ins w:id="1758" w:author="Douglas Hsu" w:date="2015-06-26T16:20:00Z">
              <w:r w:rsidRPr="00FF2FBD">
                <w:rPr>
                  <w:rFonts w:ascii="Arial" w:eastAsia="Times New Roman" w:hAnsi="Arial" w:cs="Arial"/>
                  <w:sz w:val="16"/>
                  <w:szCs w:val="16"/>
                </w:rPr>
                <w:t>Creatinine kinase (ng/mL)</w:t>
              </w:r>
            </w:ins>
          </w:p>
        </w:tc>
        <w:tc>
          <w:tcPr>
            <w:tcW w:w="1170" w:type="dxa"/>
            <w:tcBorders>
              <w:top w:val="nil"/>
              <w:left w:val="nil"/>
              <w:bottom w:val="single" w:sz="4" w:space="0" w:color="auto"/>
              <w:right w:val="single" w:sz="4" w:space="0" w:color="auto"/>
            </w:tcBorders>
            <w:shd w:val="clear" w:color="auto" w:fill="auto"/>
            <w:noWrap/>
            <w:vAlign w:val="center"/>
            <w:tcPrChange w:id="1759"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2A617E31" w14:textId="77777777" w:rsidR="00FF2FBD" w:rsidRPr="00FF2FBD" w:rsidRDefault="00FF2FBD" w:rsidP="00B8441F">
            <w:pPr>
              <w:jc w:val="center"/>
              <w:rPr>
                <w:ins w:id="1760" w:author="Douglas Hsu" w:date="2015-06-26T16:20:00Z"/>
                <w:rFonts w:ascii="Arial" w:eastAsia="Times New Roman" w:hAnsi="Arial" w:cs="Arial"/>
                <w:sz w:val="16"/>
                <w:szCs w:val="16"/>
              </w:rPr>
            </w:pPr>
            <w:ins w:id="1761" w:author="Douglas Hsu" w:date="2015-06-26T16:20:00Z">
              <w:r w:rsidRPr="00FF2FBD">
                <w:rPr>
                  <w:rFonts w:ascii="Arial" w:eastAsia="Times New Roman" w:hAnsi="Arial" w:cs="Arial"/>
                  <w:sz w:val="16"/>
                  <w:szCs w:val="16"/>
                </w:rPr>
                <w:t>5 (3-9)</w:t>
              </w:r>
            </w:ins>
          </w:p>
        </w:tc>
        <w:tc>
          <w:tcPr>
            <w:tcW w:w="1170" w:type="dxa"/>
            <w:tcBorders>
              <w:top w:val="nil"/>
              <w:left w:val="nil"/>
              <w:bottom w:val="single" w:sz="4" w:space="0" w:color="auto"/>
              <w:right w:val="single" w:sz="4" w:space="0" w:color="auto"/>
            </w:tcBorders>
            <w:shd w:val="clear" w:color="auto" w:fill="auto"/>
            <w:noWrap/>
            <w:vAlign w:val="center"/>
            <w:tcPrChange w:id="1762"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7932DB8A" w14:textId="77777777" w:rsidR="00FF2FBD" w:rsidRPr="00FF2FBD" w:rsidRDefault="00FF2FBD" w:rsidP="00B8441F">
            <w:pPr>
              <w:jc w:val="center"/>
              <w:rPr>
                <w:ins w:id="1763" w:author="Douglas Hsu" w:date="2015-06-26T16:20:00Z"/>
                <w:rFonts w:ascii="Arial" w:eastAsia="Times New Roman" w:hAnsi="Arial" w:cs="Arial"/>
                <w:sz w:val="16"/>
                <w:szCs w:val="16"/>
              </w:rPr>
            </w:pPr>
            <w:ins w:id="1764" w:author="Douglas Hsu" w:date="2015-06-26T16:20:00Z">
              <w:r w:rsidRPr="00FF2FBD">
                <w:rPr>
                  <w:rFonts w:ascii="Arial" w:eastAsia="Times New Roman" w:hAnsi="Arial" w:cs="Arial"/>
                  <w:sz w:val="16"/>
                  <w:szCs w:val="16"/>
                </w:rPr>
                <w:t>5 (3-8)</w:t>
              </w:r>
            </w:ins>
          </w:p>
        </w:tc>
        <w:tc>
          <w:tcPr>
            <w:tcW w:w="900" w:type="dxa"/>
            <w:tcBorders>
              <w:top w:val="nil"/>
              <w:left w:val="nil"/>
              <w:bottom w:val="single" w:sz="4" w:space="0" w:color="auto"/>
              <w:right w:val="single" w:sz="4" w:space="0" w:color="auto"/>
            </w:tcBorders>
            <w:shd w:val="clear" w:color="auto" w:fill="auto"/>
            <w:noWrap/>
            <w:vAlign w:val="center"/>
            <w:tcPrChange w:id="1765"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2F1D30C0" w14:textId="77777777" w:rsidR="00FF2FBD" w:rsidRPr="00FF2FBD" w:rsidRDefault="00FF2FBD" w:rsidP="00B8441F">
            <w:pPr>
              <w:jc w:val="center"/>
              <w:rPr>
                <w:ins w:id="1766" w:author="Douglas Hsu" w:date="2015-06-26T16:20:00Z"/>
                <w:rFonts w:ascii="Arial" w:eastAsia="Times New Roman" w:hAnsi="Arial" w:cs="Arial"/>
                <w:sz w:val="16"/>
                <w:szCs w:val="16"/>
              </w:rPr>
            </w:pPr>
            <w:ins w:id="1767" w:author="Douglas Hsu" w:date="2015-06-26T16:20:00Z">
              <w:r w:rsidRPr="00FF2FBD">
                <w:rPr>
                  <w:rFonts w:ascii="Arial" w:eastAsia="Times New Roman" w:hAnsi="Arial" w:cs="Arial"/>
                  <w:sz w:val="16"/>
                  <w:szCs w:val="16"/>
                </w:rPr>
                <w:t>0.7</w:t>
              </w:r>
            </w:ins>
          </w:p>
        </w:tc>
        <w:tc>
          <w:tcPr>
            <w:tcW w:w="1350" w:type="dxa"/>
            <w:tcBorders>
              <w:top w:val="nil"/>
              <w:left w:val="nil"/>
              <w:bottom w:val="single" w:sz="4" w:space="0" w:color="auto"/>
              <w:right w:val="single" w:sz="4" w:space="0" w:color="auto"/>
            </w:tcBorders>
            <w:shd w:val="clear" w:color="auto" w:fill="auto"/>
            <w:noWrap/>
            <w:vAlign w:val="center"/>
            <w:tcPrChange w:id="1768"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0DE3F3B8" w14:textId="77777777" w:rsidR="00FF2FBD" w:rsidRPr="00FF2FBD" w:rsidRDefault="00FF2FBD" w:rsidP="00B8441F">
            <w:pPr>
              <w:jc w:val="center"/>
              <w:rPr>
                <w:ins w:id="1769" w:author="Douglas Hsu" w:date="2015-06-26T16:20:00Z"/>
                <w:rFonts w:ascii="Arial" w:eastAsia="Times New Roman" w:hAnsi="Arial" w:cs="Arial"/>
                <w:sz w:val="16"/>
                <w:szCs w:val="16"/>
              </w:rPr>
            </w:pPr>
            <w:ins w:id="1770" w:author="Douglas Hsu" w:date="2015-06-26T16:20:00Z">
              <w:r w:rsidRPr="00FF2FBD">
                <w:rPr>
                  <w:rFonts w:ascii="Arial" w:eastAsia="Times New Roman" w:hAnsi="Arial" w:cs="Arial"/>
                  <w:sz w:val="16"/>
                  <w:szCs w:val="16"/>
                </w:rPr>
                <w:t>4 (3-8.5)</w:t>
              </w:r>
            </w:ins>
          </w:p>
        </w:tc>
        <w:tc>
          <w:tcPr>
            <w:tcW w:w="1350" w:type="dxa"/>
            <w:tcBorders>
              <w:top w:val="nil"/>
              <w:left w:val="nil"/>
              <w:bottom w:val="single" w:sz="4" w:space="0" w:color="auto"/>
              <w:right w:val="single" w:sz="4" w:space="0" w:color="auto"/>
            </w:tcBorders>
            <w:shd w:val="clear" w:color="auto" w:fill="auto"/>
            <w:noWrap/>
            <w:vAlign w:val="center"/>
            <w:tcPrChange w:id="1771"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7D0995A2" w14:textId="77777777" w:rsidR="00FF2FBD" w:rsidRPr="00FF2FBD" w:rsidRDefault="00FF2FBD" w:rsidP="00B8441F">
            <w:pPr>
              <w:jc w:val="center"/>
              <w:rPr>
                <w:ins w:id="1772" w:author="Douglas Hsu" w:date="2015-06-26T16:20:00Z"/>
                <w:rFonts w:ascii="Arial" w:eastAsia="Times New Roman" w:hAnsi="Arial" w:cs="Arial"/>
                <w:sz w:val="16"/>
                <w:szCs w:val="16"/>
              </w:rPr>
            </w:pPr>
            <w:ins w:id="1773" w:author="Douglas Hsu" w:date="2015-06-26T16:20:00Z">
              <w:r w:rsidRPr="00FF2FBD">
                <w:rPr>
                  <w:rFonts w:ascii="Arial" w:eastAsia="Times New Roman" w:hAnsi="Arial" w:cs="Arial"/>
                  <w:sz w:val="16"/>
                  <w:szCs w:val="16"/>
                </w:rPr>
                <w:t>5 (4-10)</w:t>
              </w:r>
            </w:ins>
          </w:p>
        </w:tc>
        <w:tc>
          <w:tcPr>
            <w:tcW w:w="810" w:type="dxa"/>
            <w:tcBorders>
              <w:top w:val="nil"/>
              <w:left w:val="nil"/>
              <w:bottom w:val="single" w:sz="4" w:space="0" w:color="auto"/>
              <w:right w:val="single" w:sz="4" w:space="0" w:color="auto"/>
            </w:tcBorders>
            <w:shd w:val="clear" w:color="auto" w:fill="auto"/>
            <w:noWrap/>
            <w:vAlign w:val="center"/>
            <w:tcPrChange w:id="1774"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73BE661A" w14:textId="77777777" w:rsidR="00FF2FBD" w:rsidRPr="00FF2FBD" w:rsidRDefault="00FF2FBD" w:rsidP="00B8441F">
            <w:pPr>
              <w:jc w:val="center"/>
              <w:rPr>
                <w:ins w:id="1775" w:author="Douglas Hsu" w:date="2015-06-26T16:20:00Z"/>
                <w:rFonts w:ascii="Arial" w:eastAsia="Times New Roman" w:hAnsi="Arial" w:cs="Arial"/>
                <w:sz w:val="16"/>
                <w:szCs w:val="16"/>
              </w:rPr>
            </w:pPr>
            <w:ins w:id="1776" w:author="Douglas Hsu" w:date="2015-06-26T16:20:00Z">
              <w:r w:rsidRPr="00FF2FBD">
                <w:rPr>
                  <w:rFonts w:ascii="Arial" w:eastAsia="Times New Roman" w:hAnsi="Arial" w:cs="Arial"/>
                  <w:sz w:val="16"/>
                  <w:szCs w:val="16"/>
                </w:rPr>
                <w:t>0.2</w:t>
              </w:r>
            </w:ins>
          </w:p>
        </w:tc>
      </w:tr>
      <w:tr w:rsidR="00FF2FBD" w:rsidRPr="00A77179" w14:paraId="201341E0" w14:textId="77777777" w:rsidTr="00FF2FBD">
        <w:tblPrEx>
          <w:tblW w:w="8115" w:type="dxa"/>
          <w:tblInd w:w="93" w:type="dxa"/>
          <w:tblLayout w:type="fixed"/>
          <w:tblPrExChange w:id="1777" w:author="Douglas Hsu" w:date="2015-06-26T16:22:00Z">
            <w:tblPrEx>
              <w:tblW w:w="9570" w:type="dxa"/>
              <w:tblInd w:w="93" w:type="dxa"/>
              <w:tblLayout w:type="fixed"/>
            </w:tblPrEx>
          </w:tblPrExChange>
        </w:tblPrEx>
        <w:trPr>
          <w:trHeight w:val="260"/>
          <w:ins w:id="1778" w:author="Douglas Hsu" w:date="2015-06-26T16:20:00Z"/>
          <w:trPrChange w:id="1779"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78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7E74B4A7" w14:textId="77777777" w:rsidR="00FF2FBD" w:rsidRPr="00FF2FBD" w:rsidRDefault="00FF2FBD" w:rsidP="00B8441F">
            <w:pPr>
              <w:rPr>
                <w:ins w:id="1781" w:author="Douglas Hsu" w:date="2015-06-26T16:20:00Z"/>
                <w:rFonts w:ascii="Arial" w:eastAsia="Times New Roman" w:hAnsi="Arial" w:cs="Arial"/>
                <w:sz w:val="16"/>
                <w:szCs w:val="16"/>
              </w:rPr>
            </w:pPr>
            <w:ins w:id="1782" w:author="Douglas Hsu" w:date="2015-06-26T16:20:00Z">
              <w:r w:rsidRPr="00FF2FBD">
                <w:rPr>
                  <w:rFonts w:ascii="Arial" w:eastAsia="Times New Roman" w:hAnsi="Arial" w:cs="Arial"/>
                  <w:sz w:val="16"/>
                  <w:szCs w:val="16"/>
                </w:rPr>
                <w:t>Brain natriuretic peptide (pg/mL)</w:t>
              </w:r>
            </w:ins>
          </w:p>
        </w:tc>
        <w:tc>
          <w:tcPr>
            <w:tcW w:w="1170" w:type="dxa"/>
            <w:tcBorders>
              <w:top w:val="nil"/>
              <w:left w:val="nil"/>
              <w:bottom w:val="single" w:sz="4" w:space="0" w:color="auto"/>
              <w:right w:val="single" w:sz="4" w:space="0" w:color="auto"/>
            </w:tcBorders>
            <w:shd w:val="clear" w:color="auto" w:fill="auto"/>
            <w:noWrap/>
            <w:vAlign w:val="center"/>
            <w:tcPrChange w:id="1783"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5E43585D" w14:textId="77777777" w:rsidR="00FF2FBD" w:rsidRPr="00FF2FBD" w:rsidRDefault="00FF2FBD" w:rsidP="00B8441F">
            <w:pPr>
              <w:jc w:val="center"/>
              <w:rPr>
                <w:ins w:id="1784" w:author="Douglas Hsu" w:date="2015-06-26T16:20:00Z"/>
                <w:rFonts w:ascii="Arial" w:eastAsia="Times New Roman" w:hAnsi="Arial" w:cs="Arial"/>
                <w:sz w:val="16"/>
                <w:szCs w:val="16"/>
              </w:rPr>
            </w:pPr>
            <w:ins w:id="1785" w:author="Douglas Hsu" w:date="2015-06-26T16:20:00Z">
              <w:r w:rsidRPr="00FF2FBD">
                <w:rPr>
                  <w:rFonts w:ascii="Arial" w:eastAsia="Times New Roman" w:hAnsi="Arial" w:cs="Arial"/>
                  <w:sz w:val="16"/>
                  <w:szCs w:val="16"/>
                </w:rPr>
                <w:t>NA</w:t>
              </w:r>
            </w:ins>
          </w:p>
        </w:tc>
        <w:tc>
          <w:tcPr>
            <w:tcW w:w="1170" w:type="dxa"/>
            <w:tcBorders>
              <w:top w:val="nil"/>
              <w:left w:val="nil"/>
              <w:bottom w:val="single" w:sz="4" w:space="0" w:color="auto"/>
              <w:right w:val="single" w:sz="4" w:space="0" w:color="auto"/>
            </w:tcBorders>
            <w:shd w:val="clear" w:color="auto" w:fill="auto"/>
            <w:noWrap/>
            <w:vAlign w:val="center"/>
            <w:tcPrChange w:id="1786"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58A1BEA0" w14:textId="77777777" w:rsidR="00FF2FBD" w:rsidRPr="00FF2FBD" w:rsidRDefault="00FF2FBD" w:rsidP="00B8441F">
            <w:pPr>
              <w:jc w:val="center"/>
              <w:rPr>
                <w:ins w:id="1787" w:author="Douglas Hsu" w:date="2015-06-26T16:20:00Z"/>
                <w:rFonts w:ascii="Arial" w:eastAsia="Times New Roman" w:hAnsi="Arial" w:cs="Arial"/>
                <w:sz w:val="16"/>
                <w:szCs w:val="16"/>
              </w:rPr>
            </w:pPr>
            <w:ins w:id="1788" w:author="Douglas Hsu" w:date="2015-06-26T16:20:00Z">
              <w:r w:rsidRPr="00FF2FBD">
                <w:rPr>
                  <w:rFonts w:ascii="Arial" w:eastAsia="Times New Roman" w:hAnsi="Arial" w:cs="Arial"/>
                  <w:sz w:val="16"/>
                  <w:szCs w:val="16"/>
                </w:rPr>
                <w:t>NA</w:t>
              </w:r>
            </w:ins>
          </w:p>
        </w:tc>
        <w:tc>
          <w:tcPr>
            <w:tcW w:w="900" w:type="dxa"/>
            <w:tcBorders>
              <w:top w:val="nil"/>
              <w:left w:val="nil"/>
              <w:bottom w:val="single" w:sz="4" w:space="0" w:color="auto"/>
              <w:right w:val="single" w:sz="4" w:space="0" w:color="auto"/>
            </w:tcBorders>
            <w:shd w:val="clear" w:color="auto" w:fill="auto"/>
            <w:noWrap/>
            <w:vAlign w:val="center"/>
            <w:tcPrChange w:id="1789"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501AEDF8" w14:textId="77777777" w:rsidR="00FF2FBD" w:rsidRPr="00FF2FBD" w:rsidRDefault="00FF2FBD" w:rsidP="00B8441F">
            <w:pPr>
              <w:jc w:val="center"/>
              <w:rPr>
                <w:ins w:id="1790" w:author="Douglas Hsu" w:date="2015-06-26T16:20:00Z"/>
                <w:rFonts w:ascii="Arial" w:eastAsia="Times New Roman" w:hAnsi="Arial" w:cs="Arial"/>
                <w:sz w:val="16"/>
                <w:szCs w:val="16"/>
              </w:rPr>
            </w:pPr>
            <w:ins w:id="1791" w:author="Douglas Hsu" w:date="2015-06-26T16:20:00Z">
              <w:r w:rsidRPr="00FF2FBD">
                <w:rPr>
                  <w:rFonts w:ascii="Arial" w:eastAsia="Times New Roman" w:hAnsi="Arial" w:cs="Arial"/>
                  <w:sz w:val="16"/>
                  <w:szCs w:val="16"/>
                </w:rPr>
                <w:t>NA</w:t>
              </w:r>
            </w:ins>
          </w:p>
        </w:tc>
        <w:tc>
          <w:tcPr>
            <w:tcW w:w="1350" w:type="dxa"/>
            <w:tcBorders>
              <w:top w:val="nil"/>
              <w:left w:val="nil"/>
              <w:bottom w:val="single" w:sz="4" w:space="0" w:color="auto"/>
              <w:right w:val="single" w:sz="4" w:space="0" w:color="auto"/>
            </w:tcBorders>
            <w:shd w:val="clear" w:color="auto" w:fill="auto"/>
            <w:noWrap/>
            <w:vAlign w:val="center"/>
            <w:tcPrChange w:id="1792"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342827E0" w14:textId="77777777" w:rsidR="00FF2FBD" w:rsidRPr="00FF2FBD" w:rsidRDefault="00FF2FBD" w:rsidP="00B8441F">
            <w:pPr>
              <w:jc w:val="center"/>
              <w:rPr>
                <w:ins w:id="1793" w:author="Douglas Hsu" w:date="2015-06-26T16:20:00Z"/>
                <w:rFonts w:ascii="Arial" w:eastAsia="Times New Roman" w:hAnsi="Arial" w:cs="Arial"/>
                <w:sz w:val="16"/>
                <w:szCs w:val="16"/>
              </w:rPr>
            </w:pPr>
            <w:ins w:id="1794" w:author="Douglas Hsu" w:date="2015-06-26T16:20:00Z">
              <w:r w:rsidRPr="00FF2FBD">
                <w:rPr>
                  <w:rFonts w:ascii="Arial" w:eastAsia="Times New Roman" w:hAnsi="Arial" w:cs="Arial"/>
                  <w:sz w:val="16"/>
                  <w:szCs w:val="16"/>
                </w:rPr>
                <w:t>NA</w:t>
              </w:r>
            </w:ins>
          </w:p>
        </w:tc>
        <w:tc>
          <w:tcPr>
            <w:tcW w:w="1350" w:type="dxa"/>
            <w:tcBorders>
              <w:top w:val="nil"/>
              <w:left w:val="nil"/>
              <w:bottom w:val="single" w:sz="4" w:space="0" w:color="auto"/>
              <w:right w:val="single" w:sz="4" w:space="0" w:color="auto"/>
            </w:tcBorders>
            <w:shd w:val="clear" w:color="auto" w:fill="auto"/>
            <w:noWrap/>
            <w:vAlign w:val="center"/>
            <w:tcPrChange w:id="179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038E7B9E" w14:textId="77777777" w:rsidR="00FF2FBD" w:rsidRPr="00FF2FBD" w:rsidRDefault="00FF2FBD" w:rsidP="00B8441F">
            <w:pPr>
              <w:jc w:val="center"/>
              <w:rPr>
                <w:ins w:id="1796" w:author="Douglas Hsu" w:date="2015-06-26T16:20:00Z"/>
                <w:rFonts w:ascii="Arial" w:eastAsia="Times New Roman" w:hAnsi="Arial" w:cs="Arial"/>
                <w:sz w:val="16"/>
                <w:szCs w:val="16"/>
              </w:rPr>
            </w:pPr>
            <w:ins w:id="1797" w:author="Douglas Hsu" w:date="2015-06-26T16:20:00Z">
              <w:r w:rsidRPr="00FF2FBD">
                <w:rPr>
                  <w:rFonts w:ascii="Arial" w:eastAsia="Times New Roman" w:hAnsi="Arial" w:cs="Arial"/>
                  <w:sz w:val="16"/>
                  <w:szCs w:val="16"/>
                </w:rPr>
                <w:t>NA</w:t>
              </w:r>
            </w:ins>
          </w:p>
        </w:tc>
        <w:tc>
          <w:tcPr>
            <w:tcW w:w="810" w:type="dxa"/>
            <w:tcBorders>
              <w:top w:val="nil"/>
              <w:left w:val="nil"/>
              <w:bottom w:val="single" w:sz="4" w:space="0" w:color="auto"/>
              <w:right w:val="single" w:sz="4" w:space="0" w:color="auto"/>
            </w:tcBorders>
            <w:shd w:val="clear" w:color="auto" w:fill="auto"/>
            <w:noWrap/>
            <w:vAlign w:val="center"/>
            <w:tcPrChange w:id="1798"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0C291B91" w14:textId="77777777" w:rsidR="00FF2FBD" w:rsidRPr="00FF2FBD" w:rsidRDefault="00FF2FBD" w:rsidP="00B8441F">
            <w:pPr>
              <w:jc w:val="center"/>
              <w:rPr>
                <w:ins w:id="1799" w:author="Douglas Hsu" w:date="2015-06-26T16:20:00Z"/>
                <w:rFonts w:ascii="Arial" w:eastAsia="Times New Roman" w:hAnsi="Arial" w:cs="Arial"/>
                <w:sz w:val="16"/>
                <w:szCs w:val="16"/>
              </w:rPr>
            </w:pPr>
            <w:ins w:id="1800" w:author="Douglas Hsu" w:date="2015-06-26T16:20:00Z">
              <w:r w:rsidRPr="00FF2FBD">
                <w:rPr>
                  <w:rFonts w:ascii="Arial" w:eastAsia="Times New Roman" w:hAnsi="Arial" w:cs="Arial"/>
                  <w:sz w:val="16"/>
                  <w:szCs w:val="16"/>
                </w:rPr>
                <w:t>NA</w:t>
              </w:r>
            </w:ins>
          </w:p>
        </w:tc>
      </w:tr>
      <w:tr w:rsidR="00FF2FBD" w:rsidRPr="00A77179" w14:paraId="5028AF37" w14:textId="77777777" w:rsidTr="00FF2FBD">
        <w:tblPrEx>
          <w:tblW w:w="8115" w:type="dxa"/>
          <w:tblInd w:w="93" w:type="dxa"/>
          <w:tblLayout w:type="fixed"/>
          <w:tblPrExChange w:id="1801" w:author="Douglas Hsu" w:date="2015-06-26T16:22:00Z">
            <w:tblPrEx>
              <w:tblW w:w="9570" w:type="dxa"/>
              <w:tblInd w:w="93" w:type="dxa"/>
              <w:tblLayout w:type="fixed"/>
            </w:tblPrEx>
          </w:tblPrExChange>
        </w:tblPrEx>
        <w:trPr>
          <w:trHeight w:val="260"/>
          <w:ins w:id="1802" w:author="Douglas Hsu" w:date="2015-06-26T16:20:00Z"/>
          <w:trPrChange w:id="1803"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804"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1DD2EAB2" w14:textId="77777777" w:rsidR="00FF2FBD" w:rsidRPr="00FF2FBD" w:rsidRDefault="00FF2FBD" w:rsidP="00B8441F">
            <w:pPr>
              <w:rPr>
                <w:ins w:id="1805" w:author="Douglas Hsu" w:date="2015-06-26T16:20:00Z"/>
                <w:rFonts w:ascii="Arial" w:eastAsia="Times New Roman" w:hAnsi="Arial" w:cs="Arial"/>
                <w:sz w:val="16"/>
                <w:szCs w:val="16"/>
              </w:rPr>
            </w:pPr>
            <w:ins w:id="1806" w:author="Douglas Hsu" w:date="2015-06-26T16:20:00Z">
              <w:r w:rsidRPr="00FF2FBD">
                <w:rPr>
                  <w:rFonts w:ascii="Arial" w:eastAsia="Times New Roman" w:hAnsi="Arial" w:cs="Arial"/>
                  <w:sz w:val="16"/>
                  <w:szCs w:val="16"/>
                </w:rPr>
                <w:t>Lactate (mmol/L)</w:t>
              </w:r>
            </w:ins>
          </w:p>
        </w:tc>
        <w:tc>
          <w:tcPr>
            <w:tcW w:w="1170" w:type="dxa"/>
            <w:tcBorders>
              <w:top w:val="nil"/>
              <w:left w:val="nil"/>
              <w:bottom w:val="single" w:sz="4" w:space="0" w:color="auto"/>
              <w:right w:val="single" w:sz="4" w:space="0" w:color="auto"/>
            </w:tcBorders>
            <w:shd w:val="clear" w:color="auto" w:fill="auto"/>
            <w:noWrap/>
            <w:vAlign w:val="center"/>
            <w:tcPrChange w:id="1807"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3F826A9B" w14:textId="77777777" w:rsidR="00FF2FBD" w:rsidRPr="00FF2FBD" w:rsidRDefault="00FF2FBD" w:rsidP="00B8441F">
            <w:pPr>
              <w:jc w:val="center"/>
              <w:rPr>
                <w:ins w:id="1808" w:author="Douglas Hsu" w:date="2015-06-26T16:20:00Z"/>
                <w:rFonts w:ascii="Arial" w:eastAsia="Times New Roman" w:hAnsi="Arial" w:cs="Arial"/>
                <w:sz w:val="16"/>
                <w:szCs w:val="16"/>
              </w:rPr>
            </w:pPr>
            <w:ins w:id="1809" w:author="Douglas Hsu" w:date="2015-06-26T16:20:00Z">
              <w:r w:rsidRPr="00FF2FBD">
                <w:rPr>
                  <w:rFonts w:ascii="Arial" w:eastAsia="Times New Roman" w:hAnsi="Arial" w:cs="Arial"/>
                  <w:sz w:val="16"/>
                  <w:szCs w:val="16"/>
                </w:rPr>
                <w:t>2 (1.3-2.9)</w:t>
              </w:r>
            </w:ins>
          </w:p>
        </w:tc>
        <w:tc>
          <w:tcPr>
            <w:tcW w:w="1170" w:type="dxa"/>
            <w:tcBorders>
              <w:top w:val="nil"/>
              <w:left w:val="nil"/>
              <w:bottom w:val="single" w:sz="4" w:space="0" w:color="auto"/>
              <w:right w:val="single" w:sz="4" w:space="0" w:color="auto"/>
            </w:tcBorders>
            <w:shd w:val="clear" w:color="auto" w:fill="auto"/>
            <w:noWrap/>
            <w:vAlign w:val="center"/>
            <w:tcPrChange w:id="1810"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0940A224" w14:textId="77777777" w:rsidR="00FF2FBD" w:rsidRPr="00FF2FBD" w:rsidRDefault="00FF2FBD" w:rsidP="00B8441F">
            <w:pPr>
              <w:jc w:val="center"/>
              <w:rPr>
                <w:ins w:id="1811" w:author="Douglas Hsu" w:date="2015-06-26T16:20:00Z"/>
                <w:rFonts w:ascii="Arial" w:eastAsia="Times New Roman" w:hAnsi="Arial" w:cs="Arial"/>
                <w:sz w:val="16"/>
                <w:szCs w:val="16"/>
              </w:rPr>
            </w:pPr>
            <w:ins w:id="1812" w:author="Douglas Hsu" w:date="2015-06-26T16:20:00Z">
              <w:r w:rsidRPr="00FF2FBD">
                <w:rPr>
                  <w:rFonts w:ascii="Arial" w:eastAsia="Times New Roman" w:hAnsi="Arial" w:cs="Arial"/>
                  <w:sz w:val="16"/>
                  <w:szCs w:val="16"/>
                </w:rPr>
                <w:t>2.2 (1.5-3.1)</w:t>
              </w:r>
            </w:ins>
          </w:p>
        </w:tc>
        <w:tc>
          <w:tcPr>
            <w:tcW w:w="900" w:type="dxa"/>
            <w:tcBorders>
              <w:top w:val="nil"/>
              <w:left w:val="nil"/>
              <w:bottom w:val="single" w:sz="4" w:space="0" w:color="auto"/>
              <w:right w:val="single" w:sz="4" w:space="0" w:color="auto"/>
            </w:tcBorders>
            <w:shd w:val="clear" w:color="auto" w:fill="auto"/>
            <w:noWrap/>
            <w:vAlign w:val="center"/>
            <w:tcPrChange w:id="1813"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0F98ECCA" w14:textId="77777777" w:rsidR="00FF2FBD" w:rsidRPr="00FF2FBD" w:rsidRDefault="00FF2FBD" w:rsidP="00B8441F">
            <w:pPr>
              <w:jc w:val="center"/>
              <w:rPr>
                <w:ins w:id="1814" w:author="Douglas Hsu" w:date="2015-06-26T16:20:00Z"/>
                <w:rFonts w:ascii="Arial" w:eastAsia="Times New Roman" w:hAnsi="Arial" w:cs="Arial"/>
                <w:sz w:val="16"/>
                <w:szCs w:val="16"/>
              </w:rPr>
            </w:pPr>
            <w:ins w:id="1815" w:author="Douglas Hsu" w:date="2015-06-26T16:20:00Z">
              <w:r w:rsidRPr="00FF2FBD">
                <w:rPr>
                  <w:rFonts w:ascii="Arial" w:eastAsia="Times New Roman" w:hAnsi="Arial" w:cs="Arial"/>
                  <w:sz w:val="16"/>
                  <w:szCs w:val="16"/>
                </w:rPr>
                <w:t>0.1</w:t>
              </w:r>
            </w:ins>
          </w:p>
        </w:tc>
        <w:tc>
          <w:tcPr>
            <w:tcW w:w="1350" w:type="dxa"/>
            <w:tcBorders>
              <w:top w:val="nil"/>
              <w:left w:val="nil"/>
              <w:bottom w:val="single" w:sz="4" w:space="0" w:color="auto"/>
              <w:right w:val="single" w:sz="4" w:space="0" w:color="auto"/>
            </w:tcBorders>
            <w:shd w:val="clear" w:color="auto" w:fill="auto"/>
            <w:noWrap/>
            <w:vAlign w:val="center"/>
            <w:tcPrChange w:id="1816"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78C0AD36" w14:textId="77777777" w:rsidR="00FF2FBD" w:rsidRPr="00FF2FBD" w:rsidRDefault="00FF2FBD" w:rsidP="00B8441F">
            <w:pPr>
              <w:jc w:val="center"/>
              <w:rPr>
                <w:ins w:id="1817" w:author="Douglas Hsu" w:date="2015-06-26T16:20:00Z"/>
                <w:rFonts w:ascii="Arial" w:eastAsia="Times New Roman" w:hAnsi="Arial" w:cs="Arial"/>
                <w:sz w:val="16"/>
                <w:szCs w:val="16"/>
              </w:rPr>
            </w:pPr>
            <w:ins w:id="1818" w:author="Douglas Hsu" w:date="2015-06-26T16:20:00Z">
              <w:r w:rsidRPr="00FF2FBD">
                <w:rPr>
                  <w:rFonts w:ascii="Arial" w:eastAsia="Times New Roman" w:hAnsi="Arial" w:cs="Arial"/>
                  <w:sz w:val="16"/>
                  <w:szCs w:val="16"/>
                </w:rPr>
                <w:t>2.2 (1.5-3.4)</w:t>
              </w:r>
            </w:ins>
          </w:p>
        </w:tc>
        <w:tc>
          <w:tcPr>
            <w:tcW w:w="1350" w:type="dxa"/>
            <w:tcBorders>
              <w:top w:val="nil"/>
              <w:left w:val="nil"/>
              <w:bottom w:val="single" w:sz="4" w:space="0" w:color="auto"/>
              <w:right w:val="single" w:sz="4" w:space="0" w:color="auto"/>
            </w:tcBorders>
            <w:shd w:val="clear" w:color="auto" w:fill="auto"/>
            <w:noWrap/>
            <w:vAlign w:val="center"/>
            <w:tcPrChange w:id="1819"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12C1FACA" w14:textId="77777777" w:rsidR="00FF2FBD" w:rsidRPr="00FF2FBD" w:rsidRDefault="00FF2FBD" w:rsidP="00B8441F">
            <w:pPr>
              <w:jc w:val="center"/>
              <w:rPr>
                <w:ins w:id="1820" w:author="Douglas Hsu" w:date="2015-06-26T16:20:00Z"/>
                <w:rFonts w:ascii="Arial" w:eastAsia="Times New Roman" w:hAnsi="Arial" w:cs="Arial"/>
                <w:sz w:val="16"/>
                <w:szCs w:val="16"/>
              </w:rPr>
            </w:pPr>
            <w:ins w:id="1821" w:author="Douglas Hsu" w:date="2015-06-26T16:20:00Z">
              <w:r w:rsidRPr="00FF2FBD">
                <w:rPr>
                  <w:rFonts w:ascii="Arial" w:eastAsia="Times New Roman" w:hAnsi="Arial" w:cs="Arial"/>
                  <w:sz w:val="16"/>
                  <w:szCs w:val="16"/>
                </w:rPr>
                <w:t>1.9 (1.4-3.1)</w:t>
              </w:r>
            </w:ins>
          </w:p>
        </w:tc>
        <w:tc>
          <w:tcPr>
            <w:tcW w:w="810" w:type="dxa"/>
            <w:tcBorders>
              <w:top w:val="nil"/>
              <w:left w:val="nil"/>
              <w:bottom w:val="single" w:sz="4" w:space="0" w:color="auto"/>
              <w:right w:val="single" w:sz="4" w:space="0" w:color="auto"/>
            </w:tcBorders>
            <w:shd w:val="clear" w:color="auto" w:fill="auto"/>
            <w:noWrap/>
            <w:vAlign w:val="center"/>
            <w:tcPrChange w:id="1822"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36BEC8C3" w14:textId="77777777" w:rsidR="00FF2FBD" w:rsidRPr="00FF2FBD" w:rsidRDefault="00FF2FBD" w:rsidP="00B8441F">
            <w:pPr>
              <w:jc w:val="center"/>
              <w:rPr>
                <w:ins w:id="1823" w:author="Douglas Hsu" w:date="2015-06-26T16:20:00Z"/>
                <w:rFonts w:ascii="Arial" w:eastAsia="Times New Roman" w:hAnsi="Arial" w:cs="Arial"/>
                <w:sz w:val="16"/>
                <w:szCs w:val="16"/>
              </w:rPr>
            </w:pPr>
            <w:ins w:id="1824" w:author="Douglas Hsu" w:date="2015-06-26T16:20:00Z">
              <w:r w:rsidRPr="00FF2FBD">
                <w:rPr>
                  <w:rFonts w:ascii="Arial" w:eastAsia="Times New Roman" w:hAnsi="Arial" w:cs="Arial"/>
                  <w:sz w:val="16"/>
                  <w:szCs w:val="16"/>
                </w:rPr>
                <w:t>0.1</w:t>
              </w:r>
            </w:ins>
          </w:p>
        </w:tc>
      </w:tr>
      <w:tr w:rsidR="00FF2FBD" w:rsidRPr="00A77179" w14:paraId="0C6A0EAE" w14:textId="77777777" w:rsidTr="00FF2FBD">
        <w:tblPrEx>
          <w:tblW w:w="8115" w:type="dxa"/>
          <w:tblInd w:w="93" w:type="dxa"/>
          <w:tblLayout w:type="fixed"/>
          <w:tblPrExChange w:id="1825" w:author="Douglas Hsu" w:date="2015-06-26T16:22:00Z">
            <w:tblPrEx>
              <w:tblW w:w="9570" w:type="dxa"/>
              <w:tblInd w:w="93" w:type="dxa"/>
              <w:tblLayout w:type="fixed"/>
            </w:tblPrEx>
          </w:tblPrExChange>
        </w:tblPrEx>
        <w:trPr>
          <w:trHeight w:val="260"/>
          <w:ins w:id="1826" w:author="Douglas Hsu" w:date="2015-06-26T16:20:00Z"/>
          <w:trPrChange w:id="1827"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noWrap/>
            <w:vAlign w:val="center"/>
            <w:tcPrChange w:id="1828"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43D6AAAB" w14:textId="77777777" w:rsidR="00FF2FBD" w:rsidRPr="00FF2FBD" w:rsidRDefault="00FF2FBD" w:rsidP="00B8441F">
            <w:pPr>
              <w:rPr>
                <w:ins w:id="1829" w:author="Douglas Hsu" w:date="2015-06-26T16:20:00Z"/>
                <w:rFonts w:ascii="Arial" w:eastAsia="Times New Roman" w:hAnsi="Arial" w:cs="Arial"/>
                <w:sz w:val="16"/>
                <w:szCs w:val="16"/>
              </w:rPr>
            </w:pPr>
            <w:ins w:id="1830" w:author="Douglas Hsu" w:date="2015-06-26T16:20:00Z">
              <w:r w:rsidRPr="00FF2FBD">
                <w:rPr>
                  <w:rFonts w:ascii="Arial" w:eastAsia="Times New Roman" w:hAnsi="Arial" w:cs="Arial"/>
                  <w:sz w:val="16"/>
                  <w:szCs w:val="16"/>
                </w:rPr>
                <w:t>pH</w:t>
              </w:r>
            </w:ins>
          </w:p>
        </w:tc>
        <w:tc>
          <w:tcPr>
            <w:tcW w:w="1170" w:type="dxa"/>
            <w:tcBorders>
              <w:top w:val="nil"/>
              <w:left w:val="nil"/>
              <w:bottom w:val="single" w:sz="4" w:space="0" w:color="auto"/>
              <w:right w:val="single" w:sz="4" w:space="0" w:color="auto"/>
            </w:tcBorders>
            <w:shd w:val="clear" w:color="auto" w:fill="auto"/>
            <w:noWrap/>
            <w:vAlign w:val="center"/>
            <w:tcPrChange w:id="1831"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1D5E4C39" w14:textId="77777777" w:rsidR="00FF2FBD" w:rsidRPr="00FF2FBD" w:rsidRDefault="00FF2FBD" w:rsidP="00B8441F">
            <w:pPr>
              <w:jc w:val="center"/>
              <w:rPr>
                <w:ins w:id="1832" w:author="Douglas Hsu" w:date="2015-06-26T16:20:00Z"/>
                <w:rFonts w:ascii="Arial" w:eastAsia="Times New Roman" w:hAnsi="Arial" w:cs="Arial"/>
                <w:sz w:val="16"/>
                <w:szCs w:val="16"/>
              </w:rPr>
            </w:pPr>
            <w:ins w:id="1833" w:author="Douglas Hsu" w:date="2015-06-26T16:20:00Z">
              <w:r w:rsidRPr="00FF2FBD">
                <w:rPr>
                  <w:rFonts w:ascii="Arial" w:eastAsia="Times New Roman" w:hAnsi="Arial" w:cs="Arial"/>
                  <w:sz w:val="16"/>
                  <w:szCs w:val="16"/>
                </w:rPr>
                <w:t>7.37 (7.32-7.43)</w:t>
              </w:r>
            </w:ins>
          </w:p>
        </w:tc>
        <w:tc>
          <w:tcPr>
            <w:tcW w:w="1170" w:type="dxa"/>
            <w:tcBorders>
              <w:top w:val="nil"/>
              <w:left w:val="nil"/>
              <w:bottom w:val="single" w:sz="4" w:space="0" w:color="auto"/>
              <w:right w:val="single" w:sz="4" w:space="0" w:color="auto"/>
            </w:tcBorders>
            <w:shd w:val="clear" w:color="auto" w:fill="auto"/>
            <w:noWrap/>
            <w:vAlign w:val="center"/>
            <w:tcPrChange w:id="1834"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459EE1FA" w14:textId="77777777" w:rsidR="00FF2FBD" w:rsidRPr="00FF2FBD" w:rsidRDefault="00FF2FBD" w:rsidP="00B8441F">
            <w:pPr>
              <w:jc w:val="center"/>
              <w:rPr>
                <w:ins w:id="1835" w:author="Douglas Hsu" w:date="2015-06-26T16:20:00Z"/>
                <w:rFonts w:ascii="Arial" w:eastAsia="Times New Roman" w:hAnsi="Arial" w:cs="Arial"/>
                <w:sz w:val="16"/>
                <w:szCs w:val="16"/>
              </w:rPr>
            </w:pPr>
            <w:ins w:id="1836" w:author="Douglas Hsu" w:date="2015-06-26T16:20:00Z">
              <w:r w:rsidRPr="00FF2FBD">
                <w:rPr>
                  <w:rFonts w:ascii="Arial" w:eastAsia="Times New Roman" w:hAnsi="Arial" w:cs="Arial"/>
                  <w:sz w:val="16"/>
                  <w:szCs w:val="16"/>
                </w:rPr>
                <w:t>7.4 (7.3-7.4)</w:t>
              </w:r>
            </w:ins>
          </w:p>
        </w:tc>
        <w:tc>
          <w:tcPr>
            <w:tcW w:w="900" w:type="dxa"/>
            <w:tcBorders>
              <w:top w:val="nil"/>
              <w:left w:val="nil"/>
              <w:bottom w:val="single" w:sz="4" w:space="0" w:color="auto"/>
              <w:right w:val="single" w:sz="4" w:space="0" w:color="auto"/>
            </w:tcBorders>
            <w:shd w:val="clear" w:color="auto" w:fill="auto"/>
            <w:noWrap/>
            <w:vAlign w:val="center"/>
            <w:tcPrChange w:id="1837"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B50014B" w14:textId="77777777" w:rsidR="00FF2FBD" w:rsidRPr="00FF2FBD" w:rsidRDefault="00FF2FBD" w:rsidP="00B8441F">
            <w:pPr>
              <w:jc w:val="center"/>
              <w:rPr>
                <w:ins w:id="1838" w:author="Douglas Hsu" w:date="2015-06-26T16:20:00Z"/>
                <w:rFonts w:ascii="Arial" w:eastAsia="Times New Roman" w:hAnsi="Arial" w:cs="Arial"/>
                <w:sz w:val="16"/>
                <w:szCs w:val="16"/>
              </w:rPr>
            </w:pPr>
            <w:ins w:id="1839" w:author="Douglas Hsu" w:date="2015-06-26T16:20:00Z">
              <w:r w:rsidRPr="00FF2FBD">
                <w:rPr>
                  <w:rFonts w:ascii="Arial" w:eastAsia="Times New Roman" w:hAnsi="Arial" w:cs="Arial"/>
                  <w:sz w:val="16"/>
                  <w:szCs w:val="16"/>
                </w:rPr>
                <w:t>0.3</w:t>
              </w:r>
            </w:ins>
          </w:p>
        </w:tc>
        <w:tc>
          <w:tcPr>
            <w:tcW w:w="1350" w:type="dxa"/>
            <w:tcBorders>
              <w:top w:val="nil"/>
              <w:left w:val="nil"/>
              <w:bottom w:val="single" w:sz="4" w:space="0" w:color="auto"/>
              <w:right w:val="single" w:sz="4" w:space="0" w:color="auto"/>
            </w:tcBorders>
            <w:shd w:val="clear" w:color="auto" w:fill="auto"/>
            <w:noWrap/>
            <w:vAlign w:val="center"/>
            <w:tcPrChange w:id="1840"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474E9368" w14:textId="77777777" w:rsidR="00FF2FBD" w:rsidRPr="00FF2FBD" w:rsidRDefault="00FF2FBD" w:rsidP="00B8441F">
            <w:pPr>
              <w:jc w:val="center"/>
              <w:rPr>
                <w:ins w:id="1841" w:author="Douglas Hsu" w:date="2015-06-26T16:20:00Z"/>
                <w:rFonts w:ascii="Arial" w:eastAsia="Times New Roman" w:hAnsi="Arial" w:cs="Arial"/>
                <w:sz w:val="16"/>
                <w:szCs w:val="16"/>
              </w:rPr>
            </w:pPr>
            <w:ins w:id="1842" w:author="Douglas Hsu" w:date="2015-06-26T16:20:00Z">
              <w:r w:rsidRPr="00FF2FBD">
                <w:rPr>
                  <w:rFonts w:ascii="Arial" w:eastAsia="Times New Roman" w:hAnsi="Arial" w:cs="Arial"/>
                  <w:sz w:val="16"/>
                  <w:szCs w:val="16"/>
                </w:rPr>
                <w:t>7.37 (7.3-7.42)</w:t>
              </w:r>
            </w:ins>
          </w:p>
        </w:tc>
        <w:tc>
          <w:tcPr>
            <w:tcW w:w="1350" w:type="dxa"/>
            <w:tcBorders>
              <w:top w:val="nil"/>
              <w:left w:val="nil"/>
              <w:bottom w:val="single" w:sz="4" w:space="0" w:color="auto"/>
              <w:right w:val="single" w:sz="4" w:space="0" w:color="auto"/>
            </w:tcBorders>
            <w:shd w:val="clear" w:color="auto" w:fill="auto"/>
            <w:noWrap/>
            <w:vAlign w:val="center"/>
            <w:tcPrChange w:id="1843"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2C79CBAF" w14:textId="77777777" w:rsidR="00FF2FBD" w:rsidRPr="00FF2FBD" w:rsidRDefault="00FF2FBD" w:rsidP="00B8441F">
            <w:pPr>
              <w:jc w:val="center"/>
              <w:rPr>
                <w:ins w:id="1844" w:author="Douglas Hsu" w:date="2015-06-26T16:20:00Z"/>
                <w:rFonts w:ascii="Arial" w:eastAsia="Times New Roman" w:hAnsi="Arial" w:cs="Arial"/>
                <w:sz w:val="16"/>
                <w:szCs w:val="16"/>
              </w:rPr>
            </w:pPr>
            <w:ins w:id="1845" w:author="Douglas Hsu" w:date="2015-06-26T16:20:00Z">
              <w:r w:rsidRPr="00FF2FBD">
                <w:rPr>
                  <w:rFonts w:ascii="Arial" w:eastAsia="Times New Roman" w:hAnsi="Arial" w:cs="Arial"/>
                  <w:sz w:val="16"/>
                  <w:szCs w:val="16"/>
                </w:rPr>
                <w:t>7.38 (7.3-7.4)</w:t>
              </w:r>
            </w:ins>
          </w:p>
        </w:tc>
        <w:tc>
          <w:tcPr>
            <w:tcW w:w="810" w:type="dxa"/>
            <w:tcBorders>
              <w:top w:val="nil"/>
              <w:left w:val="nil"/>
              <w:bottom w:val="single" w:sz="4" w:space="0" w:color="auto"/>
              <w:right w:val="single" w:sz="4" w:space="0" w:color="auto"/>
            </w:tcBorders>
            <w:shd w:val="clear" w:color="auto" w:fill="auto"/>
            <w:noWrap/>
            <w:vAlign w:val="center"/>
            <w:tcPrChange w:id="1846"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5787B650" w14:textId="77777777" w:rsidR="00FF2FBD" w:rsidRPr="00FF2FBD" w:rsidRDefault="00FF2FBD" w:rsidP="00B8441F">
            <w:pPr>
              <w:jc w:val="center"/>
              <w:rPr>
                <w:ins w:id="1847" w:author="Douglas Hsu" w:date="2015-06-26T16:20:00Z"/>
                <w:rFonts w:ascii="Arial" w:eastAsia="Times New Roman" w:hAnsi="Arial" w:cs="Arial"/>
                <w:sz w:val="16"/>
                <w:szCs w:val="16"/>
              </w:rPr>
            </w:pPr>
            <w:ins w:id="1848" w:author="Douglas Hsu" w:date="2015-06-26T16:20:00Z">
              <w:r w:rsidRPr="00FF2FBD">
                <w:rPr>
                  <w:rFonts w:ascii="Arial" w:eastAsia="Times New Roman" w:hAnsi="Arial" w:cs="Arial"/>
                  <w:sz w:val="16"/>
                  <w:szCs w:val="16"/>
                </w:rPr>
                <w:t>0.1</w:t>
              </w:r>
            </w:ins>
          </w:p>
        </w:tc>
      </w:tr>
      <w:tr w:rsidR="00FF2FBD" w:rsidRPr="00A77179" w14:paraId="00C0CC5D" w14:textId="77777777" w:rsidTr="00FF2FBD">
        <w:tblPrEx>
          <w:tblW w:w="8115" w:type="dxa"/>
          <w:tblInd w:w="93" w:type="dxa"/>
          <w:tblLayout w:type="fixed"/>
          <w:tblPrExChange w:id="1849" w:author="Douglas Hsu" w:date="2015-06-26T16:22:00Z">
            <w:tblPrEx>
              <w:tblW w:w="9570" w:type="dxa"/>
              <w:tblInd w:w="93" w:type="dxa"/>
              <w:tblLayout w:type="fixed"/>
            </w:tblPrEx>
          </w:tblPrExChange>
        </w:tblPrEx>
        <w:trPr>
          <w:trHeight w:val="480"/>
          <w:ins w:id="1850" w:author="Douglas Hsu" w:date="2015-06-26T16:20:00Z"/>
          <w:trPrChange w:id="1851"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85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5BC1E71A" w14:textId="77777777" w:rsidR="00FF2FBD" w:rsidRPr="00FF2FBD" w:rsidRDefault="00FF2FBD" w:rsidP="00B8441F">
            <w:pPr>
              <w:rPr>
                <w:ins w:id="1853" w:author="Douglas Hsu" w:date="2015-06-26T16:20:00Z"/>
                <w:rFonts w:ascii="Arial" w:eastAsia="Times New Roman" w:hAnsi="Arial" w:cs="Arial"/>
                <w:sz w:val="16"/>
                <w:szCs w:val="16"/>
              </w:rPr>
            </w:pPr>
            <w:ins w:id="1854" w:author="Douglas Hsu" w:date="2015-06-26T16:20:00Z">
              <w:r w:rsidRPr="00FF2FBD">
                <w:rPr>
                  <w:rFonts w:ascii="Arial" w:eastAsia="Times New Roman" w:hAnsi="Arial" w:cs="Arial"/>
                  <w:sz w:val="16"/>
                  <w:szCs w:val="16"/>
                </w:rPr>
                <w:t>SvO</w:t>
              </w:r>
              <w:r w:rsidRPr="00FF2FBD">
                <w:rPr>
                  <w:rFonts w:ascii="Arial" w:eastAsia="Times New Roman" w:hAnsi="Arial" w:cs="Arial"/>
                  <w:sz w:val="16"/>
                  <w:szCs w:val="16"/>
                </w:rPr>
                <w:softHyphen/>
              </w:r>
              <w:r w:rsidRPr="00FF2FBD">
                <w:rPr>
                  <w:rFonts w:ascii="Arial" w:eastAsia="Times New Roman" w:hAnsi="Arial" w:cs="Arial"/>
                  <w:sz w:val="16"/>
                  <w:szCs w:val="16"/>
                </w:rPr>
                <w:softHyphen/>
              </w:r>
              <w:r w:rsidRPr="00FF2FBD">
                <w:rPr>
                  <w:rFonts w:ascii="Arial" w:eastAsia="Times New Roman" w:hAnsi="Arial" w:cs="Arial"/>
                  <w:sz w:val="16"/>
                  <w:szCs w:val="16"/>
                  <w:vertAlign w:val="subscript"/>
                </w:rPr>
                <w:t>2</w:t>
              </w:r>
              <w:r w:rsidRPr="00FF2FBD">
                <w:rPr>
                  <w:rFonts w:ascii="Arial" w:eastAsia="Times New Roman" w:hAnsi="Arial" w:cs="Arial"/>
                  <w:sz w:val="16"/>
                  <w:szCs w:val="16"/>
                </w:rPr>
                <w:t xml:space="preserve"> </w:t>
              </w:r>
            </w:ins>
          </w:p>
        </w:tc>
        <w:tc>
          <w:tcPr>
            <w:tcW w:w="1170" w:type="dxa"/>
            <w:tcBorders>
              <w:top w:val="nil"/>
              <w:left w:val="nil"/>
              <w:bottom w:val="single" w:sz="4" w:space="0" w:color="auto"/>
              <w:right w:val="single" w:sz="4" w:space="0" w:color="auto"/>
            </w:tcBorders>
            <w:shd w:val="clear" w:color="auto" w:fill="auto"/>
            <w:vAlign w:val="center"/>
            <w:tcPrChange w:id="1855"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38CBABA2" w14:textId="77777777" w:rsidR="00FF2FBD" w:rsidRPr="00FF2FBD" w:rsidRDefault="00FF2FBD" w:rsidP="00B8441F">
            <w:pPr>
              <w:jc w:val="center"/>
              <w:rPr>
                <w:ins w:id="1856" w:author="Douglas Hsu" w:date="2015-06-26T16:20:00Z"/>
                <w:rFonts w:ascii="Arial" w:eastAsia="Times New Roman" w:hAnsi="Arial" w:cs="Arial"/>
                <w:sz w:val="16"/>
                <w:szCs w:val="16"/>
              </w:rPr>
            </w:pPr>
            <w:ins w:id="1857" w:author="Douglas Hsu" w:date="2015-06-26T16:20:00Z">
              <w:r w:rsidRPr="00FF2FBD">
                <w:rPr>
                  <w:rFonts w:ascii="Arial" w:eastAsia="Times New Roman" w:hAnsi="Arial" w:cs="Arial"/>
                  <w:sz w:val="16"/>
                  <w:szCs w:val="16"/>
                </w:rPr>
                <w:t>NA</w:t>
              </w:r>
            </w:ins>
          </w:p>
        </w:tc>
        <w:tc>
          <w:tcPr>
            <w:tcW w:w="1170" w:type="dxa"/>
            <w:tcBorders>
              <w:top w:val="nil"/>
              <w:left w:val="nil"/>
              <w:bottom w:val="single" w:sz="4" w:space="0" w:color="auto"/>
              <w:right w:val="single" w:sz="4" w:space="0" w:color="auto"/>
            </w:tcBorders>
            <w:shd w:val="clear" w:color="auto" w:fill="auto"/>
            <w:vAlign w:val="center"/>
            <w:tcPrChange w:id="1858"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788441DC" w14:textId="77777777" w:rsidR="00FF2FBD" w:rsidRPr="00FF2FBD" w:rsidRDefault="00FF2FBD" w:rsidP="00B8441F">
            <w:pPr>
              <w:jc w:val="center"/>
              <w:rPr>
                <w:ins w:id="1859" w:author="Douglas Hsu" w:date="2015-06-26T16:20:00Z"/>
                <w:rFonts w:ascii="Arial" w:eastAsia="Times New Roman" w:hAnsi="Arial" w:cs="Arial"/>
                <w:sz w:val="16"/>
                <w:szCs w:val="16"/>
              </w:rPr>
            </w:pPr>
            <w:ins w:id="1860" w:author="Douglas Hsu" w:date="2015-06-26T16:20:00Z">
              <w:r w:rsidRPr="00FF2FBD">
                <w:rPr>
                  <w:rFonts w:ascii="Arial" w:eastAsia="Times New Roman" w:hAnsi="Arial" w:cs="Arial"/>
                  <w:sz w:val="16"/>
                  <w:szCs w:val="16"/>
                </w:rPr>
                <w:t>NA</w:t>
              </w:r>
            </w:ins>
          </w:p>
        </w:tc>
        <w:tc>
          <w:tcPr>
            <w:tcW w:w="900" w:type="dxa"/>
            <w:tcBorders>
              <w:top w:val="nil"/>
              <w:left w:val="nil"/>
              <w:bottom w:val="single" w:sz="4" w:space="0" w:color="auto"/>
              <w:right w:val="single" w:sz="4" w:space="0" w:color="auto"/>
            </w:tcBorders>
            <w:shd w:val="clear" w:color="auto" w:fill="auto"/>
            <w:vAlign w:val="center"/>
            <w:tcPrChange w:id="1861"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04DF973A" w14:textId="77777777" w:rsidR="00FF2FBD" w:rsidRPr="00FF2FBD" w:rsidRDefault="00FF2FBD" w:rsidP="00B8441F">
            <w:pPr>
              <w:jc w:val="center"/>
              <w:rPr>
                <w:ins w:id="1862" w:author="Douglas Hsu" w:date="2015-06-26T16:20:00Z"/>
                <w:rFonts w:ascii="Arial" w:eastAsia="Times New Roman" w:hAnsi="Arial" w:cs="Arial"/>
                <w:sz w:val="16"/>
                <w:szCs w:val="16"/>
              </w:rPr>
            </w:pPr>
            <w:ins w:id="1863" w:author="Douglas Hsu" w:date="2015-06-26T16:20:00Z">
              <w:r w:rsidRPr="00FF2FBD">
                <w:rPr>
                  <w:rFonts w:ascii="Arial" w:eastAsia="Times New Roman" w:hAnsi="Arial" w:cs="Arial"/>
                  <w:sz w:val="16"/>
                  <w:szCs w:val="16"/>
                </w:rPr>
                <w:t>NA</w:t>
              </w:r>
            </w:ins>
          </w:p>
        </w:tc>
        <w:tc>
          <w:tcPr>
            <w:tcW w:w="1350" w:type="dxa"/>
            <w:tcBorders>
              <w:top w:val="nil"/>
              <w:left w:val="nil"/>
              <w:bottom w:val="single" w:sz="4" w:space="0" w:color="auto"/>
              <w:right w:val="single" w:sz="4" w:space="0" w:color="auto"/>
            </w:tcBorders>
            <w:shd w:val="clear" w:color="auto" w:fill="auto"/>
            <w:vAlign w:val="center"/>
            <w:tcPrChange w:id="1864"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10B93AC1" w14:textId="77777777" w:rsidR="00FF2FBD" w:rsidRPr="00FF2FBD" w:rsidRDefault="00FF2FBD" w:rsidP="00B8441F">
            <w:pPr>
              <w:jc w:val="center"/>
              <w:rPr>
                <w:ins w:id="1865" w:author="Douglas Hsu" w:date="2015-06-26T16:20:00Z"/>
                <w:rFonts w:ascii="Arial" w:eastAsia="Times New Roman" w:hAnsi="Arial" w:cs="Arial"/>
                <w:sz w:val="16"/>
                <w:szCs w:val="16"/>
              </w:rPr>
            </w:pPr>
            <w:ins w:id="1866" w:author="Douglas Hsu" w:date="2015-06-26T16:20:00Z">
              <w:r w:rsidRPr="00FF2FBD">
                <w:rPr>
                  <w:rFonts w:ascii="Arial" w:eastAsia="Times New Roman" w:hAnsi="Arial" w:cs="Arial"/>
                  <w:sz w:val="16"/>
                  <w:szCs w:val="16"/>
                </w:rPr>
                <w:t>NA</w:t>
              </w:r>
            </w:ins>
          </w:p>
        </w:tc>
        <w:tc>
          <w:tcPr>
            <w:tcW w:w="1350" w:type="dxa"/>
            <w:tcBorders>
              <w:top w:val="nil"/>
              <w:left w:val="nil"/>
              <w:bottom w:val="single" w:sz="4" w:space="0" w:color="auto"/>
              <w:right w:val="single" w:sz="4" w:space="0" w:color="auto"/>
            </w:tcBorders>
            <w:shd w:val="clear" w:color="auto" w:fill="auto"/>
            <w:vAlign w:val="center"/>
            <w:tcPrChange w:id="1867"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2D0FB7CF" w14:textId="77777777" w:rsidR="00FF2FBD" w:rsidRPr="00FF2FBD" w:rsidRDefault="00FF2FBD" w:rsidP="00B8441F">
            <w:pPr>
              <w:jc w:val="center"/>
              <w:rPr>
                <w:ins w:id="1868" w:author="Douglas Hsu" w:date="2015-06-26T16:20:00Z"/>
                <w:rFonts w:ascii="Arial" w:eastAsia="Times New Roman" w:hAnsi="Arial" w:cs="Arial"/>
                <w:sz w:val="16"/>
                <w:szCs w:val="16"/>
              </w:rPr>
            </w:pPr>
            <w:ins w:id="1869" w:author="Douglas Hsu" w:date="2015-06-26T16:20:00Z">
              <w:r w:rsidRPr="00FF2FBD">
                <w:rPr>
                  <w:rFonts w:ascii="Arial" w:eastAsia="Times New Roman" w:hAnsi="Arial" w:cs="Arial"/>
                  <w:sz w:val="16"/>
                  <w:szCs w:val="16"/>
                </w:rPr>
                <w:t>NA</w:t>
              </w:r>
            </w:ins>
          </w:p>
        </w:tc>
        <w:tc>
          <w:tcPr>
            <w:tcW w:w="810" w:type="dxa"/>
            <w:tcBorders>
              <w:top w:val="nil"/>
              <w:left w:val="nil"/>
              <w:bottom w:val="single" w:sz="4" w:space="0" w:color="auto"/>
              <w:right w:val="single" w:sz="4" w:space="0" w:color="auto"/>
            </w:tcBorders>
            <w:shd w:val="clear" w:color="auto" w:fill="auto"/>
            <w:vAlign w:val="center"/>
            <w:tcPrChange w:id="1870"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4F0B54CB" w14:textId="77777777" w:rsidR="00FF2FBD" w:rsidRPr="00FF2FBD" w:rsidRDefault="00FF2FBD" w:rsidP="00B8441F">
            <w:pPr>
              <w:jc w:val="center"/>
              <w:rPr>
                <w:ins w:id="1871" w:author="Douglas Hsu" w:date="2015-06-26T16:20:00Z"/>
                <w:rFonts w:ascii="Arial" w:eastAsia="Times New Roman" w:hAnsi="Arial" w:cs="Arial"/>
                <w:sz w:val="16"/>
                <w:szCs w:val="16"/>
              </w:rPr>
            </w:pPr>
            <w:ins w:id="1872" w:author="Douglas Hsu" w:date="2015-06-26T16:20:00Z">
              <w:r w:rsidRPr="00FF2FBD">
                <w:rPr>
                  <w:rFonts w:ascii="Arial" w:eastAsia="Times New Roman" w:hAnsi="Arial" w:cs="Arial"/>
                  <w:sz w:val="16"/>
                  <w:szCs w:val="16"/>
                </w:rPr>
                <w:t>NA</w:t>
              </w:r>
            </w:ins>
          </w:p>
        </w:tc>
      </w:tr>
      <w:tr w:rsidR="00FF2FBD" w:rsidRPr="00A77179" w14:paraId="637791F2" w14:textId="77777777" w:rsidTr="00FF2FBD">
        <w:tblPrEx>
          <w:tblW w:w="8115" w:type="dxa"/>
          <w:tblInd w:w="93" w:type="dxa"/>
          <w:tblLayout w:type="fixed"/>
          <w:tblPrExChange w:id="1873" w:author="Douglas Hsu" w:date="2015-06-26T16:22:00Z">
            <w:tblPrEx>
              <w:tblW w:w="9570" w:type="dxa"/>
              <w:tblInd w:w="93" w:type="dxa"/>
              <w:tblLayout w:type="fixed"/>
            </w:tblPrEx>
          </w:tblPrExChange>
        </w:tblPrEx>
        <w:trPr>
          <w:trHeight w:val="260"/>
          <w:ins w:id="1874" w:author="Douglas Hsu" w:date="2015-06-26T16:20:00Z"/>
          <w:trPrChange w:id="187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87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7F6CAC60" w14:textId="77777777" w:rsidR="00FF2FBD" w:rsidRPr="00FF2FBD" w:rsidRDefault="00FF2FBD" w:rsidP="00B8441F">
            <w:pPr>
              <w:rPr>
                <w:ins w:id="1877" w:author="Douglas Hsu" w:date="2015-06-26T16:20:00Z"/>
                <w:rFonts w:ascii="Arial" w:eastAsia="Times New Roman" w:hAnsi="Arial" w:cs="Arial"/>
                <w:sz w:val="16"/>
                <w:szCs w:val="16"/>
              </w:rPr>
            </w:pPr>
            <w:ins w:id="1878" w:author="Douglas Hsu" w:date="2015-06-26T16:20:00Z">
              <w:r w:rsidRPr="00FF2FBD">
                <w:rPr>
                  <w:rFonts w:ascii="Arial" w:eastAsia="Times New Roman" w:hAnsi="Arial" w:cs="Arial"/>
                  <w:sz w:val="16"/>
                  <w:szCs w:val="16"/>
                </w:rPr>
                <w:t>PaO</w:t>
              </w:r>
              <w:r w:rsidRPr="00FF2FBD">
                <w:rPr>
                  <w:rFonts w:ascii="Arial" w:eastAsia="Times New Roman" w:hAnsi="Arial" w:cs="Arial"/>
                  <w:sz w:val="16"/>
                  <w:szCs w:val="16"/>
                  <w:vertAlign w:val="subscript"/>
                </w:rPr>
                <w:t>2</w:t>
              </w:r>
              <w:r w:rsidRPr="00FF2FBD">
                <w:rPr>
                  <w:rFonts w:ascii="Arial" w:eastAsia="Times New Roman" w:hAnsi="Arial" w:cs="Arial"/>
                  <w:sz w:val="16"/>
                  <w:szCs w:val="16"/>
                </w:rPr>
                <w:t xml:space="preserve"> (mmHg)</w:t>
              </w:r>
            </w:ins>
          </w:p>
        </w:tc>
        <w:tc>
          <w:tcPr>
            <w:tcW w:w="1170" w:type="dxa"/>
            <w:tcBorders>
              <w:top w:val="nil"/>
              <w:left w:val="nil"/>
              <w:bottom w:val="single" w:sz="4" w:space="0" w:color="auto"/>
              <w:right w:val="single" w:sz="4" w:space="0" w:color="auto"/>
            </w:tcBorders>
            <w:shd w:val="clear" w:color="auto" w:fill="auto"/>
            <w:vAlign w:val="center"/>
            <w:tcPrChange w:id="1879" w:author="Douglas Hsu" w:date="2015-06-26T16:22:00Z">
              <w:tcPr>
                <w:tcW w:w="1170" w:type="dxa"/>
                <w:gridSpan w:val="2"/>
                <w:tcBorders>
                  <w:top w:val="nil"/>
                  <w:left w:val="nil"/>
                  <w:bottom w:val="single" w:sz="4" w:space="0" w:color="auto"/>
                  <w:right w:val="single" w:sz="4" w:space="0" w:color="auto"/>
                </w:tcBorders>
                <w:shd w:val="clear" w:color="auto" w:fill="auto"/>
                <w:vAlign w:val="center"/>
              </w:tcPr>
            </w:tcPrChange>
          </w:tcPr>
          <w:p w14:paraId="071DDF9B" w14:textId="77777777" w:rsidR="00FF2FBD" w:rsidRPr="00FF2FBD" w:rsidRDefault="00FF2FBD" w:rsidP="00B8441F">
            <w:pPr>
              <w:jc w:val="center"/>
              <w:rPr>
                <w:ins w:id="1880" w:author="Douglas Hsu" w:date="2015-06-26T16:20:00Z"/>
                <w:rFonts w:ascii="Arial" w:eastAsia="Times New Roman" w:hAnsi="Arial" w:cs="Arial"/>
                <w:sz w:val="16"/>
                <w:szCs w:val="16"/>
              </w:rPr>
            </w:pPr>
            <w:ins w:id="1881" w:author="Douglas Hsu" w:date="2015-06-26T16:20:00Z">
              <w:r w:rsidRPr="00FF2FBD">
                <w:rPr>
                  <w:rFonts w:ascii="Arial" w:eastAsia="Times New Roman" w:hAnsi="Arial" w:cs="Arial"/>
                  <w:sz w:val="16"/>
                  <w:szCs w:val="16"/>
                </w:rPr>
                <w:t>180 (104-340)</w:t>
              </w:r>
            </w:ins>
          </w:p>
        </w:tc>
        <w:tc>
          <w:tcPr>
            <w:tcW w:w="1170" w:type="dxa"/>
            <w:tcBorders>
              <w:top w:val="nil"/>
              <w:left w:val="nil"/>
              <w:bottom w:val="single" w:sz="4" w:space="0" w:color="auto"/>
              <w:right w:val="single" w:sz="4" w:space="0" w:color="auto"/>
            </w:tcBorders>
            <w:shd w:val="clear" w:color="auto" w:fill="auto"/>
            <w:vAlign w:val="center"/>
            <w:tcPrChange w:id="1882" w:author="Douglas Hsu" w:date="2015-06-26T16:22:00Z">
              <w:tcPr>
                <w:tcW w:w="1170" w:type="dxa"/>
                <w:tcBorders>
                  <w:top w:val="nil"/>
                  <w:left w:val="nil"/>
                  <w:bottom w:val="single" w:sz="4" w:space="0" w:color="auto"/>
                  <w:right w:val="single" w:sz="4" w:space="0" w:color="auto"/>
                </w:tcBorders>
                <w:shd w:val="clear" w:color="auto" w:fill="auto"/>
                <w:vAlign w:val="center"/>
              </w:tcPr>
            </w:tcPrChange>
          </w:tcPr>
          <w:p w14:paraId="2017FE93" w14:textId="77777777" w:rsidR="00FF2FBD" w:rsidRPr="00FF2FBD" w:rsidRDefault="00FF2FBD" w:rsidP="00B8441F">
            <w:pPr>
              <w:jc w:val="center"/>
              <w:rPr>
                <w:ins w:id="1883" w:author="Douglas Hsu" w:date="2015-06-26T16:20:00Z"/>
                <w:rFonts w:ascii="Arial" w:eastAsia="Times New Roman" w:hAnsi="Arial" w:cs="Arial"/>
                <w:sz w:val="16"/>
                <w:szCs w:val="16"/>
              </w:rPr>
            </w:pPr>
            <w:ins w:id="1884" w:author="Douglas Hsu" w:date="2015-06-26T16:20:00Z">
              <w:r w:rsidRPr="00FF2FBD">
                <w:rPr>
                  <w:rFonts w:ascii="Arial" w:eastAsia="Times New Roman" w:hAnsi="Arial" w:cs="Arial"/>
                  <w:sz w:val="16"/>
                  <w:szCs w:val="16"/>
                </w:rPr>
                <w:t>174 (87-341)</w:t>
              </w:r>
            </w:ins>
          </w:p>
        </w:tc>
        <w:tc>
          <w:tcPr>
            <w:tcW w:w="900" w:type="dxa"/>
            <w:tcBorders>
              <w:top w:val="nil"/>
              <w:left w:val="nil"/>
              <w:bottom w:val="single" w:sz="4" w:space="0" w:color="auto"/>
              <w:right w:val="single" w:sz="4" w:space="0" w:color="auto"/>
            </w:tcBorders>
            <w:shd w:val="clear" w:color="auto" w:fill="auto"/>
            <w:vAlign w:val="center"/>
            <w:tcPrChange w:id="1885" w:author="Douglas Hsu" w:date="2015-06-26T16:22:00Z">
              <w:tcPr>
                <w:tcW w:w="900" w:type="dxa"/>
                <w:tcBorders>
                  <w:top w:val="nil"/>
                  <w:left w:val="nil"/>
                  <w:bottom w:val="single" w:sz="4" w:space="0" w:color="auto"/>
                  <w:right w:val="single" w:sz="4" w:space="0" w:color="auto"/>
                </w:tcBorders>
                <w:shd w:val="clear" w:color="auto" w:fill="auto"/>
                <w:vAlign w:val="center"/>
              </w:tcPr>
            </w:tcPrChange>
          </w:tcPr>
          <w:p w14:paraId="538E08E5" w14:textId="77777777" w:rsidR="00FF2FBD" w:rsidRPr="00FF2FBD" w:rsidRDefault="00FF2FBD" w:rsidP="00B8441F">
            <w:pPr>
              <w:jc w:val="center"/>
              <w:rPr>
                <w:ins w:id="1886" w:author="Douglas Hsu" w:date="2015-06-26T16:20:00Z"/>
                <w:rFonts w:ascii="Arial" w:eastAsia="Times New Roman" w:hAnsi="Arial" w:cs="Arial"/>
                <w:sz w:val="16"/>
                <w:szCs w:val="16"/>
              </w:rPr>
            </w:pPr>
            <w:ins w:id="1887" w:author="Douglas Hsu" w:date="2015-06-26T16:20:00Z">
              <w:r w:rsidRPr="00FF2FBD">
                <w:rPr>
                  <w:rFonts w:ascii="Arial" w:eastAsia="Times New Roman" w:hAnsi="Arial" w:cs="Arial"/>
                  <w:sz w:val="16"/>
                  <w:szCs w:val="16"/>
                </w:rPr>
                <w:t>0.2</w:t>
              </w:r>
            </w:ins>
          </w:p>
        </w:tc>
        <w:tc>
          <w:tcPr>
            <w:tcW w:w="1350" w:type="dxa"/>
            <w:tcBorders>
              <w:top w:val="nil"/>
              <w:left w:val="nil"/>
              <w:bottom w:val="single" w:sz="4" w:space="0" w:color="auto"/>
              <w:right w:val="single" w:sz="4" w:space="0" w:color="auto"/>
            </w:tcBorders>
            <w:shd w:val="clear" w:color="auto" w:fill="auto"/>
            <w:vAlign w:val="center"/>
            <w:tcPrChange w:id="1888" w:author="Douglas Hsu" w:date="2015-06-26T16:22:00Z">
              <w:tcPr>
                <w:tcW w:w="1350" w:type="dxa"/>
                <w:gridSpan w:val="2"/>
                <w:tcBorders>
                  <w:top w:val="nil"/>
                  <w:left w:val="nil"/>
                  <w:bottom w:val="single" w:sz="4" w:space="0" w:color="auto"/>
                  <w:right w:val="single" w:sz="4" w:space="0" w:color="auto"/>
                </w:tcBorders>
                <w:shd w:val="clear" w:color="auto" w:fill="auto"/>
                <w:vAlign w:val="center"/>
              </w:tcPr>
            </w:tcPrChange>
          </w:tcPr>
          <w:p w14:paraId="0AF81B93" w14:textId="77777777" w:rsidR="00FF2FBD" w:rsidRPr="00FF2FBD" w:rsidRDefault="00FF2FBD" w:rsidP="00B8441F">
            <w:pPr>
              <w:jc w:val="center"/>
              <w:rPr>
                <w:ins w:id="1889" w:author="Douglas Hsu" w:date="2015-06-26T16:20:00Z"/>
                <w:rFonts w:ascii="Arial" w:eastAsia="Times New Roman" w:hAnsi="Arial" w:cs="Arial"/>
                <w:sz w:val="16"/>
                <w:szCs w:val="16"/>
              </w:rPr>
            </w:pPr>
            <w:ins w:id="1890" w:author="Douglas Hsu" w:date="2015-06-26T16:20:00Z">
              <w:r w:rsidRPr="00FF2FBD">
                <w:rPr>
                  <w:rFonts w:ascii="Arial" w:eastAsia="Times New Roman" w:hAnsi="Arial" w:cs="Arial"/>
                  <w:sz w:val="16"/>
                  <w:szCs w:val="16"/>
                </w:rPr>
                <w:t>187 (106-300)</w:t>
              </w:r>
            </w:ins>
          </w:p>
        </w:tc>
        <w:tc>
          <w:tcPr>
            <w:tcW w:w="1350" w:type="dxa"/>
            <w:tcBorders>
              <w:top w:val="nil"/>
              <w:left w:val="nil"/>
              <w:bottom w:val="single" w:sz="4" w:space="0" w:color="auto"/>
              <w:right w:val="single" w:sz="4" w:space="0" w:color="auto"/>
            </w:tcBorders>
            <w:shd w:val="clear" w:color="auto" w:fill="auto"/>
            <w:vAlign w:val="center"/>
            <w:tcPrChange w:id="1891" w:author="Douglas Hsu" w:date="2015-06-26T16:22:00Z">
              <w:tcPr>
                <w:tcW w:w="2696" w:type="dxa"/>
                <w:gridSpan w:val="2"/>
                <w:tcBorders>
                  <w:top w:val="nil"/>
                  <w:left w:val="nil"/>
                  <w:bottom w:val="single" w:sz="4" w:space="0" w:color="auto"/>
                  <w:right w:val="single" w:sz="4" w:space="0" w:color="auto"/>
                </w:tcBorders>
                <w:shd w:val="clear" w:color="auto" w:fill="auto"/>
                <w:vAlign w:val="center"/>
              </w:tcPr>
            </w:tcPrChange>
          </w:tcPr>
          <w:p w14:paraId="6B469CD5" w14:textId="77777777" w:rsidR="00FF2FBD" w:rsidRPr="00FF2FBD" w:rsidRDefault="00FF2FBD" w:rsidP="00B8441F">
            <w:pPr>
              <w:jc w:val="center"/>
              <w:rPr>
                <w:ins w:id="1892" w:author="Douglas Hsu" w:date="2015-06-26T16:20:00Z"/>
                <w:rFonts w:ascii="Arial" w:eastAsia="Times New Roman" w:hAnsi="Arial" w:cs="Arial"/>
                <w:sz w:val="16"/>
                <w:szCs w:val="16"/>
              </w:rPr>
            </w:pPr>
            <w:ins w:id="1893" w:author="Douglas Hsu" w:date="2015-06-26T16:20:00Z">
              <w:r w:rsidRPr="00FF2FBD">
                <w:rPr>
                  <w:rFonts w:ascii="Arial" w:eastAsia="Times New Roman" w:hAnsi="Arial" w:cs="Arial"/>
                  <w:sz w:val="16"/>
                  <w:szCs w:val="16"/>
                </w:rPr>
                <w:t>205 (122-326)</w:t>
              </w:r>
            </w:ins>
          </w:p>
        </w:tc>
        <w:tc>
          <w:tcPr>
            <w:tcW w:w="810" w:type="dxa"/>
            <w:tcBorders>
              <w:top w:val="nil"/>
              <w:left w:val="nil"/>
              <w:bottom w:val="single" w:sz="4" w:space="0" w:color="auto"/>
              <w:right w:val="single" w:sz="4" w:space="0" w:color="auto"/>
            </w:tcBorders>
            <w:shd w:val="clear" w:color="auto" w:fill="auto"/>
            <w:vAlign w:val="center"/>
            <w:tcPrChange w:id="1894" w:author="Douglas Hsu" w:date="2015-06-26T16:22:00Z">
              <w:tcPr>
                <w:tcW w:w="919" w:type="dxa"/>
                <w:tcBorders>
                  <w:top w:val="nil"/>
                  <w:left w:val="nil"/>
                  <w:bottom w:val="single" w:sz="4" w:space="0" w:color="auto"/>
                  <w:right w:val="single" w:sz="4" w:space="0" w:color="auto"/>
                </w:tcBorders>
                <w:shd w:val="clear" w:color="auto" w:fill="auto"/>
                <w:vAlign w:val="center"/>
              </w:tcPr>
            </w:tcPrChange>
          </w:tcPr>
          <w:p w14:paraId="0EFB8DB2" w14:textId="77777777" w:rsidR="00FF2FBD" w:rsidRPr="00FF2FBD" w:rsidRDefault="00FF2FBD" w:rsidP="00B8441F">
            <w:pPr>
              <w:jc w:val="center"/>
              <w:rPr>
                <w:ins w:id="1895" w:author="Douglas Hsu" w:date="2015-06-26T16:20:00Z"/>
                <w:rFonts w:ascii="Arial" w:eastAsia="Times New Roman" w:hAnsi="Arial" w:cs="Arial"/>
                <w:sz w:val="16"/>
                <w:szCs w:val="16"/>
              </w:rPr>
            </w:pPr>
            <w:ins w:id="1896" w:author="Douglas Hsu" w:date="2015-06-26T16:20:00Z">
              <w:r w:rsidRPr="00FF2FBD">
                <w:rPr>
                  <w:rFonts w:ascii="Arial" w:eastAsia="Times New Roman" w:hAnsi="Arial" w:cs="Arial"/>
                  <w:sz w:val="16"/>
                  <w:szCs w:val="16"/>
                </w:rPr>
                <w:t>0.2</w:t>
              </w:r>
            </w:ins>
          </w:p>
        </w:tc>
      </w:tr>
      <w:tr w:rsidR="00FF2FBD" w:rsidRPr="00A77179" w14:paraId="248C8A62" w14:textId="77777777" w:rsidTr="00FF2FBD">
        <w:tblPrEx>
          <w:tblW w:w="8115" w:type="dxa"/>
          <w:tblInd w:w="93" w:type="dxa"/>
          <w:tblLayout w:type="fixed"/>
          <w:tblPrExChange w:id="1897" w:author="Douglas Hsu" w:date="2015-06-26T16:22:00Z">
            <w:tblPrEx>
              <w:tblW w:w="9570" w:type="dxa"/>
              <w:tblInd w:w="93" w:type="dxa"/>
              <w:tblLayout w:type="fixed"/>
            </w:tblPrEx>
          </w:tblPrExChange>
        </w:tblPrEx>
        <w:trPr>
          <w:trHeight w:val="480"/>
          <w:ins w:id="1898" w:author="Douglas Hsu" w:date="2015-06-26T16:20:00Z"/>
          <w:trPrChange w:id="1899" w:author="Douglas Hsu" w:date="2015-06-26T16:22:00Z">
            <w:trPr>
              <w:trHeight w:val="48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90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7D26D829" w14:textId="77777777" w:rsidR="00FF2FBD" w:rsidRPr="00FF2FBD" w:rsidRDefault="00FF2FBD" w:rsidP="00B8441F">
            <w:pPr>
              <w:rPr>
                <w:ins w:id="1901" w:author="Douglas Hsu" w:date="2015-06-26T16:20:00Z"/>
                <w:rFonts w:ascii="Arial" w:eastAsia="Times New Roman" w:hAnsi="Arial" w:cs="Arial"/>
                <w:b/>
                <w:sz w:val="16"/>
                <w:szCs w:val="16"/>
              </w:rPr>
            </w:pPr>
            <w:ins w:id="1902" w:author="Douglas Hsu" w:date="2015-06-26T16:20:00Z">
              <w:r w:rsidRPr="00FF2FBD">
                <w:rPr>
                  <w:rFonts w:ascii="Arial" w:eastAsia="Times New Roman" w:hAnsi="Arial" w:cs="Arial"/>
                  <w:sz w:val="16"/>
                  <w:szCs w:val="16"/>
                </w:rPr>
                <w:t>PaCO</w:t>
              </w:r>
              <w:r w:rsidRPr="00FF2FBD">
                <w:rPr>
                  <w:rFonts w:ascii="Arial" w:eastAsia="Times New Roman" w:hAnsi="Arial" w:cs="Arial"/>
                  <w:sz w:val="16"/>
                  <w:szCs w:val="16"/>
                  <w:vertAlign w:val="subscript"/>
                </w:rPr>
                <w:t>2</w:t>
              </w:r>
              <w:r w:rsidRPr="00FF2FBD">
                <w:rPr>
                  <w:rFonts w:ascii="Arial" w:eastAsia="Times New Roman" w:hAnsi="Arial" w:cs="Arial"/>
                  <w:sz w:val="16"/>
                  <w:szCs w:val="16"/>
                </w:rPr>
                <w:t xml:space="preserve"> (mmHg)</w:t>
              </w:r>
            </w:ins>
          </w:p>
        </w:tc>
        <w:tc>
          <w:tcPr>
            <w:tcW w:w="1170" w:type="dxa"/>
            <w:tcBorders>
              <w:top w:val="nil"/>
              <w:left w:val="nil"/>
              <w:bottom w:val="single" w:sz="4" w:space="0" w:color="auto"/>
              <w:right w:val="single" w:sz="4" w:space="0" w:color="auto"/>
            </w:tcBorders>
            <w:shd w:val="clear" w:color="auto" w:fill="auto"/>
            <w:noWrap/>
            <w:vAlign w:val="center"/>
            <w:tcPrChange w:id="1903"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563FA8A3" w14:textId="77777777" w:rsidR="00FF2FBD" w:rsidRPr="00FF2FBD" w:rsidRDefault="00FF2FBD" w:rsidP="00B8441F">
            <w:pPr>
              <w:jc w:val="center"/>
              <w:rPr>
                <w:ins w:id="1904" w:author="Douglas Hsu" w:date="2015-06-26T16:20:00Z"/>
                <w:rFonts w:ascii="Arial" w:eastAsia="Times New Roman" w:hAnsi="Arial" w:cs="Arial"/>
                <w:sz w:val="16"/>
                <w:szCs w:val="16"/>
              </w:rPr>
            </w:pPr>
            <w:ins w:id="1905" w:author="Douglas Hsu" w:date="2015-06-26T16:20:00Z">
              <w:r w:rsidRPr="00FF2FBD">
                <w:rPr>
                  <w:rFonts w:ascii="Arial" w:eastAsia="Times New Roman" w:hAnsi="Arial" w:cs="Arial"/>
                  <w:sz w:val="16"/>
                  <w:szCs w:val="16"/>
                </w:rPr>
                <w:t>41.5 (37-47)</w:t>
              </w:r>
            </w:ins>
          </w:p>
        </w:tc>
        <w:tc>
          <w:tcPr>
            <w:tcW w:w="1170" w:type="dxa"/>
            <w:tcBorders>
              <w:top w:val="nil"/>
              <w:left w:val="nil"/>
              <w:bottom w:val="single" w:sz="4" w:space="0" w:color="auto"/>
              <w:right w:val="single" w:sz="4" w:space="0" w:color="auto"/>
            </w:tcBorders>
            <w:shd w:val="clear" w:color="auto" w:fill="auto"/>
            <w:noWrap/>
            <w:vAlign w:val="center"/>
            <w:tcPrChange w:id="1906"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633545E9" w14:textId="77777777" w:rsidR="00FF2FBD" w:rsidRPr="00FF2FBD" w:rsidRDefault="00FF2FBD" w:rsidP="00B8441F">
            <w:pPr>
              <w:jc w:val="center"/>
              <w:rPr>
                <w:ins w:id="1907" w:author="Douglas Hsu" w:date="2015-06-26T16:20:00Z"/>
                <w:rFonts w:ascii="Arial" w:eastAsia="Times New Roman" w:hAnsi="Arial" w:cs="Arial"/>
                <w:sz w:val="16"/>
                <w:szCs w:val="16"/>
              </w:rPr>
            </w:pPr>
            <w:ins w:id="1908" w:author="Douglas Hsu" w:date="2015-06-26T16:20:00Z">
              <w:r w:rsidRPr="00FF2FBD">
                <w:rPr>
                  <w:rFonts w:ascii="Arial" w:eastAsia="Times New Roman" w:hAnsi="Arial" w:cs="Arial"/>
                  <w:sz w:val="16"/>
                  <w:szCs w:val="16"/>
                </w:rPr>
                <w:t>42 (37-49)</w:t>
              </w:r>
            </w:ins>
          </w:p>
        </w:tc>
        <w:tc>
          <w:tcPr>
            <w:tcW w:w="900" w:type="dxa"/>
            <w:tcBorders>
              <w:top w:val="nil"/>
              <w:left w:val="nil"/>
              <w:bottom w:val="nil"/>
              <w:right w:val="nil"/>
            </w:tcBorders>
            <w:shd w:val="clear" w:color="auto" w:fill="auto"/>
            <w:noWrap/>
            <w:vAlign w:val="center"/>
            <w:tcPrChange w:id="1909" w:author="Douglas Hsu" w:date="2015-06-26T16:22:00Z">
              <w:tcPr>
                <w:tcW w:w="900" w:type="dxa"/>
                <w:tcBorders>
                  <w:top w:val="nil"/>
                  <w:left w:val="nil"/>
                  <w:bottom w:val="nil"/>
                  <w:right w:val="nil"/>
                </w:tcBorders>
                <w:shd w:val="clear" w:color="auto" w:fill="auto"/>
                <w:noWrap/>
                <w:vAlign w:val="center"/>
              </w:tcPr>
            </w:tcPrChange>
          </w:tcPr>
          <w:p w14:paraId="0DC7ED8A" w14:textId="77777777" w:rsidR="00FF2FBD" w:rsidRPr="00FF2FBD" w:rsidRDefault="00FF2FBD" w:rsidP="00B8441F">
            <w:pPr>
              <w:jc w:val="center"/>
              <w:rPr>
                <w:ins w:id="1910" w:author="Douglas Hsu" w:date="2015-06-26T16:20:00Z"/>
                <w:rFonts w:ascii="Arial" w:eastAsia="Times New Roman" w:hAnsi="Arial" w:cs="Arial"/>
                <w:sz w:val="16"/>
                <w:szCs w:val="16"/>
              </w:rPr>
            </w:pPr>
            <w:ins w:id="1911" w:author="Douglas Hsu" w:date="2015-06-26T16:20:00Z">
              <w:r w:rsidRPr="00FF2FBD">
                <w:rPr>
                  <w:rFonts w:ascii="Arial" w:eastAsia="Times New Roman" w:hAnsi="Arial" w:cs="Arial"/>
                  <w:sz w:val="16"/>
                  <w:szCs w:val="16"/>
                </w:rPr>
                <w:t>0.06</w:t>
              </w:r>
            </w:ins>
          </w:p>
        </w:tc>
        <w:tc>
          <w:tcPr>
            <w:tcW w:w="1350" w:type="dxa"/>
            <w:tcBorders>
              <w:top w:val="nil"/>
              <w:left w:val="single" w:sz="4" w:space="0" w:color="auto"/>
              <w:bottom w:val="single" w:sz="4" w:space="0" w:color="auto"/>
              <w:right w:val="single" w:sz="4" w:space="0" w:color="auto"/>
            </w:tcBorders>
            <w:shd w:val="clear" w:color="auto" w:fill="auto"/>
            <w:noWrap/>
            <w:vAlign w:val="center"/>
            <w:tcPrChange w:id="1912" w:author="Douglas Hsu" w:date="2015-06-26T16:22:00Z">
              <w:tcPr>
                <w:tcW w:w="1350" w:type="dxa"/>
                <w:gridSpan w:val="2"/>
                <w:tcBorders>
                  <w:top w:val="nil"/>
                  <w:left w:val="single" w:sz="4" w:space="0" w:color="auto"/>
                  <w:bottom w:val="single" w:sz="4" w:space="0" w:color="auto"/>
                  <w:right w:val="single" w:sz="4" w:space="0" w:color="auto"/>
                </w:tcBorders>
                <w:shd w:val="clear" w:color="auto" w:fill="auto"/>
                <w:noWrap/>
                <w:vAlign w:val="center"/>
              </w:tcPr>
            </w:tcPrChange>
          </w:tcPr>
          <w:p w14:paraId="49F07E34" w14:textId="77777777" w:rsidR="00FF2FBD" w:rsidRPr="00FF2FBD" w:rsidRDefault="00FF2FBD" w:rsidP="00B8441F">
            <w:pPr>
              <w:jc w:val="center"/>
              <w:rPr>
                <w:ins w:id="1913" w:author="Douglas Hsu" w:date="2015-06-26T16:20:00Z"/>
                <w:rFonts w:ascii="Arial" w:eastAsia="Times New Roman" w:hAnsi="Arial" w:cs="Arial"/>
                <w:sz w:val="16"/>
                <w:szCs w:val="16"/>
              </w:rPr>
            </w:pPr>
            <w:ins w:id="1914" w:author="Douglas Hsu" w:date="2015-06-26T16:20:00Z">
              <w:r w:rsidRPr="00FF2FBD">
                <w:rPr>
                  <w:rFonts w:ascii="Arial" w:eastAsia="Times New Roman" w:hAnsi="Arial" w:cs="Arial"/>
                  <w:sz w:val="16"/>
                  <w:szCs w:val="16"/>
                </w:rPr>
                <w:t>40 (35-46.5)</w:t>
              </w:r>
            </w:ins>
          </w:p>
        </w:tc>
        <w:tc>
          <w:tcPr>
            <w:tcW w:w="1350" w:type="dxa"/>
            <w:tcBorders>
              <w:top w:val="nil"/>
              <w:left w:val="nil"/>
              <w:bottom w:val="single" w:sz="4" w:space="0" w:color="auto"/>
              <w:right w:val="single" w:sz="4" w:space="0" w:color="auto"/>
            </w:tcBorders>
            <w:shd w:val="clear" w:color="auto" w:fill="auto"/>
            <w:noWrap/>
            <w:vAlign w:val="center"/>
            <w:tcPrChange w:id="191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2A267E23" w14:textId="77777777" w:rsidR="00FF2FBD" w:rsidRPr="00FF2FBD" w:rsidRDefault="00FF2FBD" w:rsidP="00B8441F">
            <w:pPr>
              <w:jc w:val="center"/>
              <w:rPr>
                <w:ins w:id="1916" w:author="Douglas Hsu" w:date="2015-06-26T16:20:00Z"/>
                <w:rFonts w:ascii="Arial" w:eastAsia="Times New Roman" w:hAnsi="Arial" w:cs="Arial"/>
                <w:sz w:val="16"/>
                <w:szCs w:val="16"/>
              </w:rPr>
            </w:pPr>
            <w:ins w:id="1917" w:author="Douglas Hsu" w:date="2015-06-26T16:20:00Z">
              <w:r w:rsidRPr="00FF2FBD">
                <w:rPr>
                  <w:rFonts w:ascii="Arial" w:eastAsia="Times New Roman" w:hAnsi="Arial" w:cs="Arial"/>
                  <w:sz w:val="16"/>
                  <w:szCs w:val="16"/>
                </w:rPr>
                <w:t>40 (35-45)</w:t>
              </w:r>
            </w:ins>
          </w:p>
        </w:tc>
        <w:tc>
          <w:tcPr>
            <w:tcW w:w="810" w:type="dxa"/>
            <w:tcBorders>
              <w:top w:val="nil"/>
              <w:left w:val="nil"/>
              <w:bottom w:val="single" w:sz="4" w:space="0" w:color="auto"/>
              <w:right w:val="single" w:sz="4" w:space="0" w:color="auto"/>
            </w:tcBorders>
            <w:shd w:val="clear" w:color="auto" w:fill="auto"/>
            <w:noWrap/>
            <w:vAlign w:val="center"/>
            <w:tcPrChange w:id="1918"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1C1D81D" w14:textId="77777777" w:rsidR="00FF2FBD" w:rsidRPr="00FF2FBD" w:rsidRDefault="00FF2FBD" w:rsidP="00B8441F">
            <w:pPr>
              <w:jc w:val="center"/>
              <w:rPr>
                <w:ins w:id="1919" w:author="Douglas Hsu" w:date="2015-06-26T16:20:00Z"/>
                <w:rFonts w:ascii="Arial" w:eastAsia="Times New Roman" w:hAnsi="Arial" w:cs="Arial"/>
                <w:sz w:val="16"/>
                <w:szCs w:val="16"/>
              </w:rPr>
            </w:pPr>
            <w:ins w:id="1920" w:author="Douglas Hsu" w:date="2015-06-26T16:20:00Z">
              <w:r w:rsidRPr="00FF2FBD">
                <w:rPr>
                  <w:rFonts w:ascii="Arial" w:eastAsia="Times New Roman" w:hAnsi="Arial" w:cs="Arial"/>
                  <w:sz w:val="16"/>
                  <w:szCs w:val="16"/>
                </w:rPr>
                <w:t>0.2</w:t>
              </w:r>
            </w:ins>
          </w:p>
        </w:tc>
      </w:tr>
      <w:tr w:rsidR="00FF2FBD" w:rsidRPr="00A77179" w14:paraId="5953565D" w14:textId="77777777" w:rsidTr="00FF2FBD">
        <w:tblPrEx>
          <w:tblW w:w="8115" w:type="dxa"/>
          <w:tblInd w:w="93" w:type="dxa"/>
          <w:tblLayout w:type="fixed"/>
          <w:tblPrExChange w:id="1921" w:author="Douglas Hsu" w:date="2015-06-26T16:22:00Z">
            <w:tblPrEx>
              <w:tblW w:w="9570" w:type="dxa"/>
              <w:tblInd w:w="93" w:type="dxa"/>
              <w:tblLayout w:type="fixed"/>
            </w:tblPrEx>
          </w:tblPrExChange>
        </w:tblPrEx>
        <w:trPr>
          <w:trHeight w:val="260"/>
          <w:ins w:id="1922" w:author="Douglas Hsu" w:date="2015-06-26T16:20:00Z"/>
          <w:trPrChange w:id="1923"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924"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3EA58DC5" w14:textId="77777777" w:rsidR="00FF2FBD" w:rsidRPr="00FF2FBD" w:rsidRDefault="00FF2FBD" w:rsidP="00B8441F">
            <w:pPr>
              <w:rPr>
                <w:ins w:id="1925" w:author="Douglas Hsu" w:date="2015-06-26T16:20:00Z"/>
                <w:rFonts w:ascii="Arial" w:eastAsia="Times New Roman" w:hAnsi="Arial" w:cs="Arial"/>
                <w:sz w:val="16"/>
                <w:szCs w:val="16"/>
              </w:rPr>
            </w:pPr>
            <w:ins w:id="1926" w:author="Douglas Hsu" w:date="2015-06-26T16:20:00Z">
              <w:r w:rsidRPr="00FF2FBD">
                <w:rPr>
                  <w:rFonts w:ascii="Arial" w:eastAsia="Times New Roman" w:hAnsi="Arial" w:cs="Arial"/>
                  <w:b/>
                  <w:sz w:val="16"/>
                  <w:szCs w:val="16"/>
                </w:rPr>
                <w:t>Sedative Medications Used</w:t>
              </w:r>
            </w:ins>
          </w:p>
        </w:tc>
        <w:tc>
          <w:tcPr>
            <w:tcW w:w="1170" w:type="dxa"/>
            <w:tcBorders>
              <w:top w:val="nil"/>
              <w:left w:val="nil"/>
              <w:bottom w:val="single" w:sz="4" w:space="0" w:color="auto"/>
              <w:right w:val="single" w:sz="4" w:space="0" w:color="auto"/>
            </w:tcBorders>
            <w:shd w:val="clear" w:color="auto" w:fill="auto"/>
            <w:noWrap/>
            <w:vAlign w:val="center"/>
            <w:tcPrChange w:id="1927"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703C92EF" w14:textId="0DF431E7" w:rsidR="00FF2FBD" w:rsidRPr="00FF2FBD" w:rsidRDefault="00FF2FBD" w:rsidP="00B8441F">
            <w:pPr>
              <w:jc w:val="center"/>
              <w:rPr>
                <w:ins w:id="1928" w:author="Douglas Hsu" w:date="2015-06-26T16:20:00Z"/>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center"/>
            <w:tcPrChange w:id="1929"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5EDDC8E4" w14:textId="6C2B1EEA" w:rsidR="00FF2FBD" w:rsidRPr="00FF2FBD" w:rsidRDefault="00FF2FBD" w:rsidP="00B8441F">
            <w:pPr>
              <w:jc w:val="center"/>
              <w:rPr>
                <w:ins w:id="1930" w:author="Douglas Hsu" w:date="2015-06-26T16:20:00Z"/>
                <w:rFonts w:ascii="Arial" w:eastAsia="Times New Roman" w:hAnsi="Arial" w:cs="Arial"/>
                <w:sz w:val="16"/>
                <w:szCs w:val="16"/>
              </w:rPr>
            </w:pPr>
          </w:p>
        </w:tc>
        <w:tc>
          <w:tcPr>
            <w:tcW w:w="900" w:type="dxa"/>
            <w:tcBorders>
              <w:top w:val="single" w:sz="4" w:space="0" w:color="auto"/>
              <w:left w:val="nil"/>
              <w:bottom w:val="single" w:sz="4" w:space="0" w:color="auto"/>
              <w:right w:val="single" w:sz="4" w:space="0" w:color="auto"/>
            </w:tcBorders>
            <w:shd w:val="clear" w:color="auto" w:fill="auto"/>
            <w:noWrap/>
            <w:vAlign w:val="bottom"/>
            <w:tcPrChange w:id="1931" w:author="Douglas Hsu" w:date="2015-06-26T16:22:00Z">
              <w:tcPr>
                <w:tcW w:w="900" w:type="dxa"/>
                <w:tcBorders>
                  <w:top w:val="single" w:sz="4" w:space="0" w:color="auto"/>
                  <w:left w:val="nil"/>
                  <w:bottom w:val="single" w:sz="4" w:space="0" w:color="auto"/>
                  <w:right w:val="single" w:sz="4" w:space="0" w:color="auto"/>
                </w:tcBorders>
                <w:shd w:val="clear" w:color="auto" w:fill="auto"/>
                <w:noWrap/>
                <w:vAlign w:val="bottom"/>
              </w:tcPr>
            </w:tcPrChange>
          </w:tcPr>
          <w:p w14:paraId="7D70CC95" w14:textId="031BCCDE" w:rsidR="00FF2FBD" w:rsidRPr="00FF2FBD" w:rsidRDefault="00FF2FBD" w:rsidP="00295EC6">
            <w:pPr>
              <w:rPr>
                <w:ins w:id="1932" w:author="Douglas Hsu" w:date="2015-06-26T16:20:00Z"/>
                <w:rFonts w:ascii="Arial" w:eastAsia="Times New Roman" w:hAnsi="Arial" w:cs="Arial"/>
                <w:bCs/>
                <w:sz w:val="16"/>
                <w:szCs w:val="16"/>
              </w:rPr>
            </w:pPr>
          </w:p>
        </w:tc>
        <w:tc>
          <w:tcPr>
            <w:tcW w:w="1350" w:type="dxa"/>
            <w:tcBorders>
              <w:top w:val="nil"/>
              <w:left w:val="nil"/>
              <w:bottom w:val="single" w:sz="4" w:space="0" w:color="auto"/>
              <w:right w:val="single" w:sz="4" w:space="0" w:color="auto"/>
            </w:tcBorders>
            <w:shd w:val="clear" w:color="auto" w:fill="auto"/>
            <w:noWrap/>
            <w:vAlign w:val="center"/>
            <w:tcPrChange w:id="1933"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6B6576B3" w14:textId="5C8F0FA1" w:rsidR="00FF2FBD" w:rsidRPr="00FF2FBD" w:rsidRDefault="00FF2FBD" w:rsidP="00B8441F">
            <w:pPr>
              <w:jc w:val="center"/>
              <w:rPr>
                <w:ins w:id="1934" w:author="Douglas Hsu" w:date="2015-06-26T16:20:00Z"/>
                <w:rFonts w:ascii="Arial" w:eastAsia="Times New Roman" w:hAnsi="Arial" w:cs="Arial"/>
                <w:sz w:val="16"/>
                <w:szCs w:val="16"/>
              </w:rPr>
            </w:pPr>
          </w:p>
        </w:tc>
        <w:tc>
          <w:tcPr>
            <w:tcW w:w="1350" w:type="dxa"/>
            <w:tcBorders>
              <w:top w:val="nil"/>
              <w:left w:val="nil"/>
              <w:bottom w:val="single" w:sz="4" w:space="0" w:color="auto"/>
              <w:right w:val="single" w:sz="4" w:space="0" w:color="auto"/>
            </w:tcBorders>
            <w:shd w:val="clear" w:color="auto" w:fill="auto"/>
            <w:noWrap/>
            <w:vAlign w:val="center"/>
            <w:tcPrChange w:id="193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2E87938F" w14:textId="7757690E" w:rsidR="00FF2FBD" w:rsidRPr="00FF2FBD" w:rsidRDefault="00FF2FBD" w:rsidP="00B8441F">
            <w:pPr>
              <w:jc w:val="center"/>
              <w:rPr>
                <w:ins w:id="1936" w:author="Douglas Hsu" w:date="2015-06-26T16:20:00Z"/>
                <w:rFonts w:ascii="Arial" w:eastAsia="Times New Roman" w:hAnsi="Arial" w:cs="Arial"/>
                <w:sz w:val="16"/>
                <w:szCs w:val="16"/>
              </w:rPr>
            </w:pPr>
          </w:p>
        </w:tc>
        <w:tc>
          <w:tcPr>
            <w:tcW w:w="810" w:type="dxa"/>
            <w:tcBorders>
              <w:top w:val="nil"/>
              <w:left w:val="nil"/>
              <w:bottom w:val="single" w:sz="4" w:space="0" w:color="auto"/>
              <w:right w:val="single" w:sz="4" w:space="0" w:color="auto"/>
            </w:tcBorders>
            <w:shd w:val="clear" w:color="auto" w:fill="auto"/>
            <w:noWrap/>
            <w:vAlign w:val="center"/>
            <w:tcPrChange w:id="1937"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2234A965" w14:textId="6F663F8F" w:rsidR="00FF2FBD" w:rsidRPr="00FF2FBD" w:rsidRDefault="00FF2FBD" w:rsidP="00B8441F">
            <w:pPr>
              <w:jc w:val="center"/>
              <w:rPr>
                <w:ins w:id="1938" w:author="Douglas Hsu" w:date="2015-06-26T16:20:00Z"/>
                <w:rFonts w:ascii="Arial" w:eastAsia="Times New Roman" w:hAnsi="Arial" w:cs="Arial"/>
                <w:sz w:val="16"/>
                <w:szCs w:val="16"/>
              </w:rPr>
            </w:pPr>
          </w:p>
        </w:tc>
      </w:tr>
      <w:tr w:rsidR="00FF2FBD" w:rsidRPr="00A77179" w14:paraId="164564D8" w14:textId="77777777" w:rsidTr="00FF2FBD">
        <w:tblPrEx>
          <w:tblW w:w="8115" w:type="dxa"/>
          <w:tblInd w:w="93" w:type="dxa"/>
          <w:tblLayout w:type="fixed"/>
          <w:tblPrExChange w:id="1939" w:author="Douglas Hsu" w:date="2015-06-26T16:22:00Z">
            <w:tblPrEx>
              <w:tblW w:w="9570" w:type="dxa"/>
              <w:tblInd w:w="93" w:type="dxa"/>
              <w:tblLayout w:type="fixed"/>
            </w:tblPrEx>
          </w:tblPrExChange>
        </w:tblPrEx>
        <w:trPr>
          <w:trHeight w:val="260"/>
          <w:ins w:id="1940" w:author="Douglas Hsu" w:date="2015-06-26T16:20:00Z"/>
          <w:trPrChange w:id="1941"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942"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6D252358" w14:textId="77777777" w:rsidR="00FF2FBD" w:rsidRPr="00FF2FBD" w:rsidRDefault="00FF2FBD" w:rsidP="00B8441F">
            <w:pPr>
              <w:rPr>
                <w:ins w:id="1943" w:author="Douglas Hsu" w:date="2015-06-26T16:20:00Z"/>
                <w:rFonts w:ascii="Arial" w:eastAsia="Times New Roman" w:hAnsi="Arial" w:cs="Arial"/>
                <w:sz w:val="16"/>
                <w:szCs w:val="16"/>
              </w:rPr>
            </w:pPr>
            <w:ins w:id="1944" w:author="Douglas Hsu" w:date="2015-06-26T16:20:00Z">
              <w:r w:rsidRPr="00FF2FBD">
                <w:rPr>
                  <w:rFonts w:ascii="Arial" w:hAnsi="Arial" w:cs="Arial"/>
                  <w:color w:val="000000"/>
                  <w:sz w:val="16"/>
                  <w:szCs w:val="16"/>
                </w:rPr>
                <w:t>Fentanyl</w:t>
              </w:r>
            </w:ins>
          </w:p>
        </w:tc>
        <w:tc>
          <w:tcPr>
            <w:tcW w:w="1170" w:type="dxa"/>
            <w:tcBorders>
              <w:top w:val="nil"/>
              <w:left w:val="nil"/>
              <w:bottom w:val="single" w:sz="4" w:space="0" w:color="auto"/>
              <w:right w:val="single" w:sz="4" w:space="0" w:color="auto"/>
            </w:tcBorders>
            <w:shd w:val="clear" w:color="auto" w:fill="auto"/>
            <w:noWrap/>
            <w:vAlign w:val="center"/>
            <w:tcPrChange w:id="1945"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44C9E6F2" w14:textId="77777777" w:rsidR="00FF2FBD" w:rsidRPr="00FF2FBD" w:rsidRDefault="00FF2FBD" w:rsidP="00B8441F">
            <w:pPr>
              <w:jc w:val="center"/>
              <w:rPr>
                <w:ins w:id="1946" w:author="Douglas Hsu" w:date="2015-06-26T16:20:00Z"/>
                <w:rFonts w:ascii="Arial" w:eastAsia="Times New Roman" w:hAnsi="Arial" w:cs="Arial"/>
                <w:sz w:val="16"/>
                <w:szCs w:val="16"/>
              </w:rPr>
            </w:pPr>
            <w:ins w:id="1947" w:author="Douglas Hsu" w:date="2015-06-26T16:20:00Z">
              <w:r w:rsidRPr="00FF2FBD">
                <w:rPr>
                  <w:rFonts w:ascii="Arial" w:eastAsia="Times New Roman" w:hAnsi="Arial" w:cs="Arial"/>
                  <w:sz w:val="16"/>
                  <w:szCs w:val="16"/>
                </w:rPr>
                <w:t>43 (12%)</w:t>
              </w:r>
            </w:ins>
          </w:p>
        </w:tc>
        <w:tc>
          <w:tcPr>
            <w:tcW w:w="1170" w:type="dxa"/>
            <w:tcBorders>
              <w:top w:val="nil"/>
              <w:left w:val="nil"/>
              <w:bottom w:val="single" w:sz="4" w:space="0" w:color="auto"/>
              <w:right w:val="single" w:sz="4" w:space="0" w:color="auto"/>
            </w:tcBorders>
            <w:shd w:val="clear" w:color="auto" w:fill="auto"/>
            <w:noWrap/>
            <w:vAlign w:val="center"/>
            <w:tcPrChange w:id="1948"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10ADB50C" w14:textId="77777777" w:rsidR="00FF2FBD" w:rsidRPr="00FF2FBD" w:rsidRDefault="00FF2FBD" w:rsidP="00B8441F">
            <w:pPr>
              <w:jc w:val="center"/>
              <w:rPr>
                <w:ins w:id="1949" w:author="Douglas Hsu" w:date="2015-06-26T16:20:00Z"/>
                <w:rFonts w:ascii="Arial" w:eastAsia="Times New Roman" w:hAnsi="Arial" w:cs="Arial"/>
                <w:sz w:val="16"/>
                <w:szCs w:val="16"/>
              </w:rPr>
            </w:pPr>
            <w:ins w:id="1950" w:author="Douglas Hsu" w:date="2015-06-26T16:20:00Z">
              <w:r w:rsidRPr="00FF2FBD">
                <w:rPr>
                  <w:rFonts w:ascii="Arial" w:eastAsia="Times New Roman" w:hAnsi="Arial" w:cs="Arial"/>
                  <w:sz w:val="16"/>
                  <w:szCs w:val="16"/>
                </w:rPr>
                <w:t>40 (9%)</w:t>
              </w:r>
            </w:ins>
          </w:p>
        </w:tc>
        <w:tc>
          <w:tcPr>
            <w:tcW w:w="900" w:type="dxa"/>
            <w:tcBorders>
              <w:top w:val="nil"/>
              <w:left w:val="nil"/>
              <w:bottom w:val="single" w:sz="4" w:space="0" w:color="auto"/>
              <w:right w:val="single" w:sz="4" w:space="0" w:color="auto"/>
            </w:tcBorders>
            <w:shd w:val="clear" w:color="auto" w:fill="auto"/>
            <w:noWrap/>
            <w:vAlign w:val="center"/>
            <w:tcPrChange w:id="1951"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73074CBF" w14:textId="77777777" w:rsidR="00FF2FBD" w:rsidRPr="00FF2FBD" w:rsidRDefault="00FF2FBD" w:rsidP="00B8441F">
            <w:pPr>
              <w:jc w:val="center"/>
              <w:rPr>
                <w:ins w:id="1952" w:author="Douglas Hsu" w:date="2015-06-26T16:20:00Z"/>
                <w:rFonts w:ascii="Arial" w:eastAsia="Times New Roman" w:hAnsi="Arial" w:cs="Arial"/>
                <w:sz w:val="16"/>
                <w:szCs w:val="16"/>
              </w:rPr>
            </w:pPr>
            <w:ins w:id="1953" w:author="Douglas Hsu" w:date="2015-06-26T16:20:00Z">
              <w:r w:rsidRPr="00FF2FBD">
                <w:rPr>
                  <w:rFonts w:ascii="Arial" w:eastAsia="Times New Roman" w:hAnsi="Arial" w:cs="Arial"/>
                  <w:sz w:val="16"/>
                  <w:szCs w:val="16"/>
                </w:rPr>
                <w:t>0.08</w:t>
              </w:r>
            </w:ins>
          </w:p>
        </w:tc>
        <w:tc>
          <w:tcPr>
            <w:tcW w:w="1350" w:type="dxa"/>
            <w:tcBorders>
              <w:top w:val="nil"/>
              <w:left w:val="nil"/>
              <w:bottom w:val="single" w:sz="4" w:space="0" w:color="auto"/>
              <w:right w:val="single" w:sz="4" w:space="0" w:color="auto"/>
            </w:tcBorders>
            <w:shd w:val="clear" w:color="auto" w:fill="auto"/>
            <w:noWrap/>
            <w:vAlign w:val="center"/>
            <w:tcPrChange w:id="1954"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7A182ED9" w14:textId="77777777" w:rsidR="00FF2FBD" w:rsidRPr="00FF2FBD" w:rsidRDefault="00FF2FBD" w:rsidP="00B8441F">
            <w:pPr>
              <w:jc w:val="center"/>
              <w:rPr>
                <w:ins w:id="1955" w:author="Douglas Hsu" w:date="2015-06-26T16:20:00Z"/>
                <w:rFonts w:ascii="Arial" w:eastAsia="Times New Roman" w:hAnsi="Arial" w:cs="Arial"/>
                <w:sz w:val="16"/>
                <w:szCs w:val="16"/>
              </w:rPr>
            </w:pPr>
            <w:ins w:id="1956" w:author="Douglas Hsu" w:date="2015-06-26T16:20:00Z">
              <w:r w:rsidRPr="00FF2FBD">
                <w:rPr>
                  <w:rFonts w:ascii="Arial" w:eastAsia="Times New Roman" w:hAnsi="Arial" w:cs="Arial"/>
                  <w:sz w:val="16"/>
                  <w:szCs w:val="16"/>
                </w:rPr>
                <w:t>79 (23%)</w:t>
              </w:r>
            </w:ins>
          </w:p>
        </w:tc>
        <w:tc>
          <w:tcPr>
            <w:tcW w:w="1350" w:type="dxa"/>
            <w:tcBorders>
              <w:top w:val="nil"/>
              <w:left w:val="nil"/>
              <w:bottom w:val="single" w:sz="4" w:space="0" w:color="auto"/>
              <w:right w:val="single" w:sz="4" w:space="0" w:color="auto"/>
            </w:tcBorders>
            <w:shd w:val="clear" w:color="auto" w:fill="auto"/>
            <w:noWrap/>
            <w:vAlign w:val="center"/>
            <w:tcPrChange w:id="1957"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0CCA3797" w14:textId="77777777" w:rsidR="00FF2FBD" w:rsidRPr="00FF2FBD" w:rsidRDefault="00FF2FBD" w:rsidP="00B8441F">
            <w:pPr>
              <w:jc w:val="center"/>
              <w:rPr>
                <w:ins w:id="1958" w:author="Douglas Hsu" w:date="2015-06-26T16:20:00Z"/>
                <w:rFonts w:ascii="Arial" w:eastAsia="Times New Roman" w:hAnsi="Arial" w:cs="Arial"/>
                <w:sz w:val="16"/>
                <w:szCs w:val="16"/>
              </w:rPr>
            </w:pPr>
            <w:ins w:id="1959" w:author="Douglas Hsu" w:date="2015-06-26T16:20:00Z">
              <w:r w:rsidRPr="00FF2FBD">
                <w:rPr>
                  <w:rFonts w:ascii="Arial" w:eastAsia="Times New Roman" w:hAnsi="Arial" w:cs="Arial"/>
                  <w:sz w:val="16"/>
                  <w:szCs w:val="16"/>
                </w:rPr>
                <w:t>145 (22%)</w:t>
              </w:r>
            </w:ins>
          </w:p>
        </w:tc>
        <w:tc>
          <w:tcPr>
            <w:tcW w:w="810" w:type="dxa"/>
            <w:tcBorders>
              <w:top w:val="nil"/>
              <w:left w:val="nil"/>
              <w:bottom w:val="single" w:sz="4" w:space="0" w:color="auto"/>
              <w:right w:val="single" w:sz="4" w:space="0" w:color="auto"/>
            </w:tcBorders>
            <w:shd w:val="clear" w:color="auto" w:fill="auto"/>
            <w:noWrap/>
            <w:vAlign w:val="center"/>
            <w:tcPrChange w:id="1960"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44C35FF7" w14:textId="77777777" w:rsidR="00FF2FBD" w:rsidRPr="00FF2FBD" w:rsidRDefault="00FF2FBD" w:rsidP="00B8441F">
            <w:pPr>
              <w:jc w:val="center"/>
              <w:rPr>
                <w:ins w:id="1961" w:author="Douglas Hsu" w:date="2015-06-26T16:20:00Z"/>
                <w:rFonts w:ascii="Arial" w:eastAsia="Times New Roman" w:hAnsi="Arial" w:cs="Arial"/>
                <w:sz w:val="16"/>
                <w:szCs w:val="16"/>
              </w:rPr>
            </w:pPr>
            <w:ins w:id="1962" w:author="Douglas Hsu" w:date="2015-06-26T16:20:00Z">
              <w:r w:rsidRPr="00FF2FBD">
                <w:rPr>
                  <w:rFonts w:ascii="Arial" w:eastAsia="Times New Roman" w:hAnsi="Arial" w:cs="Arial"/>
                  <w:sz w:val="16"/>
                  <w:szCs w:val="16"/>
                </w:rPr>
                <w:t>0.7</w:t>
              </w:r>
            </w:ins>
          </w:p>
        </w:tc>
      </w:tr>
      <w:tr w:rsidR="00FF2FBD" w:rsidRPr="00A77179" w14:paraId="3E0637E7" w14:textId="77777777" w:rsidTr="00FF2FBD">
        <w:tblPrEx>
          <w:tblW w:w="8115" w:type="dxa"/>
          <w:tblInd w:w="93" w:type="dxa"/>
          <w:tblLayout w:type="fixed"/>
          <w:tblPrExChange w:id="1963" w:author="Douglas Hsu" w:date="2015-06-26T16:22:00Z">
            <w:tblPrEx>
              <w:tblW w:w="9570" w:type="dxa"/>
              <w:tblInd w:w="93" w:type="dxa"/>
              <w:tblLayout w:type="fixed"/>
            </w:tblPrEx>
          </w:tblPrExChange>
        </w:tblPrEx>
        <w:trPr>
          <w:trHeight w:val="260"/>
          <w:ins w:id="1964" w:author="Douglas Hsu" w:date="2015-06-26T16:20:00Z"/>
          <w:trPrChange w:id="1965"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tcPrChange w:id="1966"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tcPr>
            </w:tcPrChange>
          </w:tcPr>
          <w:p w14:paraId="7F3A6B56" w14:textId="77777777" w:rsidR="00FF2FBD" w:rsidRPr="00FF2FBD" w:rsidRDefault="00FF2FBD" w:rsidP="00B8441F">
            <w:pPr>
              <w:rPr>
                <w:ins w:id="1967" w:author="Douglas Hsu" w:date="2015-06-26T16:20:00Z"/>
                <w:rFonts w:ascii="Arial" w:eastAsia="Times New Roman" w:hAnsi="Arial" w:cs="Arial"/>
                <w:sz w:val="16"/>
                <w:szCs w:val="16"/>
              </w:rPr>
            </w:pPr>
            <w:ins w:id="1968" w:author="Douglas Hsu" w:date="2015-06-26T16:20:00Z">
              <w:r w:rsidRPr="00FF2FBD">
                <w:rPr>
                  <w:rFonts w:ascii="Arial" w:eastAsia="Times New Roman" w:hAnsi="Arial" w:cs="Arial"/>
                  <w:sz w:val="16"/>
                  <w:szCs w:val="16"/>
                </w:rPr>
                <w:t>Midazolam</w:t>
              </w:r>
            </w:ins>
          </w:p>
        </w:tc>
        <w:tc>
          <w:tcPr>
            <w:tcW w:w="1170" w:type="dxa"/>
            <w:tcBorders>
              <w:top w:val="nil"/>
              <w:left w:val="nil"/>
              <w:bottom w:val="single" w:sz="4" w:space="0" w:color="auto"/>
              <w:right w:val="single" w:sz="4" w:space="0" w:color="auto"/>
            </w:tcBorders>
            <w:shd w:val="clear" w:color="auto" w:fill="auto"/>
            <w:noWrap/>
            <w:vAlign w:val="center"/>
            <w:tcPrChange w:id="1969"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tcPr>
            </w:tcPrChange>
          </w:tcPr>
          <w:p w14:paraId="7F34BD45" w14:textId="77777777" w:rsidR="00FF2FBD" w:rsidRPr="00FF2FBD" w:rsidRDefault="00FF2FBD" w:rsidP="00B8441F">
            <w:pPr>
              <w:jc w:val="center"/>
              <w:rPr>
                <w:ins w:id="1970" w:author="Douglas Hsu" w:date="2015-06-26T16:20:00Z"/>
                <w:rFonts w:ascii="Arial" w:eastAsia="Times New Roman" w:hAnsi="Arial" w:cs="Arial"/>
                <w:sz w:val="16"/>
                <w:szCs w:val="16"/>
              </w:rPr>
            </w:pPr>
            <w:ins w:id="1971" w:author="Douglas Hsu" w:date="2015-06-26T16:20:00Z">
              <w:r w:rsidRPr="00FF2FBD">
                <w:rPr>
                  <w:rFonts w:ascii="Arial" w:eastAsia="Times New Roman" w:hAnsi="Arial" w:cs="Arial"/>
                  <w:sz w:val="16"/>
                  <w:szCs w:val="16"/>
                </w:rPr>
                <w:t>22 (6%)</w:t>
              </w:r>
            </w:ins>
          </w:p>
        </w:tc>
        <w:tc>
          <w:tcPr>
            <w:tcW w:w="1170" w:type="dxa"/>
            <w:tcBorders>
              <w:top w:val="nil"/>
              <w:left w:val="nil"/>
              <w:bottom w:val="single" w:sz="4" w:space="0" w:color="auto"/>
              <w:right w:val="single" w:sz="4" w:space="0" w:color="auto"/>
            </w:tcBorders>
            <w:shd w:val="clear" w:color="auto" w:fill="auto"/>
            <w:noWrap/>
            <w:vAlign w:val="center"/>
            <w:tcPrChange w:id="1972" w:author="Douglas Hsu" w:date="2015-06-26T16:22:00Z">
              <w:tcPr>
                <w:tcW w:w="1170" w:type="dxa"/>
                <w:tcBorders>
                  <w:top w:val="nil"/>
                  <w:left w:val="nil"/>
                  <w:bottom w:val="single" w:sz="4" w:space="0" w:color="auto"/>
                  <w:right w:val="single" w:sz="4" w:space="0" w:color="auto"/>
                </w:tcBorders>
                <w:shd w:val="clear" w:color="auto" w:fill="auto"/>
                <w:noWrap/>
                <w:vAlign w:val="center"/>
              </w:tcPr>
            </w:tcPrChange>
          </w:tcPr>
          <w:p w14:paraId="254E0A29" w14:textId="77777777" w:rsidR="00FF2FBD" w:rsidRPr="00FF2FBD" w:rsidRDefault="00FF2FBD" w:rsidP="00B8441F">
            <w:pPr>
              <w:jc w:val="center"/>
              <w:rPr>
                <w:ins w:id="1973" w:author="Douglas Hsu" w:date="2015-06-26T16:20:00Z"/>
                <w:rFonts w:ascii="Arial" w:eastAsia="Times New Roman" w:hAnsi="Arial" w:cs="Arial"/>
                <w:sz w:val="16"/>
                <w:szCs w:val="16"/>
              </w:rPr>
            </w:pPr>
            <w:ins w:id="1974" w:author="Douglas Hsu" w:date="2015-06-26T16:20:00Z">
              <w:r w:rsidRPr="00FF2FBD">
                <w:rPr>
                  <w:rFonts w:ascii="Arial" w:eastAsia="Times New Roman" w:hAnsi="Arial" w:cs="Arial"/>
                  <w:sz w:val="16"/>
                  <w:szCs w:val="16"/>
                </w:rPr>
                <w:t>33 (7%)</w:t>
              </w:r>
            </w:ins>
          </w:p>
        </w:tc>
        <w:tc>
          <w:tcPr>
            <w:tcW w:w="900" w:type="dxa"/>
            <w:tcBorders>
              <w:top w:val="nil"/>
              <w:left w:val="nil"/>
              <w:bottom w:val="single" w:sz="4" w:space="0" w:color="auto"/>
              <w:right w:val="single" w:sz="4" w:space="0" w:color="auto"/>
            </w:tcBorders>
            <w:shd w:val="clear" w:color="auto" w:fill="auto"/>
            <w:noWrap/>
            <w:vAlign w:val="center"/>
            <w:tcPrChange w:id="1975" w:author="Douglas Hsu" w:date="2015-06-26T16:22:00Z">
              <w:tcPr>
                <w:tcW w:w="900" w:type="dxa"/>
                <w:tcBorders>
                  <w:top w:val="nil"/>
                  <w:left w:val="nil"/>
                  <w:bottom w:val="single" w:sz="4" w:space="0" w:color="auto"/>
                  <w:right w:val="single" w:sz="4" w:space="0" w:color="auto"/>
                </w:tcBorders>
                <w:shd w:val="clear" w:color="auto" w:fill="auto"/>
                <w:noWrap/>
                <w:vAlign w:val="center"/>
              </w:tcPr>
            </w:tcPrChange>
          </w:tcPr>
          <w:p w14:paraId="3DE897BE" w14:textId="77777777" w:rsidR="00FF2FBD" w:rsidRPr="00FF2FBD" w:rsidRDefault="00FF2FBD" w:rsidP="00B8441F">
            <w:pPr>
              <w:jc w:val="center"/>
              <w:rPr>
                <w:ins w:id="1976" w:author="Douglas Hsu" w:date="2015-06-26T16:20:00Z"/>
                <w:rFonts w:ascii="Arial" w:eastAsia="Times New Roman" w:hAnsi="Arial" w:cs="Arial"/>
                <w:sz w:val="16"/>
                <w:szCs w:val="16"/>
              </w:rPr>
            </w:pPr>
            <w:ins w:id="1977" w:author="Douglas Hsu" w:date="2015-06-26T16:20:00Z">
              <w:r w:rsidRPr="00FF2FBD">
                <w:rPr>
                  <w:rFonts w:ascii="Arial" w:eastAsia="Times New Roman" w:hAnsi="Arial" w:cs="Arial"/>
                  <w:sz w:val="16"/>
                  <w:szCs w:val="16"/>
                </w:rPr>
                <w:t>0.8</w:t>
              </w:r>
            </w:ins>
          </w:p>
        </w:tc>
        <w:tc>
          <w:tcPr>
            <w:tcW w:w="1350" w:type="dxa"/>
            <w:tcBorders>
              <w:top w:val="nil"/>
              <w:left w:val="nil"/>
              <w:bottom w:val="single" w:sz="4" w:space="0" w:color="auto"/>
              <w:right w:val="single" w:sz="4" w:space="0" w:color="auto"/>
            </w:tcBorders>
            <w:shd w:val="clear" w:color="auto" w:fill="auto"/>
            <w:noWrap/>
            <w:vAlign w:val="center"/>
            <w:tcPrChange w:id="1978"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tcPr>
            </w:tcPrChange>
          </w:tcPr>
          <w:p w14:paraId="1F122D7D" w14:textId="77777777" w:rsidR="00FF2FBD" w:rsidRPr="00FF2FBD" w:rsidRDefault="00FF2FBD" w:rsidP="00B8441F">
            <w:pPr>
              <w:jc w:val="center"/>
              <w:rPr>
                <w:ins w:id="1979" w:author="Douglas Hsu" w:date="2015-06-26T16:20:00Z"/>
                <w:rFonts w:ascii="Arial" w:eastAsia="Times New Roman" w:hAnsi="Arial" w:cs="Arial"/>
                <w:sz w:val="16"/>
                <w:szCs w:val="16"/>
              </w:rPr>
            </w:pPr>
            <w:ins w:id="1980" w:author="Douglas Hsu" w:date="2015-06-26T16:20:00Z">
              <w:r w:rsidRPr="00FF2FBD">
                <w:rPr>
                  <w:rFonts w:ascii="Arial" w:eastAsia="Times New Roman" w:hAnsi="Arial" w:cs="Arial"/>
                  <w:sz w:val="16"/>
                  <w:szCs w:val="16"/>
                </w:rPr>
                <w:t>48 (14%)</w:t>
              </w:r>
            </w:ins>
          </w:p>
        </w:tc>
        <w:tc>
          <w:tcPr>
            <w:tcW w:w="1350" w:type="dxa"/>
            <w:tcBorders>
              <w:top w:val="nil"/>
              <w:left w:val="nil"/>
              <w:bottom w:val="single" w:sz="4" w:space="0" w:color="auto"/>
              <w:right w:val="single" w:sz="4" w:space="0" w:color="auto"/>
            </w:tcBorders>
            <w:shd w:val="clear" w:color="auto" w:fill="auto"/>
            <w:noWrap/>
            <w:vAlign w:val="center"/>
            <w:tcPrChange w:id="1981"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tcPr>
            </w:tcPrChange>
          </w:tcPr>
          <w:p w14:paraId="1767E99B" w14:textId="77777777" w:rsidR="00FF2FBD" w:rsidRPr="00FF2FBD" w:rsidRDefault="00FF2FBD" w:rsidP="00B8441F">
            <w:pPr>
              <w:jc w:val="center"/>
              <w:rPr>
                <w:ins w:id="1982" w:author="Douglas Hsu" w:date="2015-06-26T16:20:00Z"/>
                <w:rFonts w:ascii="Arial" w:eastAsia="Times New Roman" w:hAnsi="Arial" w:cs="Arial"/>
                <w:sz w:val="16"/>
                <w:szCs w:val="16"/>
              </w:rPr>
            </w:pPr>
            <w:ins w:id="1983" w:author="Douglas Hsu" w:date="2015-06-26T16:20:00Z">
              <w:r w:rsidRPr="00FF2FBD">
                <w:rPr>
                  <w:rFonts w:ascii="Arial" w:eastAsia="Times New Roman" w:hAnsi="Arial" w:cs="Arial"/>
                  <w:sz w:val="16"/>
                  <w:szCs w:val="16"/>
                </w:rPr>
                <w:t>47 (7%)</w:t>
              </w:r>
            </w:ins>
          </w:p>
        </w:tc>
        <w:tc>
          <w:tcPr>
            <w:tcW w:w="810" w:type="dxa"/>
            <w:tcBorders>
              <w:top w:val="nil"/>
              <w:left w:val="nil"/>
              <w:bottom w:val="single" w:sz="4" w:space="0" w:color="auto"/>
              <w:right w:val="single" w:sz="4" w:space="0" w:color="auto"/>
            </w:tcBorders>
            <w:shd w:val="clear" w:color="auto" w:fill="auto"/>
            <w:noWrap/>
            <w:vAlign w:val="center"/>
            <w:tcPrChange w:id="1984" w:author="Douglas Hsu" w:date="2015-06-26T16:22:00Z">
              <w:tcPr>
                <w:tcW w:w="919" w:type="dxa"/>
                <w:tcBorders>
                  <w:top w:val="nil"/>
                  <w:left w:val="nil"/>
                  <w:bottom w:val="single" w:sz="4" w:space="0" w:color="auto"/>
                  <w:right w:val="single" w:sz="4" w:space="0" w:color="auto"/>
                </w:tcBorders>
                <w:shd w:val="clear" w:color="auto" w:fill="auto"/>
                <w:noWrap/>
                <w:vAlign w:val="center"/>
              </w:tcPr>
            </w:tcPrChange>
          </w:tcPr>
          <w:p w14:paraId="0879A6F2" w14:textId="77777777" w:rsidR="00FF2FBD" w:rsidRPr="00FF2FBD" w:rsidRDefault="00FF2FBD" w:rsidP="00B8441F">
            <w:pPr>
              <w:jc w:val="center"/>
              <w:rPr>
                <w:ins w:id="1985" w:author="Douglas Hsu" w:date="2015-06-26T16:20:00Z"/>
                <w:rFonts w:ascii="Arial" w:eastAsia="Times New Roman" w:hAnsi="Arial" w:cs="Arial"/>
                <w:bCs/>
                <w:sz w:val="16"/>
                <w:szCs w:val="16"/>
              </w:rPr>
            </w:pPr>
            <w:ins w:id="1986" w:author="Douglas Hsu" w:date="2015-06-26T16:20:00Z">
              <w:r w:rsidRPr="00FF2FBD">
                <w:rPr>
                  <w:rFonts w:ascii="Arial" w:eastAsia="Times New Roman" w:hAnsi="Arial" w:cs="Arial"/>
                  <w:bCs/>
                  <w:sz w:val="16"/>
                  <w:szCs w:val="16"/>
                </w:rPr>
                <w:t>0.001</w:t>
              </w:r>
            </w:ins>
          </w:p>
        </w:tc>
      </w:tr>
      <w:tr w:rsidR="00FF2FBD" w:rsidRPr="00A77179" w14:paraId="136C3124" w14:textId="77777777" w:rsidTr="00FF2FBD">
        <w:tblPrEx>
          <w:tblW w:w="8115" w:type="dxa"/>
          <w:tblInd w:w="93" w:type="dxa"/>
          <w:tblLayout w:type="fixed"/>
          <w:tblPrExChange w:id="1987" w:author="Douglas Hsu" w:date="2015-06-26T16:22:00Z">
            <w:tblPrEx>
              <w:tblW w:w="9570" w:type="dxa"/>
              <w:tblInd w:w="93" w:type="dxa"/>
              <w:tblLayout w:type="fixed"/>
            </w:tblPrEx>
          </w:tblPrExChange>
        </w:tblPrEx>
        <w:trPr>
          <w:trHeight w:val="260"/>
          <w:ins w:id="1988" w:author="Douglas Hsu" w:date="2015-06-26T16:20:00Z"/>
          <w:trPrChange w:id="1989" w:author="Douglas Hsu" w:date="2015-06-26T16:22:00Z">
            <w:trPr>
              <w:trHeight w:val="260"/>
            </w:trPr>
          </w:trPrChange>
        </w:trPr>
        <w:tc>
          <w:tcPr>
            <w:tcW w:w="1365" w:type="dxa"/>
            <w:tcBorders>
              <w:top w:val="nil"/>
              <w:left w:val="single" w:sz="4" w:space="0" w:color="auto"/>
              <w:bottom w:val="single" w:sz="4" w:space="0" w:color="auto"/>
              <w:right w:val="single" w:sz="4" w:space="0" w:color="auto"/>
            </w:tcBorders>
            <w:shd w:val="clear" w:color="auto" w:fill="auto"/>
            <w:vAlign w:val="center"/>
            <w:hideMark/>
            <w:tcPrChange w:id="1990" w:author="Douglas Hsu" w:date="2015-06-26T16:22:00Z">
              <w:tcPr>
                <w:tcW w:w="1365"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F9B7648" w14:textId="77777777" w:rsidR="00FF2FBD" w:rsidRPr="00FF2FBD" w:rsidRDefault="00FF2FBD" w:rsidP="00B8441F">
            <w:pPr>
              <w:rPr>
                <w:ins w:id="1991" w:author="Douglas Hsu" w:date="2015-06-26T16:20:00Z"/>
                <w:rFonts w:ascii="Arial" w:eastAsia="Times New Roman" w:hAnsi="Arial" w:cs="Arial"/>
                <w:sz w:val="16"/>
                <w:szCs w:val="16"/>
              </w:rPr>
            </w:pPr>
            <w:ins w:id="1992" w:author="Douglas Hsu" w:date="2015-06-26T16:20:00Z">
              <w:r w:rsidRPr="00FF2FBD">
                <w:rPr>
                  <w:rFonts w:ascii="Arial" w:eastAsia="Times New Roman" w:hAnsi="Arial" w:cs="Arial"/>
                  <w:sz w:val="16"/>
                  <w:szCs w:val="16"/>
                </w:rPr>
                <w:t>Propofol</w:t>
              </w:r>
            </w:ins>
          </w:p>
        </w:tc>
        <w:tc>
          <w:tcPr>
            <w:tcW w:w="1170" w:type="dxa"/>
            <w:tcBorders>
              <w:top w:val="nil"/>
              <w:left w:val="nil"/>
              <w:bottom w:val="single" w:sz="4" w:space="0" w:color="auto"/>
              <w:right w:val="single" w:sz="4" w:space="0" w:color="auto"/>
            </w:tcBorders>
            <w:shd w:val="clear" w:color="auto" w:fill="auto"/>
            <w:noWrap/>
            <w:vAlign w:val="center"/>
            <w:hideMark/>
            <w:tcPrChange w:id="1993" w:author="Douglas Hsu" w:date="2015-06-26T16:22:00Z">
              <w:tcPr>
                <w:tcW w:w="1170" w:type="dxa"/>
                <w:gridSpan w:val="2"/>
                <w:tcBorders>
                  <w:top w:val="nil"/>
                  <w:left w:val="nil"/>
                  <w:bottom w:val="single" w:sz="4" w:space="0" w:color="auto"/>
                  <w:right w:val="single" w:sz="4" w:space="0" w:color="auto"/>
                </w:tcBorders>
                <w:shd w:val="clear" w:color="auto" w:fill="auto"/>
                <w:noWrap/>
                <w:vAlign w:val="center"/>
                <w:hideMark/>
              </w:tcPr>
            </w:tcPrChange>
          </w:tcPr>
          <w:p w14:paraId="5A156812" w14:textId="77777777" w:rsidR="00FF2FBD" w:rsidRPr="00FF2FBD" w:rsidRDefault="00FF2FBD" w:rsidP="00B8441F">
            <w:pPr>
              <w:jc w:val="center"/>
              <w:rPr>
                <w:ins w:id="1994" w:author="Douglas Hsu" w:date="2015-06-26T16:20:00Z"/>
                <w:rFonts w:ascii="Arial" w:eastAsia="Times New Roman" w:hAnsi="Arial" w:cs="Arial"/>
                <w:sz w:val="16"/>
                <w:szCs w:val="16"/>
              </w:rPr>
            </w:pPr>
            <w:ins w:id="1995" w:author="Douglas Hsu" w:date="2015-06-26T16:20:00Z">
              <w:r w:rsidRPr="00FF2FBD">
                <w:rPr>
                  <w:rFonts w:ascii="Arial" w:eastAsia="Times New Roman" w:hAnsi="Arial" w:cs="Arial"/>
                  <w:sz w:val="16"/>
                  <w:szCs w:val="16"/>
                </w:rPr>
                <w:t>259 (77%)</w:t>
              </w:r>
            </w:ins>
          </w:p>
        </w:tc>
        <w:tc>
          <w:tcPr>
            <w:tcW w:w="1170" w:type="dxa"/>
            <w:tcBorders>
              <w:top w:val="nil"/>
              <w:left w:val="nil"/>
              <w:bottom w:val="single" w:sz="4" w:space="0" w:color="auto"/>
              <w:right w:val="single" w:sz="4" w:space="0" w:color="auto"/>
            </w:tcBorders>
            <w:shd w:val="clear" w:color="auto" w:fill="auto"/>
            <w:noWrap/>
            <w:vAlign w:val="center"/>
            <w:hideMark/>
            <w:tcPrChange w:id="1996" w:author="Douglas Hsu" w:date="2015-06-26T16:22:00Z">
              <w:tcPr>
                <w:tcW w:w="1170" w:type="dxa"/>
                <w:tcBorders>
                  <w:top w:val="nil"/>
                  <w:left w:val="nil"/>
                  <w:bottom w:val="single" w:sz="4" w:space="0" w:color="auto"/>
                  <w:right w:val="single" w:sz="4" w:space="0" w:color="auto"/>
                </w:tcBorders>
                <w:shd w:val="clear" w:color="auto" w:fill="auto"/>
                <w:noWrap/>
                <w:vAlign w:val="center"/>
                <w:hideMark/>
              </w:tcPr>
            </w:tcPrChange>
          </w:tcPr>
          <w:p w14:paraId="0246520F" w14:textId="77777777" w:rsidR="00FF2FBD" w:rsidRPr="00FF2FBD" w:rsidRDefault="00FF2FBD" w:rsidP="00B8441F">
            <w:pPr>
              <w:jc w:val="center"/>
              <w:rPr>
                <w:ins w:id="1997" w:author="Douglas Hsu" w:date="2015-06-26T16:20:00Z"/>
                <w:rFonts w:ascii="Arial" w:eastAsia="Times New Roman" w:hAnsi="Arial" w:cs="Arial"/>
                <w:sz w:val="16"/>
                <w:szCs w:val="16"/>
              </w:rPr>
            </w:pPr>
            <w:ins w:id="1998" w:author="Douglas Hsu" w:date="2015-06-26T16:20:00Z">
              <w:r w:rsidRPr="00FF2FBD">
                <w:rPr>
                  <w:rFonts w:ascii="Arial" w:eastAsia="Times New Roman" w:hAnsi="Arial" w:cs="Arial"/>
                  <w:sz w:val="16"/>
                  <w:szCs w:val="16"/>
                </w:rPr>
                <w:t>265 (58%)</w:t>
              </w:r>
            </w:ins>
          </w:p>
        </w:tc>
        <w:tc>
          <w:tcPr>
            <w:tcW w:w="900" w:type="dxa"/>
            <w:tcBorders>
              <w:top w:val="nil"/>
              <w:left w:val="nil"/>
              <w:bottom w:val="single" w:sz="4" w:space="0" w:color="auto"/>
              <w:right w:val="single" w:sz="4" w:space="0" w:color="auto"/>
            </w:tcBorders>
            <w:shd w:val="clear" w:color="auto" w:fill="auto"/>
            <w:noWrap/>
            <w:vAlign w:val="center"/>
            <w:hideMark/>
            <w:tcPrChange w:id="1999" w:author="Douglas Hsu" w:date="2015-06-26T16:22:00Z">
              <w:tcPr>
                <w:tcW w:w="900" w:type="dxa"/>
                <w:tcBorders>
                  <w:top w:val="nil"/>
                  <w:left w:val="nil"/>
                  <w:bottom w:val="single" w:sz="4" w:space="0" w:color="auto"/>
                  <w:right w:val="single" w:sz="4" w:space="0" w:color="auto"/>
                </w:tcBorders>
                <w:shd w:val="clear" w:color="auto" w:fill="auto"/>
                <w:noWrap/>
                <w:vAlign w:val="center"/>
                <w:hideMark/>
              </w:tcPr>
            </w:tcPrChange>
          </w:tcPr>
          <w:p w14:paraId="5EC6C2EB" w14:textId="77777777" w:rsidR="00FF2FBD" w:rsidRPr="00FF2FBD" w:rsidRDefault="00FF2FBD" w:rsidP="00B8441F">
            <w:pPr>
              <w:jc w:val="center"/>
              <w:rPr>
                <w:ins w:id="2000" w:author="Douglas Hsu" w:date="2015-06-26T16:20:00Z"/>
                <w:rFonts w:ascii="Arial" w:eastAsia="Times New Roman" w:hAnsi="Arial" w:cs="Arial"/>
                <w:bCs/>
                <w:sz w:val="16"/>
                <w:szCs w:val="16"/>
              </w:rPr>
            </w:pPr>
            <w:ins w:id="2001" w:author="Douglas Hsu" w:date="2015-06-26T16:20:00Z">
              <w:r w:rsidRPr="00FF2FBD">
                <w:rPr>
                  <w:rFonts w:ascii="Arial" w:eastAsia="Times New Roman" w:hAnsi="Arial" w:cs="Arial"/>
                  <w:bCs/>
                  <w:sz w:val="16"/>
                  <w:szCs w:val="16"/>
                </w:rPr>
                <w:t>&lt;0.0001</w:t>
              </w:r>
            </w:ins>
          </w:p>
        </w:tc>
        <w:tc>
          <w:tcPr>
            <w:tcW w:w="1350" w:type="dxa"/>
            <w:tcBorders>
              <w:top w:val="nil"/>
              <w:left w:val="nil"/>
              <w:bottom w:val="single" w:sz="4" w:space="0" w:color="auto"/>
              <w:right w:val="single" w:sz="4" w:space="0" w:color="auto"/>
            </w:tcBorders>
            <w:shd w:val="clear" w:color="auto" w:fill="auto"/>
            <w:noWrap/>
            <w:vAlign w:val="center"/>
            <w:hideMark/>
            <w:tcPrChange w:id="2002" w:author="Douglas Hsu" w:date="2015-06-26T16:22:00Z">
              <w:tcPr>
                <w:tcW w:w="1350" w:type="dxa"/>
                <w:gridSpan w:val="2"/>
                <w:tcBorders>
                  <w:top w:val="nil"/>
                  <w:left w:val="nil"/>
                  <w:bottom w:val="single" w:sz="4" w:space="0" w:color="auto"/>
                  <w:right w:val="single" w:sz="4" w:space="0" w:color="auto"/>
                </w:tcBorders>
                <w:shd w:val="clear" w:color="auto" w:fill="auto"/>
                <w:noWrap/>
                <w:vAlign w:val="center"/>
                <w:hideMark/>
              </w:tcPr>
            </w:tcPrChange>
          </w:tcPr>
          <w:p w14:paraId="0A30976E" w14:textId="77777777" w:rsidR="00FF2FBD" w:rsidRPr="00FF2FBD" w:rsidRDefault="00FF2FBD" w:rsidP="00B8441F">
            <w:pPr>
              <w:jc w:val="center"/>
              <w:rPr>
                <w:ins w:id="2003" w:author="Douglas Hsu" w:date="2015-06-26T16:20:00Z"/>
                <w:rFonts w:ascii="Arial" w:eastAsia="Times New Roman" w:hAnsi="Arial" w:cs="Arial"/>
                <w:sz w:val="16"/>
                <w:szCs w:val="16"/>
              </w:rPr>
            </w:pPr>
            <w:ins w:id="2004" w:author="Douglas Hsu" w:date="2015-06-26T16:20:00Z">
              <w:r w:rsidRPr="00FF2FBD">
                <w:rPr>
                  <w:rFonts w:ascii="Arial" w:eastAsia="Times New Roman" w:hAnsi="Arial" w:cs="Arial"/>
                  <w:sz w:val="16"/>
                  <w:szCs w:val="16"/>
                </w:rPr>
                <w:t>259 (77%)</w:t>
              </w:r>
            </w:ins>
          </w:p>
        </w:tc>
        <w:tc>
          <w:tcPr>
            <w:tcW w:w="1350" w:type="dxa"/>
            <w:tcBorders>
              <w:top w:val="nil"/>
              <w:left w:val="nil"/>
              <w:bottom w:val="single" w:sz="4" w:space="0" w:color="auto"/>
              <w:right w:val="single" w:sz="4" w:space="0" w:color="auto"/>
            </w:tcBorders>
            <w:shd w:val="clear" w:color="auto" w:fill="auto"/>
            <w:noWrap/>
            <w:vAlign w:val="center"/>
            <w:hideMark/>
            <w:tcPrChange w:id="2005" w:author="Douglas Hsu" w:date="2015-06-26T16:22:00Z">
              <w:tcPr>
                <w:tcW w:w="2696" w:type="dxa"/>
                <w:gridSpan w:val="2"/>
                <w:tcBorders>
                  <w:top w:val="nil"/>
                  <w:left w:val="nil"/>
                  <w:bottom w:val="single" w:sz="4" w:space="0" w:color="auto"/>
                  <w:right w:val="single" w:sz="4" w:space="0" w:color="auto"/>
                </w:tcBorders>
                <w:shd w:val="clear" w:color="auto" w:fill="auto"/>
                <w:noWrap/>
                <w:vAlign w:val="center"/>
                <w:hideMark/>
              </w:tcPr>
            </w:tcPrChange>
          </w:tcPr>
          <w:p w14:paraId="052E0A37" w14:textId="77777777" w:rsidR="00FF2FBD" w:rsidRPr="00FF2FBD" w:rsidRDefault="00FF2FBD" w:rsidP="00B8441F">
            <w:pPr>
              <w:jc w:val="center"/>
              <w:rPr>
                <w:ins w:id="2006" w:author="Douglas Hsu" w:date="2015-06-26T16:20:00Z"/>
                <w:rFonts w:ascii="Arial" w:eastAsia="Times New Roman" w:hAnsi="Arial" w:cs="Arial"/>
                <w:sz w:val="16"/>
                <w:szCs w:val="16"/>
              </w:rPr>
            </w:pPr>
            <w:ins w:id="2007" w:author="Douglas Hsu" w:date="2015-06-26T16:20:00Z">
              <w:r w:rsidRPr="00FF2FBD">
                <w:rPr>
                  <w:rFonts w:ascii="Arial" w:eastAsia="Times New Roman" w:hAnsi="Arial" w:cs="Arial"/>
                  <w:sz w:val="16"/>
                  <w:szCs w:val="16"/>
                </w:rPr>
                <w:t>515 (79%)</w:t>
              </w:r>
            </w:ins>
          </w:p>
        </w:tc>
        <w:tc>
          <w:tcPr>
            <w:tcW w:w="810" w:type="dxa"/>
            <w:tcBorders>
              <w:top w:val="nil"/>
              <w:left w:val="nil"/>
              <w:bottom w:val="single" w:sz="4" w:space="0" w:color="auto"/>
              <w:right w:val="single" w:sz="4" w:space="0" w:color="auto"/>
            </w:tcBorders>
            <w:shd w:val="clear" w:color="auto" w:fill="auto"/>
            <w:noWrap/>
            <w:vAlign w:val="center"/>
            <w:hideMark/>
            <w:tcPrChange w:id="2008" w:author="Douglas Hsu" w:date="2015-06-26T16:22:00Z">
              <w:tcPr>
                <w:tcW w:w="919" w:type="dxa"/>
                <w:tcBorders>
                  <w:top w:val="nil"/>
                  <w:left w:val="nil"/>
                  <w:bottom w:val="single" w:sz="4" w:space="0" w:color="auto"/>
                  <w:right w:val="single" w:sz="4" w:space="0" w:color="auto"/>
                </w:tcBorders>
                <w:shd w:val="clear" w:color="auto" w:fill="auto"/>
                <w:noWrap/>
                <w:vAlign w:val="center"/>
                <w:hideMark/>
              </w:tcPr>
            </w:tcPrChange>
          </w:tcPr>
          <w:p w14:paraId="524A9CBF" w14:textId="77777777" w:rsidR="00FF2FBD" w:rsidRPr="00FF2FBD" w:rsidRDefault="00FF2FBD" w:rsidP="00B8441F">
            <w:pPr>
              <w:jc w:val="center"/>
              <w:rPr>
                <w:ins w:id="2009" w:author="Douglas Hsu" w:date="2015-06-26T16:20:00Z"/>
                <w:rFonts w:ascii="Arial" w:eastAsia="Times New Roman" w:hAnsi="Arial" w:cs="Arial"/>
                <w:sz w:val="16"/>
                <w:szCs w:val="16"/>
              </w:rPr>
            </w:pPr>
            <w:ins w:id="2010" w:author="Douglas Hsu" w:date="2015-06-26T16:20:00Z">
              <w:r w:rsidRPr="00FF2FBD">
                <w:rPr>
                  <w:rFonts w:ascii="Arial" w:eastAsia="Times New Roman" w:hAnsi="Arial" w:cs="Arial"/>
                  <w:sz w:val="16"/>
                  <w:szCs w:val="16"/>
                </w:rPr>
                <w:t>0.5</w:t>
              </w:r>
            </w:ins>
          </w:p>
        </w:tc>
      </w:tr>
    </w:tbl>
    <w:p w14:paraId="50BECCB8" w14:textId="5F9C65A4" w:rsidR="00FF2FBD" w:rsidRDefault="00FF2FBD" w:rsidP="00FF2FBD">
      <w:pPr>
        <w:rPr>
          <w:ins w:id="2011" w:author="Douglas Hsu" w:date="2015-06-26T16:22:00Z"/>
          <w:rFonts w:ascii="Arial" w:eastAsia="Times New Roman" w:hAnsi="Arial" w:cs="Arial"/>
          <w:sz w:val="16"/>
          <w:szCs w:val="16"/>
        </w:rPr>
      </w:pPr>
      <w:ins w:id="2012" w:author="Douglas Hsu" w:date="2015-06-26T16:20:00Z">
        <w:r w:rsidRPr="00BF0DE0">
          <w:rPr>
            <w:rFonts w:ascii="Arial" w:hAnsi="Arial" w:cs="Arial"/>
            <w:sz w:val="16"/>
            <w:szCs w:val="16"/>
          </w:rPr>
          <w:t>*</w:t>
        </w:r>
        <w:r>
          <w:rPr>
            <w:rFonts w:ascii="Arial" w:hAnsi="Arial" w:cs="Arial"/>
            <w:sz w:val="16"/>
            <w:szCs w:val="16"/>
          </w:rPr>
          <w:t xml:space="preserve"> Insufficient number</w:t>
        </w:r>
      </w:ins>
      <w:ins w:id="2013" w:author="Douglas Hsu" w:date="2015-06-26T16:29:00Z">
        <w:r w:rsidR="00295EC6">
          <w:rPr>
            <w:rFonts w:ascii="Arial" w:hAnsi="Arial" w:cs="Arial"/>
            <w:sz w:val="16"/>
            <w:szCs w:val="16"/>
          </w:rPr>
          <w:t xml:space="preserve"> of</w:t>
        </w:r>
      </w:ins>
      <w:ins w:id="2014" w:author="Douglas Hsu" w:date="2015-06-26T16:20:00Z">
        <w:r>
          <w:rPr>
            <w:rFonts w:ascii="Arial" w:hAnsi="Arial" w:cs="Arial"/>
            <w:sz w:val="16"/>
            <w:szCs w:val="16"/>
          </w:rPr>
          <w:t xml:space="preserve"> </w:t>
        </w:r>
        <w:r w:rsidRPr="00BF0DE0">
          <w:rPr>
            <w:rFonts w:ascii="Arial" w:hAnsi="Arial" w:cs="Arial"/>
            <w:sz w:val="16"/>
            <w:szCs w:val="16"/>
          </w:rPr>
          <w:t xml:space="preserve">matched pairs for </w:t>
        </w:r>
        <w:r w:rsidRPr="00BF0DE0">
          <w:rPr>
            <w:rFonts w:ascii="Arial" w:eastAsia="Times New Roman" w:hAnsi="Arial" w:cs="Arial"/>
            <w:sz w:val="16"/>
            <w:szCs w:val="16"/>
          </w:rPr>
          <w:t>brain natriuretic peptide and SvO2 comparisons</w:t>
        </w:r>
      </w:ins>
    </w:p>
    <w:p w14:paraId="5582928C" w14:textId="77777777" w:rsidR="00FF2FBD" w:rsidRPr="00FF2FBD" w:rsidRDefault="00FF2FBD" w:rsidP="00FF2FBD">
      <w:pPr>
        <w:rPr>
          <w:rFonts w:ascii="Arial" w:eastAsia="Times New Roman" w:hAnsi="Arial" w:cs="Arial"/>
          <w:sz w:val="16"/>
          <w:szCs w:val="16"/>
        </w:rPr>
      </w:pPr>
    </w:p>
    <w:p w14:paraId="3AB93B3B" w14:textId="1294169D" w:rsidR="0032316F" w:rsidRDefault="0032316F" w:rsidP="0032316F">
      <w:pPr>
        <w:jc w:val="both"/>
        <w:rPr>
          <w:rFonts w:ascii="Arial" w:hAnsi="Arial"/>
          <w:sz w:val="20"/>
        </w:rPr>
      </w:pPr>
      <w:r w:rsidRPr="0032316F">
        <w:rPr>
          <w:rFonts w:ascii="Arial" w:hAnsi="Arial"/>
          <w:b/>
          <w:sz w:val="20"/>
        </w:rPr>
        <w:t>Reference</w:t>
      </w:r>
      <w:r w:rsidR="00695A3F">
        <w:rPr>
          <w:rFonts w:ascii="Arial" w:hAnsi="Arial"/>
          <w:b/>
          <w:sz w:val="20"/>
        </w:rPr>
        <w:t>s</w:t>
      </w:r>
      <w:r w:rsidRPr="0032316F">
        <w:rPr>
          <w:rFonts w:ascii="Arial" w:hAnsi="Arial"/>
          <w:sz w:val="20"/>
        </w:rPr>
        <w:t>:</w:t>
      </w:r>
    </w:p>
    <w:p w14:paraId="6F222C8F" w14:textId="77777777" w:rsidR="004E6603" w:rsidRPr="00F54118" w:rsidRDefault="0032316F" w:rsidP="0032316F">
      <w:pPr>
        <w:jc w:val="both"/>
        <w:rPr>
          <w:rFonts w:ascii="Arial" w:hAnsi="Arial" w:cs="Arial"/>
          <w:sz w:val="20"/>
          <w:szCs w:val="20"/>
        </w:rPr>
      </w:pPr>
      <w:r>
        <w:rPr>
          <w:rFonts w:ascii="Arial" w:hAnsi="Arial"/>
          <w:sz w:val="20"/>
        </w:rPr>
        <w:t xml:space="preserve">[1] </w:t>
      </w:r>
      <w:r w:rsidRPr="0032316F">
        <w:rPr>
          <w:rFonts w:ascii="Arial" w:hAnsi="Arial"/>
          <w:sz w:val="20"/>
        </w:rPr>
        <w:t>Mitchell, Melanie (</w:t>
      </w:r>
      <w:r w:rsidRPr="00F54118">
        <w:rPr>
          <w:rFonts w:ascii="Arial" w:hAnsi="Arial" w:cs="Arial"/>
          <w:sz w:val="20"/>
          <w:szCs w:val="20"/>
        </w:rPr>
        <w:t>1996). An Introduction to Genetic Algorithms. Cambridge, MA: MIT Press</w:t>
      </w:r>
      <w:r w:rsidR="004E6603" w:rsidRPr="00F54118">
        <w:rPr>
          <w:rFonts w:ascii="Arial" w:hAnsi="Arial" w:cs="Arial"/>
          <w:sz w:val="20"/>
          <w:szCs w:val="20"/>
        </w:rPr>
        <w:t>.</w:t>
      </w:r>
    </w:p>
    <w:p w14:paraId="0D1459E5" w14:textId="3409F776" w:rsidR="00433BEE" w:rsidRPr="00F54118" w:rsidRDefault="004E6603" w:rsidP="0032316F">
      <w:pPr>
        <w:jc w:val="both"/>
        <w:rPr>
          <w:rFonts w:ascii="Arial" w:hAnsi="Arial" w:cs="Arial"/>
          <w:sz w:val="20"/>
          <w:szCs w:val="20"/>
        </w:rPr>
      </w:pPr>
      <w:r w:rsidRPr="00F54118">
        <w:rPr>
          <w:rFonts w:ascii="Arial" w:hAnsi="Arial" w:cs="Arial"/>
          <w:sz w:val="20"/>
          <w:szCs w:val="20"/>
        </w:rPr>
        <w:t xml:space="preserve">[2] </w:t>
      </w:r>
      <w:hyperlink r:id="rId10" w:history="1">
        <w:r w:rsidR="00695A3F" w:rsidRPr="00F54118">
          <w:rPr>
            <w:rStyle w:val="Hyperlink"/>
            <w:rFonts w:ascii="Arial" w:hAnsi="Arial" w:cs="Arial"/>
            <w:sz w:val="20"/>
            <w:szCs w:val="20"/>
          </w:rPr>
          <w:t>http://cran.r-project.org/web/packages/GA/index.html</w:t>
        </w:r>
      </w:hyperlink>
    </w:p>
    <w:p w14:paraId="7CEDF050" w14:textId="40BE6DD2" w:rsidR="00695A3F" w:rsidRPr="00F54118" w:rsidRDefault="00695A3F" w:rsidP="00695A3F">
      <w:pPr>
        <w:rPr>
          <w:rFonts w:ascii="Arial" w:hAnsi="Arial" w:cs="Arial"/>
          <w:sz w:val="20"/>
          <w:szCs w:val="20"/>
          <w:lang w:eastAsia="zh-TW"/>
        </w:rPr>
      </w:pPr>
      <w:r w:rsidRPr="00F54118">
        <w:rPr>
          <w:rFonts w:ascii="Arial" w:hAnsi="Arial" w:cs="Arial"/>
          <w:sz w:val="20"/>
          <w:szCs w:val="20"/>
          <w:lang w:eastAsia="zh-TW"/>
        </w:rPr>
        <w:t xml:space="preserve">[3] Ridgeway G, McCaffrey D, Morral A, Ann B, and Burgette L (2015). Twang: Toolkit for Weighting and Analysis of Nonequivalent Groups. R package version 1.4-9.3. </w:t>
      </w:r>
      <w:hyperlink r:id="rId11" w:history="1">
        <w:r w:rsidRPr="00F54118">
          <w:rPr>
            <w:rStyle w:val="Hyperlink"/>
            <w:rFonts w:ascii="Arial" w:hAnsi="Arial" w:cs="Arial"/>
            <w:sz w:val="20"/>
            <w:szCs w:val="20"/>
            <w:lang w:eastAsia="zh-TW"/>
          </w:rPr>
          <w:t>http://CRAN.R-project.org/package=twang</w:t>
        </w:r>
      </w:hyperlink>
    </w:p>
    <w:p w14:paraId="7719B9B6" w14:textId="4BF6F6B8" w:rsidR="00695A3F" w:rsidRPr="00F54118" w:rsidRDefault="00695A3F" w:rsidP="00695A3F">
      <w:pPr>
        <w:rPr>
          <w:rFonts w:ascii="Arial" w:hAnsi="Arial" w:cs="Arial"/>
          <w:sz w:val="20"/>
          <w:szCs w:val="20"/>
          <w:lang w:eastAsia="zh-TW"/>
        </w:rPr>
      </w:pPr>
      <w:r w:rsidRPr="00F54118">
        <w:rPr>
          <w:rFonts w:ascii="Arial" w:hAnsi="Arial" w:cs="Arial"/>
          <w:sz w:val="20"/>
          <w:szCs w:val="20"/>
          <w:lang w:eastAsia="zh-TW"/>
        </w:rPr>
        <w:t>[4] McCaffrey D, Ridgeway G, Morral A (2004). “Propensity Score Estimation with Boosted Regression for Evaluating Adolescent Substance Abuse Treatment,” Psychological Methods 9(4):403-425.</w:t>
      </w:r>
    </w:p>
    <w:p w14:paraId="30F660B9" w14:textId="5C63C4B0" w:rsidR="00695A3F" w:rsidRPr="00F54118" w:rsidRDefault="00012452" w:rsidP="00695A3F">
      <w:pPr>
        <w:rPr>
          <w:rFonts w:ascii="Arial" w:hAnsi="Arial" w:cs="Arial"/>
          <w:sz w:val="20"/>
          <w:szCs w:val="20"/>
          <w:lang w:eastAsia="zh-TW"/>
        </w:rPr>
      </w:pPr>
      <w:r w:rsidRPr="00F54118">
        <w:rPr>
          <w:rFonts w:ascii="Arial" w:hAnsi="Arial" w:cs="Arial"/>
          <w:sz w:val="20"/>
          <w:szCs w:val="20"/>
          <w:lang w:eastAsia="zh-TW"/>
        </w:rPr>
        <w:t xml:space="preserve">[5] </w:t>
      </w:r>
      <w:r w:rsidR="00695A3F" w:rsidRPr="00F54118">
        <w:rPr>
          <w:rFonts w:ascii="Arial" w:hAnsi="Arial" w:cs="Arial"/>
          <w:sz w:val="20"/>
          <w:szCs w:val="20"/>
          <w:lang w:eastAsia="zh-TW"/>
        </w:rPr>
        <w:t>Brian K. Lee, Justin Lessler, and Elizabeth A. Stuart (2010). “Improving propensity score weighting using machine learning,” Stat Med. 2010 February 10; 29(3): 337–346</w:t>
      </w:r>
    </w:p>
    <w:p w14:paraId="56344B2B" w14:textId="77777777" w:rsidR="00695A3F" w:rsidRPr="00F54118" w:rsidRDefault="00695A3F" w:rsidP="0032316F">
      <w:pPr>
        <w:jc w:val="both"/>
        <w:rPr>
          <w:rFonts w:ascii="Arial" w:hAnsi="Arial" w:cs="Arial"/>
          <w:sz w:val="20"/>
          <w:szCs w:val="20"/>
        </w:rPr>
      </w:pPr>
    </w:p>
    <w:sectPr w:rsidR="00695A3F" w:rsidRPr="00F54118" w:rsidSect="00996C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52660" w14:textId="77777777" w:rsidR="00AE7345" w:rsidRDefault="00AE7345" w:rsidP="00A07889">
      <w:pPr>
        <w:spacing w:after="0"/>
      </w:pPr>
      <w:r>
        <w:separator/>
      </w:r>
    </w:p>
  </w:endnote>
  <w:endnote w:type="continuationSeparator" w:id="0">
    <w:p w14:paraId="58FD83F5" w14:textId="77777777" w:rsidR="00AE7345" w:rsidRDefault="00AE7345" w:rsidP="00A07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47BB9" w14:textId="77777777" w:rsidR="00AE7345" w:rsidRDefault="00AE7345" w:rsidP="00A07889">
      <w:pPr>
        <w:spacing w:after="0"/>
      </w:pPr>
      <w:r>
        <w:separator/>
      </w:r>
    </w:p>
  </w:footnote>
  <w:footnote w:type="continuationSeparator" w:id="0">
    <w:p w14:paraId="36AA5424" w14:textId="77777777" w:rsidR="00AE7345" w:rsidRDefault="00AE7345" w:rsidP="00A0788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1135"/>
    <w:multiLevelType w:val="hybridMultilevel"/>
    <w:tmpl w:val="25FED782"/>
    <w:lvl w:ilvl="0" w:tplc="2ACEA8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4D"/>
    <w:rsid w:val="00012452"/>
    <w:rsid w:val="000238FE"/>
    <w:rsid w:val="0004493D"/>
    <w:rsid w:val="00050184"/>
    <w:rsid w:val="0006299B"/>
    <w:rsid w:val="00081191"/>
    <w:rsid w:val="00091C3A"/>
    <w:rsid w:val="000E3EE7"/>
    <w:rsid w:val="00102841"/>
    <w:rsid w:val="0010551A"/>
    <w:rsid w:val="00134253"/>
    <w:rsid w:val="00200BA8"/>
    <w:rsid w:val="002163B0"/>
    <w:rsid w:val="002430A6"/>
    <w:rsid w:val="00295EC6"/>
    <w:rsid w:val="002A12AF"/>
    <w:rsid w:val="002B420E"/>
    <w:rsid w:val="002D5797"/>
    <w:rsid w:val="002E1AE2"/>
    <w:rsid w:val="0032316F"/>
    <w:rsid w:val="003349C6"/>
    <w:rsid w:val="003530A4"/>
    <w:rsid w:val="00354BA0"/>
    <w:rsid w:val="003D39A1"/>
    <w:rsid w:val="003E5230"/>
    <w:rsid w:val="00417742"/>
    <w:rsid w:val="00433BEE"/>
    <w:rsid w:val="004665A1"/>
    <w:rsid w:val="004A468E"/>
    <w:rsid w:val="004D07FC"/>
    <w:rsid w:val="004D0964"/>
    <w:rsid w:val="004E6603"/>
    <w:rsid w:val="00573B65"/>
    <w:rsid w:val="00586067"/>
    <w:rsid w:val="00587A17"/>
    <w:rsid w:val="00592B1F"/>
    <w:rsid w:val="005B1F28"/>
    <w:rsid w:val="005C104F"/>
    <w:rsid w:val="00614B73"/>
    <w:rsid w:val="00636E92"/>
    <w:rsid w:val="0065581A"/>
    <w:rsid w:val="00657FB2"/>
    <w:rsid w:val="00695A3F"/>
    <w:rsid w:val="006A5C6A"/>
    <w:rsid w:val="006C5B62"/>
    <w:rsid w:val="00727788"/>
    <w:rsid w:val="00752EF4"/>
    <w:rsid w:val="00785FAE"/>
    <w:rsid w:val="00794A5D"/>
    <w:rsid w:val="007A549E"/>
    <w:rsid w:val="007C57BE"/>
    <w:rsid w:val="00801FC4"/>
    <w:rsid w:val="00802354"/>
    <w:rsid w:val="00823597"/>
    <w:rsid w:val="0083519A"/>
    <w:rsid w:val="00882B35"/>
    <w:rsid w:val="008849DD"/>
    <w:rsid w:val="008B429C"/>
    <w:rsid w:val="008C1D05"/>
    <w:rsid w:val="008D5D2F"/>
    <w:rsid w:val="008E5590"/>
    <w:rsid w:val="008F40BA"/>
    <w:rsid w:val="008F5CFA"/>
    <w:rsid w:val="00940D1C"/>
    <w:rsid w:val="00961F88"/>
    <w:rsid w:val="00996C19"/>
    <w:rsid w:val="009C6278"/>
    <w:rsid w:val="009D4AB3"/>
    <w:rsid w:val="00A0074D"/>
    <w:rsid w:val="00A02ECD"/>
    <w:rsid w:val="00A07889"/>
    <w:rsid w:val="00A153DE"/>
    <w:rsid w:val="00A25D55"/>
    <w:rsid w:val="00A41750"/>
    <w:rsid w:val="00A55C4B"/>
    <w:rsid w:val="00AD21EF"/>
    <w:rsid w:val="00AE0F2B"/>
    <w:rsid w:val="00AE29E6"/>
    <w:rsid w:val="00AE7345"/>
    <w:rsid w:val="00AF4048"/>
    <w:rsid w:val="00AF52D9"/>
    <w:rsid w:val="00B161BC"/>
    <w:rsid w:val="00B33C11"/>
    <w:rsid w:val="00B57EE9"/>
    <w:rsid w:val="00B65501"/>
    <w:rsid w:val="00BA1089"/>
    <w:rsid w:val="00BB782F"/>
    <w:rsid w:val="00BD1257"/>
    <w:rsid w:val="00BE2596"/>
    <w:rsid w:val="00BF0DE0"/>
    <w:rsid w:val="00BF0E76"/>
    <w:rsid w:val="00BF2A85"/>
    <w:rsid w:val="00C6314A"/>
    <w:rsid w:val="00CF31EB"/>
    <w:rsid w:val="00D15EA2"/>
    <w:rsid w:val="00D23FF9"/>
    <w:rsid w:val="00D301E9"/>
    <w:rsid w:val="00D54737"/>
    <w:rsid w:val="00D65FBC"/>
    <w:rsid w:val="00D964A7"/>
    <w:rsid w:val="00DB3D6F"/>
    <w:rsid w:val="00E003FA"/>
    <w:rsid w:val="00E70872"/>
    <w:rsid w:val="00F243D1"/>
    <w:rsid w:val="00F33B24"/>
    <w:rsid w:val="00F54118"/>
    <w:rsid w:val="00F66563"/>
    <w:rsid w:val="00F757D4"/>
    <w:rsid w:val="00FA03CC"/>
    <w:rsid w:val="00FB1BEF"/>
    <w:rsid w:val="00FC2892"/>
    <w:rsid w:val="00FF2FB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B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 w:type="paragraph" w:styleId="BalloonText">
    <w:name w:val="Balloon Text"/>
    <w:basedOn w:val="Normal"/>
    <w:link w:val="BalloonTextChar"/>
    <w:rsid w:val="00F66563"/>
    <w:pPr>
      <w:spacing w:after="0"/>
    </w:pPr>
    <w:rPr>
      <w:rFonts w:ascii="Lucida Grande" w:hAnsi="Lucida Grande"/>
      <w:sz w:val="18"/>
      <w:szCs w:val="18"/>
    </w:rPr>
  </w:style>
  <w:style w:type="character" w:customStyle="1" w:styleId="BalloonTextChar">
    <w:name w:val="Balloon Text Char"/>
    <w:basedOn w:val="DefaultParagraphFont"/>
    <w:link w:val="BalloonText"/>
    <w:rsid w:val="00F66563"/>
    <w:rPr>
      <w:rFonts w:ascii="Lucida Grande" w:hAnsi="Lucida Grande"/>
      <w:sz w:val="18"/>
      <w:szCs w:val="18"/>
    </w:rPr>
  </w:style>
  <w:style w:type="character" w:styleId="CommentReference">
    <w:name w:val="annotation reference"/>
    <w:basedOn w:val="DefaultParagraphFont"/>
    <w:rsid w:val="009D4AB3"/>
    <w:rPr>
      <w:sz w:val="16"/>
      <w:szCs w:val="16"/>
    </w:rPr>
  </w:style>
  <w:style w:type="paragraph" w:styleId="CommentText">
    <w:name w:val="annotation text"/>
    <w:basedOn w:val="Normal"/>
    <w:link w:val="CommentTextChar"/>
    <w:rsid w:val="009D4AB3"/>
    <w:rPr>
      <w:sz w:val="20"/>
      <w:szCs w:val="20"/>
    </w:rPr>
  </w:style>
  <w:style w:type="character" w:customStyle="1" w:styleId="CommentTextChar">
    <w:name w:val="Comment Text Char"/>
    <w:basedOn w:val="DefaultParagraphFont"/>
    <w:link w:val="CommentText"/>
    <w:rsid w:val="009D4AB3"/>
    <w:rPr>
      <w:sz w:val="20"/>
      <w:szCs w:val="20"/>
    </w:rPr>
  </w:style>
  <w:style w:type="paragraph" w:styleId="CommentSubject">
    <w:name w:val="annotation subject"/>
    <w:basedOn w:val="CommentText"/>
    <w:next w:val="CommentText"/>
    <w:link w:val="CommentSubjectChar"/>
    <w:rsid w:val="009D4AB3"/>
    <w:rPr>
      <w:b/>
      <w:bCs/>
    </w:rPr>
  </w:style>
  <w:style w:type="character" w:customStyle="1" w:styleId="CommentSubjectChar">
    <w:name w:val="Comment Subject Char"/>
    <w:basedOn w:val="CommentTextChar"/>
    <w:link w:val="CommentSubject"/>
    <w:rsid w:val="009D4AB3"/>
    <w:rPr>
      <w:b/>
      <w:bCs/>
      <w:sz w:val="20"/>
      <w:szCs w:val="20"/>
    </w:rPr>
  </w:style>
  <w:style w:type="character" w:styleId="Hyperlink">
    <w:name w:val="Hyperlink"/>
    <w:basedOn w:val="DefaultParagraphFont"/>
    <w:uiPriority w:val="99"/>
    <w:rsid w:val="00695A3F"/>
    <w:rPr>
      <w:color w:val="0000FF" w:themeColor="hyperlink"/>
      <w:u w:val="single"/>
    </w:rPr>
  </w:style>
  <w:style w:type="table" w:styleId="TableGrid">
    <w:name w:val="Table Grid"/>
    <w:basedOn w:val="TableNormal"/>
    <w:uiPriority w:val="59"/>
    <w:rsid w:val="00012452"/>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243D1"/>
    <w:pPr>
      <w:spacing w:after="0"/>
    </w:pPr>
  </w:style>
  <w:style w:type="paragraph" w:styleId="Header">
    <w:name w:val="header"/>
    <w:basedOn w:val="Normal"/>
    <w:link w:val="HeaderChar"/>
    <w:rsid w:val="00A07889"/>
    <w:pPr>
      <w:tabs>
        <w:tab w:val="center" w:pos="4320"/>
        <w:tab w:val="right" w:pos="8640"/>
      </w:tabs>
      <w:spacing w:after="0"/>
    </w:pPr>
  </w:style>
  <w:style w:type="character" w:customStyle="1" w:styleId="HeaderChar">
    <w:name w:val="Header Char"/>
    <w:basedOn w:val="DefaultParagraphFont"/>
    <w:link w:val="Header"/>
    <w:rsid w:val="00A07889"/>
  </w:style>
  <w:style w:type="paragraph" w:styleId="Footer">
    <w:name w:val="footer"/>
    <w:basedOn w:val="Normal"/>
    <w:link w:val="FooterChar"/>
    <w:rsid w:val="00A07889"/>
    <w:pPr>
      <w:tabs>
        <w:tab w:val="center" w:pos="4320"/>
        <w:tab w:val="right" w:pos="8640"/>
      </w:tabs>
      <w:spacing w:after="0"/>
    </w:pPr>
  </w:style>
  <w:style w:type="character" w:customStyle="1" w:styleId="FooterChar">
    <w:name w:val="Footer Char"/>
    <w:basedOn w:val="DefaultParagraphFont"/>
    <w:link w:val="Footer"/>
    <w:rsid w:val="00A078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33BEE"/>
    <w:pPr>
      <w:ind w:left="720"/>
      <w:contextualSpacing/>
    </w:pPr>
  </w:style>
  <w:style w:type="paragraph" w:styleId="Caption">
    <w:name w:val="caption"/>
    <w:basedOn w:val="Normal"/>
    <w:next w:val="Normal"/>
    <w:rsid w:val="006A5C6A"/>
    <w:rPr>
      <w:b/>
      <w:bCs/>
      <w:color w:val="4F81BD" w:themeColor="accent1"/>
      <w:sz w:val="18"/>
      <w:szCs w:val="18"/>
    </w:rPr>
  </w:style>
  <w:style w:type="paragraph" w:styleId="BalloonText">
    <w:name w:val="Balloon Text"/>
    <w:basedOn w:val="Normal"/>
    <w:link w:val="BalloonTextChar"/>
    <w:rsid w:val="00F66563"/>
    <w:pPr>
      <w:spacing w:after="0"/>
    </w:pPr>
    <w:rPr>
      <w:rFonts w:ascii="Lucida Grande" w:hAnsi="Lucida Grande"/>
      <w:sz w:val="18"/>
      <w:szCs w:val="18"/>
    </w:rPr>
  </w:style>
  <w:style w:type="character" w:customStyle="1" w:styleId="BalloonTextChar">
    <w:name w:val="Balloon Text Char"/>
    <w:basedOn w:val="DefaultParagraphFont"/>
    <w:link w:val="BalloonText"/>
    <w:rsid w:val="00F66563"/>
    <w:rPr>
      <w:rFonts w:ascii="Lucida Grande" w:hAnsi="Lucida Grande"/>
      <w:sz w:val="18"/>
      <w:szCs w:val="18"/>
    </w:rPr>
  </w:style>
  <w:style w:type="character" w:styleId="CommentReference">
    <w:name w:val="annotation reference"/>
    <w:basedOn w:val="DefaultParagraphFont"/>
    <w:rsid w:val="009D4AB3"/>
    <w:rPr>
      <w:sz w:val="16"/>
      <w:szCs w:val="16"/>
    </w:rPr>
  </w:style>
  <w:style w:type="paragraph" w:styleId="CommentText">
    <w:name w:val="annotation text"/>
    <w:basedOn w:val="Normal"/>
    <w:link w:val="CommentTextChar"/>
    <w:rsid w:val="009D4AB3"/>
    <w:rPr>
      <w:sz w:val="20"/>
      <w:szCs w:val="20"/>
    </w:rPr>
  </w:style>
  <w:style w:type="character" w:customStyle="1" w:styleId="CommentTextChar">
    <w:name w:val="Comment Text Char"/>
    <w:basedOn w:val="DefaultParagraphFont"/>
    <w:link w:val="CommentText"/>
    <w:rsid w:val="009D4AB3"/>
    <w:rPr>
      <w:sz w:val="20"/>
      <w:szCs w:val="20"/>
    </w:rPr>
  </w:style>
  <w:style w:type="paragraph" w:styleId="CommentSubject">
    <w:name w:val="annotation subject"/>
    <w:basedOn w:val="CommentText"/>
    <w:next w:val="CommentText"/>
    <w:link w:val="CommentSubjectChar"/>
    <w:rsid w:val="009D4AB3"/>
    <w:rPr>
      <w:b/>
      <w:bCs/>
    </w:rPr>
  </w:style>
  <w:style w:type="character" w:customStyle="1" w:styleId="CommentSubjectChar">
    <w:name w:val="Comment Subject Char"/>
    <w:basedOn w:val="CommentTextChar"/>
    <w:link w:val="CommentSubject"/>
    <w:rsid w:val="009D4AB3"/>
    <w:rPr>
      <w:b/>
      <w:bCs/>
      <w:sz w:val="20"/>
      <w:szCs w:val="20"/>
    </w:rPr>
  </w:style>
  <w:style w:type="character" w:styleId="Hyperlink">
    <w:name w:val="Hyperlink"/>
    <w:basedOn w:val="DefaultParagraphFont"/>
    <w:uiPriority w:val="99"/>
    <w:rsid w:val="00695A3F"/>
    <w:rPr>
      <w:color w:val="0000FF" w:themeColor="hyperlink"/>
      <w:u w:val="single"/>
    </w:rPr>
  </w:style>
  <w:style w:type="table" w:styleId="TableGrid">
    <w:name w:val="Table Grid"/>
    <w:basedOn w:val="TableNormal"/>
    <w:uiPriority w:val="59"/>
    <w:rsid w:val="00012452"/>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243D1"/>
    <w:pPr>
      <w:spacing w:after="0"/>
    </w:pPr>
  </w:style>
  <w:style w:type="paragraph" w:styleId="Header">
    <w:name w:val="header"/>
    <w:basedOn w:val="Normal"/>
    <w:link w:val="HeaderChar"/>
    <w:rsid w:val="00A07889"/>
    <w:pPr>
      <w:tabs>
        <w:tab w:val="center" w:pos="4320"/>
        <w:tab w:val="right" w:pos="8640"/>
      </w:tabs>
      <w:spacing w:after="0"/>
    </w:pPr>
  </w:style>
  <w:style w:type="character" w:customStyle="1" w:styleId="HeaderChar">
    <w:name w:val="Header Char"/>
    <w:basedOn w:val="DefaultParagraphFont"/>
    <w:link w:val="Header"/>
    <w:rsid w:val="00A07889"/>
  </w:style>
  <w:style w:type="paragraph" w:styleId="Footer">
    <w:name w:val="footer"/>
    <w:basedOn w:val="Normal"/>
    <w:link w:val="FooterChar"/>
    <w:rsid w:val="00A07889"/>
    <w:pPr>
      <w:tabs>
        <w:tab w:val="center" w:pos="4320"/>
        <w:tab w:val="right" w:pos="8640"/>
      </w:tabs>
      <w:spacing w:after="0"/>
    </w:pPr>
  </w:style>
  <w:style w:type="character" w:customStyle="1" w:styleId="FooterChar">
    <w:name w:val="Footer Char"/>
    <w:basedOn w:val="DefaultParagraphFont"/>
    <w:link w:val="Footer"/>
    <w:rsid w:val="00A07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877">
      <w:bodyDiv w:val="1"/>
      <w:marLeft w:val="0"/>
      <w:marRight w:val="0"/>
      <w:marTop w:val="0"/>
      <w:marBottom w:val="0"/>
      <w:divBdr>
        <w:top w:val="none" w:sz="0" w:space="0" w:color="auto"/>
        <w:left w:val="none" w:sz="0" w:space="0" w:color="auto"/>
        <w:bottom w:val="none" w:sz="0" w:space="0" w:color="auto"/>
        <w:right w:val="none" w:sz="0" w:space="0" w:color="auto"/>
      </w:divBdr>
    </w:div>
    <w:div w:id="387075833">
      <w:bodyDiv w:val="1"/>
      <w:marLeft w:val="0"/>
      <w:marRight w:val="0"/>
      <w:marTop w:val="0"/>
      <w:marBottom w:val="0"/>
      <w:divBdr>
        <w:top w:val="none" w:sz="0" w:space="0" w:color="auto"/>
        <w:left w:val="none" w:sz="0" w:space="0" w:color="auto"/>
        <w:bottom w:val="none" w:sz="0" w:space="0" w:color="auto"/>
        <w:right w:val="none" w:sz="0" w:space="0" w:color="auto"/>
      </w:divBdr>
    </w:div>
    <w:div w:id="563833854">
      <w:bodyDiv w:val="1"/>
      <w:marLeft w:val="0"/>
      <w:marRight w:val="0"/>
      <w:marTop w:val="0"/>
      <w:marBottom w:val="0"/>
      <w:divBdr>
        <w:top w:val="none" w:sz="0" w:space="0" w:color="auto"/>
        <w:left w:val="none" w:sz="0" w:space="0" w:color="auto"/>
        <w:bottom w:val="none" w:sz="0" w:space="0" w:color="auto"/>
        <w:right w:val="none" w:sz="0" w:space="0" w:color="auto"/>
      </w:divBdr>
    </w:div>
    <w:div w:id="563880874">
      <w:bodyDiv w:val="1"/>
      <w:marLeft w:val="0"/>
      <w:marRight w:val="0"/>
      <w:marTop w:val="0"/>
      <w:marBottom w:val="0"/>
      <w:divBdr>
        <w:top w:val="none" w:sz="0" w:space="0" w:color="auto"/>
        <w:left w:val="none" w:sz="0" w:space="0" w:color="auto"/>
        <w:bottom w:val="none" w:sz="0" w:space="0" w:color="auto"/>
        <w:right w:val="none" w:sz="0" w:space="0" w:color="auto"/>
      </w:divBdr>
    </w:div>
    <w:div w:id="637347110">
      <w:bodyDiv w:val="1"/>
      <w:marLeft w:val="0"/>
      <w:marRight w:val="0"/>
      <w:marTop w:val="0"/>
      <w:marBottom w:val="0"/>
      <w:divBdr>
        <w:top w:val="none" w:sz="0" w:space="0" w:color="auto"/>
        <w:left w:val="none" w:sz="0" w:space="0" w:color="auto"/>
        <w:bottom w:val="none" w:sz="0" w:space="0" w:color="auto"/>
        <w:right w:val="none" w:sz="0" w:space="0" w:color="auto"/>
      </w:divBdr>
    </w:div>
    <w:div w:id="807434299">
      <w:bodyDiv w:val="1"/>
      <w:marLeft w:val="0"/>
      <w:marRight w:val="0"/>
      <w:marTop w:val="0"/>
      <w:marBottom w:val="0"/>
      <w:divBdr>
        <w:top w:val="none" w:sz="0" w:space="0" w:color="auto"/>
        <w:left w:val="none" w:sz="0" w:space="0" w:color="auto"/>
        <w:bottom w:val="none" w:sz="0" w:space="0" w:color="auto"/>
        <w:right w:val="none" w:sz="0" w:space="0" w:color="auto"/>
      </w:divBdr>
    </w:div>
    <w:div w:id="937055927">
      <w:bodyDiv w:val="1"/>
      <w:marLeft w:val="0"/>
      <w:marRight w:val="0"/>
      <w:marTop w:val="0"/>
      <w:marBottom w:val="0"/>
      <w:divBdr>
        <w:top w:val="none" w:sz="0" w:space="0" w:color="auto"/>
        <w:left w:val="none" w:sz="0" w:space="0" w:color="auto"/>
        <w:bottom w:val="none" w:sz="0" w:space="0" w:color="auto"/>
        <w:right w:val="none" w:sz="0" w:space="0" w:color="auto"/>
      </w:divBdr>
    </w:div>
    <w:div w:id="1227453364">
      <w:bodyDiv w:val="1"/>
      <w:marLeft w:val="0"/>
      <w:marRight w:val="0"/>
      <w:marTop w:val="0"/>
      <w:marBottom w:val="0"/>
      <w:divBdr>
        <w:top w:val="none" w:sz="0" w:space="0" w:color="auto"/>
        <w:left w:val="none" w:sz="0" w:space="0" w:color="auto"/>
        <w:bottom w:val="none" w:sz="0" w:space="0" w:color="auto"/>
        <w:right w:val="none" w:sz="0" w:space="0" w:color="auto"/>
      </w:divBdr>
    </w:div>
    <w:div w:id="1490825654">
      <w:bodyDiv w:val="1"/>
      <w:marLeft w:val="0"/>
      <w:marRight w:val="0"/>
      <w:marTop w:val="0"/>
      <w:marBottom w:val="0"/>
      <w:divBdr>
        <w:top w:val="none" w:sz="0" w:space="0" w:color="auto"/>
        <w:left w:val="none" w:sz="0" w:space="0" w:color="auto"/>
        <w:bottom w:val="none" w:sz="0" w:space="0" w:color="auto"/>
        <w:right w:val="none" w:sz="0" w:space="0" w:color="auto"/>
      </w:divBdr>
    </w:div>
    <w:div w:id="1512837598">
      <w:bodyDiv w:val="1"/>
      <w:marLeft w:val="0"/>
      <w:marRight w:val="0"/>
      <w:marTop w:val="0"/>
      <w:marBottom w:val="0"/>
      <w:divBdr>
        <w:top w:val="none" w:sz="0" w:space="0" w:color="auto"/>
        <w:left w:val="none" w:sz="0" w:space="0" w:color="auto"/>
        <w:bottom w:val="none" w:sz="0" w:space="0" w:color="auto"/>
        <w:right w:val="none" w:sz="0" w:space="0" w:color="auto"/>
      </w:divBdr>
    </w:div>
    <w:div w:id="1873689025">
      <w:bodyDiv w:val="1"/>
      <w:marLeft w:val="0"/>
      <w:marRight w:val="0"/>
      <w:marTop w:val="0"/>
      <w:marBottom w:val="0"/>
      <w:divBdr>
        <w:top w:val="none" w:sz="0" w:space="0" w:color="auto"/>
        <w:left w:val="none" w:sz="0" w:space="0" w:color="auto"/>
        <w:bottom w:val="none" w:sz="0" w:space="0" w:color="auto"/>
        <w:right w:val="none" w:sz="0" w:space="0" w:color="auto"/>
      </w:divBdr>
    </w:div>
    <w:div w:id="2005469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AN.R-project.org/package=twa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cran.r-project.org/web/packages/G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2679</Words>
  <Characters>15276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dc:description/>
  <cp:lastModifiedBy>Douglas Hsu</cp:lastModifiedBy>
  <cp:revision>6</cp:revision>
  <dcterms:created xsi:type="dcterms:W3CDTF">2015-06-26T16:38:00Z</dcterms:created>
  <dcterms:modified xsi:type="dcterms:W3CDTF">2015-06-26T20:36:00Z</dcterms:modified>
</cp:coreProperties>
</file>