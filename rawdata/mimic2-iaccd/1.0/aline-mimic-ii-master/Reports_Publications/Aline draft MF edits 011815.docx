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12678D">
      <w:pPr>
        <w:rPr>
          <w:rFonts w:ascii="Times New Roman" w:hAnsi="Times New Roman" w:cs="Times New Roman"/>
        </w:rPr>
      </w:pPr>
      <w:r>
        <w:rPr>
          <w:rFonts w:ascii="Times New Roman" w:hAnsi="Times New Roman" w:cs="Times New Roman"/>
        </w:rPr>
        <w:tab/>
      </w: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r w:rsidR="004B6D00">
        <w:rPr>
          <w:rFonts w:ascii="Times New Roman" w:hAnsi="Times New Roman" w:cs="Times New Roman"/>
        </w:rPr>
        <w:t>M</w:t>
      </w:r>
      <w:r w:rsidR="00DC52D9">
        <w:rPr>
          <w:rFonts w:ascii="Times New Roman" w:hAnsi="Times New Roman" w:cs="Times New Roman"/>
        </w:rPr>
        <w:t>engling</w:t>
      </w:r>
      <w:r w:rsidR="00616708">
        <w:rPr>
          <w:rFonts w:ascii="Times New Roman" w:hAnsi="Times New Roman" w:cs="Times New Roman"/>
        </w:rPr>
        <w:t xml:space="preserve"> Feng,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r w:rsidR="00616708">
        <w:rPr>
          <w:rFonts w:ascii="Times New Roman" w:hAnsi="Times New Roman" w:cs="Times New Roman"/>
        </w:rPr>
        <w:t>Hufeng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Leo A. Celi,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0F5BF5" w:rsidRDefault="000F5BF5" w:rsidP="00BE387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9E3BBF" w:rsidRDefault="00D252DB" w:rsidP="00BE387B">
      <w:pPr>
        <w:pStyle w:val="ListParagraph"/>
        <w:numPr>
          <w:ilvl w:val="0"/>
          <w:numId w:val="1"/>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rsidR="009E3BBF" w:rsidRPr="00616708" w:rsidRDefault="009E3BBF" w:rsidP="009E3BBF">
      <w:pPr>
        <w:pStyle w:val="ListParagraph"/>
        <w:numPr>
          <w:ilvl w:val="0"/>
          <w:numId w:val="1"/>
        </w:numPr>
        <w:rPr>
          <w:rFonts w:ascii="Times New Roman" w:hAnsi="Times New Roman" w:cs="Times New Roman"/>
          <w:color w:val="000000"/>
        </w:rPr>
      </w:pPr>
      <w:r>
        <w:rPr>
          <w:rFonts w:ascii="Times New Roman" w:eastAsia="Times New Roman" w:hAnsi="Times New Roman" w:cs="Times New Roman"/>
          <w:color w:val="000000"/>
        </w:rPr>
        <w:t>Institute for Infocomm Research, Singapore</w:t>
      </w:r>
    </w:p>
    <w:p w:rsidR="00616708" w:rsidRPr="009E3BBF" w:rsidRDefault="00616708" w:rsidP="009E3BBF">
      <w:pPr>
        <w:pStyle w:val="ListParagraph"/>
        <w:numPr>
          <w:ilvl w:val="0"/>
          <w:numId w:val="1"/>
        </w:numPr>
        <w:rPr>
          <w:rFonts w:ascii="Times New Roman" w:hAnsi="Times New Roman" w:cs="Times New Roman"/>
          <w:color w:val="000000"/>
        </w:rPr>
      </w:pPr>
      <w:r>
        <w:rPr>
          <w:rFonts w:ascii="Times New Roman" w:hAnsi="Times New Roman" w:cs="Times New Roman"/>
          <w:color w:val="000000"/>
        </w:rPr>
        <w:t>Brigham and Women’s Hospital, Boston, MA.</w:t>
      </w:r>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073FAE" w:rsidP="00BE387B">
      <w:pPr>
        <w:rPr>
          <w:rFonts w:ascii="Times New Roman" w:hAnsi="Times New Roman" w:cs="Times New Roman"/>
        </w:rPr>
      </w:pPr>
      <w:hyperlink r:id="rId7"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p>
    <w:p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Dr. Feng’s fellowship is supported by A*STAR Graduate Scholarship.</w:t>
      </w:r>
      <w:r w:rsidR="009E3BBF"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rsidR="00AC03B8" w:rsidRDefault="00AC03B8">
      <w:pPr>
        <w:rPr>
          <w:rFonts w:ascii="Times New Roman" w:hAnsi="Times New Roman" w:cs="Times New Roman"/>
          <w:b/>
        </w:rPr>
      </w:pPr>
    </w:p>
    <w:p w:rsidR="00255AD6" w:rsidRDefault="00255AD6">
      <w:pPr>
        <w:rPr>
          <w:rFonts w:ascii="Times New Roman" w:hAnsi="Times New Roman" w:cs="Times New Roman"/>
          <w:b/>
        </w:rPr>
      </w:pPr>
    </w:p>
    <w:p w:rsidR="00255AD6" w:rsidRDefault="00255AD6">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1A5600" w:rsidRDefault="001A5600">
      <w:pPr>
        <w:rPr>
          <w:rFonts w:ascii="Times New Roman" w:hAnsi="Times New Roman" w:cs="Times New Roman"/>
          <w:b/>
        </w:rPr>
      </w:pPr>
      <w:r>
        <w:rPr>
          <w:rFonts w:ascii="Times New Roman" w:hAnsi="Times New Roman" w:cs="Times New Roman"/>
          <w:b/>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(IACs) are used extensively in the Intensive Care Unit (ICU) for continuous hemodynamic monitoring and for arterial blood gas analysis. The use of IACs in the ICU setting is widespread, occurring in appr</w:t>
      </w:r>
      <w:r w:rsidR="00D717F6">
        <w:t>oximately 30% of ICU patients</w:t>
      </w:r>
      <w:r w:rsidR="00ED35F6">
        <w:t xml:space="preserve">.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This study utilized the Multiparameter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Patients who required mechanical ventilation who did not require vasopressors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IACs were then matched based on the estimated propensity scores </w:t>
      </w:r>
      <w:r w:rsidR="00DC52D9">
        <w:t>using a</w:t>
      </w:r>
      <w:r w:rsidR="00ED35F6">
        <w:t xml:space="preserve"> one-to-one matching</w:t>
      </w:r>
      <w:ins w:id="0" w:author="ml f" w:date="2015-01-18T16:12:00Z">
        <w:r w:rsidR="0080751F">
          <w:t xml:space="preserve"> without replacement</w:t>
        </w:r>
      </w:ins>
      <w:ins w:id="1" w:author="ml f" w:date="2015-01-18T16:21:00Z">
        <w:r w:rsidR="0080751F">
          <w:t xml:space="preserve"> and</w:t>
        </w:r>
      </w:ins>
      <w:r w:rsidR="00ED35F6">
        <w:t xml:space="preserve">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Receiver Operating 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vs 14%, </w:t>
      </w:r>
      <w:r w:rsidR="00ED35F6" w:rsidRPr="00BC250A">
        <w:t>p=</w:t>
      </w:r>
      <w:r w:rsidR="009E3BBF">
        <w:t>0.5</w:t>
      </w:r>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073FA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073FAE">
        <w:rPr>
          <w:rFonts w:ascii="Times New Roman" w:hAnsi="Times New Roman" w:cs="Times New Roman"/>
        </w:rPr>
        <w:fldChar w:fldCharType="separate"/>
      </w:r>
      <w:r w:rsidR="00D50498">
        <w:rPr>
          <w:rFonts w:ascii="Times New Roman" w:hAnsi="Times New Roman" w:cs="Times New Roman"/>
        </w:rPr>
        <w:t>{Angus:2006in, Gershengorn:2014ej, Traore:2005cv}</w:t>
      </w:r>
      <w:r w:rsidR="00073FAE">
        <w:rPr>
          <w:rFonts w:ascii="Times New Roman" w:hAnsi="Times New Roman" w:cs="Times New Roman"/>
        </w:rPr>
        <w:fldChar w:fldCharType="end"/>
      </w:r>
      <w:r w:rsidR="00D50498">
        <w:rPr>
          <w:rFonts w:ascii="Times New Roman" w:hAnsi="Times New Roman" w:cs="Times New Roman"/>
        </w:rPr>
        <w:t>.</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Additionally, vascular complications associated with IACs are more common than previously thought, including thrombosis, ischemia, hematoma</w:t>
      </w:r>
      <w:r w:rsidR="00F1275E">
        <w:rPr>
          <w:rFonts w:ascii="Times New Roman" w:hAnsi="Times New Roman" w:cs="Times New Roman"/>
        </w:rPr>
        <w:t xml:space="preserve">, bleeding, and pseudoaneurysm </w:t>
      </w:r>
      <w:r w:rsidR="00073FA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073FAE">
        <w:rPr>
          <w:rFonts w:ascii="Times New Roman" w:hAnsi="Times New Roman" w:cs="Times New Roman"/>
        </w:rPr>
        <w:fldChar w:fldCharType="separate"/>
      </w:r>
      <w:r w:rsidR="00F1275E">
        <w:rPr>
          <w:rFonts w:ascii="Times New Roman" w:hAnsi="Times New Roman" w:cs="Times New Roman"/>
        </w:rPr>
        <w:t>{Scheer:2002ur}</w:t>
      </w:r>
      <w:r w:rsidR="00073FAE">
        <w:rPr>
          <w:rFonts w:ascii="Times New Roman" w:hAnsi="Times New Roman" w:cs="Times New Roman"/>
        </w:rPr>
        <w:fldChar w:fldCharType="end"/>
      </w:r>
      <w:r w:rsidR="008F7DA5" w:rsidRPr="006B3587">
        <w:rPr>
          <w:rFonts w:ascii="Times New Roman" w:hAnsi="Times New Roman" w:cs="Times New Roman"/>
        </w:rPr>
        <w:t>. The presence of IACs may promote an increased frequency of blood draws and laboratory testing, including a</w:t>
      </w:r>
      <w:r w:rsidR="00D50498">
        <w:rPr>
          <w:rFonts w:ascii="Times New Roman" w:hAnsi="Times New Roman" w:cs="Times New Roman"/>
        </w:rPr>
        <w:t xml:space="preserve">rterial blood gas sampling </w:t>
      </w:r>
      <w:r w:rsidR="00073FA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073FAE">
        <w:rPr>
          <w:rFonts w:ascii="Times New Roman" w:hAnsi="Times New Roman" w:cs="Times New Roman"/>
        </w:rPr>
        <w:fldChar w:fldCharType="separate"/>
      </w:r>
      <w:r w:rsidR="00D50498">
        <w:rPr>
          <w:rFonts w:ascii="Times New Roman" w:hAnsi="Times New Roman" w:cs="Times New Roman"/>
        </w:rPr>
        <w:t>{Low:1995uc, Zimmerman:1997va}</w:t>
      </w:r>
      <w:r w:rsidR="00073FAE">
        <w:rPr>
          <w:rFonts w:ascii="Times New Roman" w:hAnsi="Times New Roman" w:cs="Times New Roman"/>
        </w:rPr>
        <w:fldChar w:fldCharType="end"/>
      </w:r>
      <w:r w:rsidR="008F7DA5" w:rsidRPr="006B3587">
        <w:rPr>
          <w:rFonts w:ascii="Times New Roman" w:hAnsi="Times New Roman" w:cs="Times New Roman"/>
        </w:rPr>
        <w:t xml:space="preserve">.  </w:t>
      </w:r>
    </w:p>
    <w:p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D717F6" w:rsidRPr="006B3587" w:rsidRDefault="00D717F6" w:rsidP="00E16E01">
      <w:pPr>
        <w:spacing w:line="480" w:lineRule="auto"/>
        <w:ind w:firstLine="720"/>
        <w:rPr>
          <w:rFonts w:ascii="Times New Roman" w:hAnsi="Times New Roman" w:cs="Times New Roman"/>
        </w:rPr>
      </w:pP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073FA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073FAE">
        <w:rPr>
          <w:rFonts w:ascii="Times New Roman" w:hAnsi="Times New Roman" w:cs="Times New Roman"/>
          <w:color w:val="000000"/>
        </w:rPr>
        <w:fldChar w:fldCharType="separate"/>
      </w:r>
      <w:r w:rsidR="00F1275E">
        <w:rPr>
          <w:rFonts w:ascii="Times New Roman" w:hAnsi="Times New Roman" w:cs="Times New Roman"/>
        </w:rPr>
        <w:t>{Scott:2013dm}</w:t>
      </w:r>
      <w:r w:rsidR="00073FAE">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e 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 xml:space="preserve">srael Deaconess Medical Center.  </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requiring mechanical ventilation (MV)</w:t>
      </w:r>
      <w:r w:rsidR="00757B1A">
        <w:rPr>
          <w:rFonts w:ascii="Times New Roman" w:hAnsi="Times New Roman" w:cs="Times New Roman"/>
          <w:color w:val="000000"/>
        </w:rPr>
        <w:t xml:space="preserve"> 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073FA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073FAE">
        <w:rPr>
          <w:rFonts w:ascii="Times New Roman" w:hAnsi="Times New Roman" w:cs="Times New Roman"/>
          <w:color w:val="000000"/>
        </w:rPr>
        <w:fldChar w:fldCharType="separate"/>
      </w:r>
      <w:r w:rsidR="00851A20">
        <w:rPr>
          <w:rFonts w:ascii="Times New Roman" w:hAnsi="Times New Roman" w:cs="Times New Roman"/>
        </w:rPr>
        <w:t>{Angus:2001ur}</w:t>
      </w:r>
      <w:r w:rsidR="00073FAE">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vasopressors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Additionally, to ensure 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rsidR="00D717F6" w:rsidRPr="00564C0B" w:rsidRDefault="00D717F6" w:rsidP="001D6866">
      <w:pPr>
        <w:spacing w:line="480" w:lineRule="auto"/>
        <w:rPr>
          <w:rFonts w:ascii="Times New Roman" w:hAnsi="Times New Roman" w:cs="Times New Roman"/>
          <w:color w:val="000000"/>
        </w:rPr>
      </w:pPr>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D717F6" w:rsidRPr="007675A3" w:rsidRDefault="00D717F6" w:rsidP="00FC5672">
      <w:pPr>
        <w:spacing w:line="480" w:lineRule="auto"/>
        <w:ind w:firstLine="720"/>
        <w:rPr>
          <w:rFonts w:ascii="Times New Roman" w:hAnsi="Times New Roman" w:cs="Times New Roman"/>
          <w:color w:val="000000"/>
          <w:u w:val="single"/>
        </w:rPr>
      </w:pP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r w:rsidR="00F8419D">
        <w:rPr>
          <w:rFonts w:ascii="Times New Roman" w:hAnsi="Times New Roman" w:cs="Times New Roman"/>
          <w:color w:val="000000"/>
        </w:rPr>
        <w:t xml:space="preserve">candidate variables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to estimate propensity for IAC insertion.  </w:t>
      </w:r>
      <w:ins w:id="2" w:author="ml f" w:date="2015-01-18T16:43:00Z">
        <w:r w:rsidR="00793D38">
          <w:rPr>
            <w:rFonts w:ascii="Times New Roman" w:hAnsi="Times New Roman" w:cs="Times New Roman"/>
            <w:color w:val="000000"/>
          </w:rPr>
          <w:t xml:space="preserve">As shown in Table ?, </w:t>
        </w:r>
      </w:ins>
      <w:ins w:id="3" w:author="ml f" w:date="2015-01-18T16:40:00Z">
        <w:r w:rsidR="00793D38">
          <w:rPr>
            <w:rFonts w:ascii="Times New Roman" w:hAnsi="Times New Roman" w:cs="Times New Roman"/>
            <w:color w:val="000000"/>
          </w:rPr>
          <w:t xml:space="preserve">The </w:t>
        </w:r>
      </w:ins>
      <w:ins w:id="4" w:author="ml f" w:date="2015-01-18T16:43:00Z">
        <w:r w:rsidR="00793D38">
          <w:rPr>
            <w:rFonts w:ascii="Times New Roman" w:hAnsi="Times New Roman" w:cs="Times New Roman"/>
            <w:color w:val="000000"/>
          </w:rPr>
          <w:t xml:space="preserve"> proposed model consisted of 31 covariates. </w:t>
        </w:r>
      </w:ins>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model and to avoid overfitting,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w:t>
      </w:r>
      <w:ins w:id="5" w:author="ml f" w:date="2015-01-18T16:16:00Z">
        <w:r w:rsidR="0080751F">
          <w:rPr>
            <w:rFonts w:ascii="Times New Roman" w:hAnsi="Times New Roman" w:cs="Times New Roman"/>
            <w:color w:val="000000"/>
          </w:rPr>
          <w:t xml:space="preserve">The predictive model was also evaluated with the </w:t>
        </w:r>
      </w:ins>
      <w:ins w:id="6" w:author="ml f" w:date="2015-01-18T16:18:00Z">
        <w:r w:rsidR="0080751F" w:rsidRPr="0080751F">
          <w:rPr>
            <w:rFonts w:ascii="Times New Roman" w:hAnsi="Times New Roman" w:cs="Times New Roman"/>
            <w:color w:val="000000"/>
          </w:rPr>
          <w:t>Hosmer–Lemeshow test</w:t>
        </w:r>
      </w:ins>
      <w:ins w:id="7" w:author="ml f" w:date="2015-01-18T16:48:00Z">
        <w:r w:rsidR="00793D38">
          <w:rPr>
            <w:rFonts w:ascii="Times New Roman" w:hAnsi="Times New Roman" w:cs="Times New Roman"/>
            <w:color w:val="000000"/>
          </w:rPr>
          <w:t xml:space="preserve"> (HL-test)</w:t>
        </w:r>
      </w:ins>
      <w:ins w:id="8" w:author="ml f" w:date="2015-01-18T16:18:00Z">
        <w:r w:rsidR="0080751F">
          <w:rPr>
            <w:rFonts w:ascii="Times New Roman" w:hAnsi="Times New Roman" w:cs="Times New Roman"/>
            <w:color w:val="000000"/>
          </w:rPr>
          <w:t xml:space="preserve">. Since 31 covariates were involved in the predictive model, the </w:t>
        </w:r>
        <w:r w:rsidR="0080751F" w:rsidRPr="0080751F">
          <w:rPr>
            <w:rFonts w:ascii="Times New Roman" w:hAnsi="Times New Roman" w:cs="Times New Roman"/>
            <w:color w:val="000000"/>
          </w:rPr>
          <w:t>Hosmer–Lemeshow test</w:t>
        </w:r>
        <w:r w:rsidR="0080751F">
          <w:rPr>
            <w:rFonts w:ascii="Times New Roman" w:hAnsi="Times New Roman" w:cs="Times New Roman"/>
            <w:color w:val="000000"/>
          </w:rPr>
          <w:t xml:space="preserve"> was conducted with 35</w:t>
        </w:r>
      </w:ins>
      <w:ins w:id="9" w:author="ml f" w:date="2015-01-18T16:19:00Z">
        <w:r w:rsidR="0080751F">
          <w:rPr>
            <w:rFonts w:ascii="Times New Roman" w:hAnsi="Times New Roman" w:cs="Times New Roman"/>
            <w:color w:val="000000"/>
          </w:rPr>
          <w:t xml:space="preserve"> (&gt;31+2)</w:t>
        </w:r>
      </w:ins>
      <w:ins w:id="10" w:author="ml f" w:date="2015-01-18T16:18:00Z">
        <w:r w:rsidR="0080751F">
          <w:rPr>
            <w:rFonts w:ascii="Times New Roman" w:hAnsi="Times New Roman" w:cs="Times New Roman"/>
            <w:color w:val="000000"/>
          </w:rPr>
          <w:t xml:space="preserve"> groups</w:t>
        </w:r>
      </w:ins>
      <w:ins w:id="11" w:author="ml f" w:date="2015-01-18T16:19:00Z">
        <w:r w:rsidR="0080751F">
          <w:rPr>
            <w:rFonts w:ascii="Times New Roman" w:hAnsi="Times New Roman" w:cs="Times New Roman"/>
            <w:color w:val="000000"/>
          </w:rPr>
          <w:t>.</w:t>
        </w:r>
      </w:ins>
      <w:r w:rsidR="00FC5672">
        <w:rPr>
          <w:rFonts w:ascii="Times New Roman" w:hAnsi="Times New Roman" w:cs="Times New Roman"/>
          <w:color w:val="000000"/>
        </w:rPr>
        <w:t xml:space="preserve"> 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t>
      </w:r>
      <w:ins w:id="12" w:author="ml f" w:date="2015-01-18T16:21:00Z">
        <w:r w:rsidR="0080751F">
          <w:rPr>
            <w:rFonts w:ascii="Times New Roman" w:hAnsi="Times New Roman" w:cs="Times New Roman"/>
            <w:color w:val="000000"/>
          </w:rPr>
          <w:t xml:space="preserve">without replacement and </w:t>
        </w:r>
      </w:ins>
      <w:r w:rsidR="00FC5672">
        <w:rPr>
          <w:rFonts w:ascii="Times New Roman" w:hAnsi="Times New Roman" w:cs="Times New Roman"/>
          <w:color w:val="000000"/>
        </w:rPr>
        <w:t xml:space="preserve">with a caliper of 0.01.  </w:t>
      </w:r>
    </w:p>
    <w:p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r w:rsidRPr="00101068">
        <w:rPr>
          <w:rFonts w:ascii="Times New Roman" w:hAnsi="Times New Roman" w:cs="Times New Roman"/>
          <w:color w:val="000000"/>
        </w:rPr>
        <w:t>Wilcoxon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Default="00E735AA" w:rsidP="00D86314">
      <w:pPr>
        <w:spacing w:line="480" w:lineRule="auto"/>
        <w:ind w:firstLine="720"/>
        <w:rPr>
          <w:ins w:id="13" w:author="ml f" w:date="2015-01-18T16:13:00Z"/>
        </w:rPr>
      </w:pPr>
      <w:r>
        <w:t xml:space="preserve">In univariate analyses, a </w:t>
      </w:r>
      <w:del w:id="14" w:author="ml f" w:date="2015-01-18T16:13:00Z">
        <w:r w:rsidR="005A44DC" w:rsidDel="0080751F">
          <w:delText>chi-squared</w:delText>
        </w:r>
      </w:del>
      <w:ins w:id="15" w:author="ml f" w:date="2015-01-18T16:13:00Z">
        <w:r w:rsidR="0080751F">
          <w:t>fisher’s exact</w:t>
        </w:r>
      </w:ins>
      <w:r w:rsidR="005A44DC">
        <w:t xml:space="preserve">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073FAE">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073FAE">
        <w:fldChar w:fldCharType="separate"/>
      </w:r>
      <w:r w:rsidR="00D8469E">
        <w:rPr>
          <w:rFonts w:ascii="Cambria" w:hAnsi="Cambria" w:cs="Cambria"/>
        </w:rPr>
        <w:t>{Kalbfleisch:2002tk}</w:t>
      </w:r>
      <w:r w:rsidR="00073FAE">
        <w:fldChar w:fldCharType="end"/>
      </w:r>
      <w:r w:rsidR="00D8469E">
        <w:t>.</w:t>
      </w:r>
    </w:p>
    <w:p w:rsidR="0080751F" w:rsidRPr="0080751F" w:rsidRDefault="0080751F" w:rsidP="0080751F">
      <w:pPr>
        <w:numPr>
          <w:ins w:id="16" w:author="ml f" w:date="2015-01-18T16:13:00Z"/>
        </w:numPr>
        <w:spacing w:line="480" w:lineRule="auto"/>
        <w:rPr>
          <w:ins w:id="17" w:author="ml f" w:date="2015-01-18T16:13:00Z"/>
          <w:u w:val="single"/>
          <w:rPrChange w:id="18" w:author="ml f" w:date="2015-01-18T16:13:00Z">
            <w:rPr>
              <w:ins w:id="19" w:author="ml f" w:date="2015-01-18T16:13:00Z"/>
            </w:rPr>
          </w:rPrChange>
        </w:rPr>
        <w:pPrChange w:id="20" w:author="ml f" w:date="2015-01-18T16:13:00Z">
          <w:pPr>
            <w:spacing w:line="480" w:lineRule="auto"/>
            <w:ind w:firstLine="720"/>
          </w:pPr>
        </w:pPrChange>
      </w:pPr>
      <w:ins w:id="21" w:author="ml f" w:date="2015-01-18T16:13:00Z">
        <w:r w:rsidRPr="0080751F">
          <w:rPr>
            <w:u w:val="single"/>
            <w:rPrChange w:id="22" w:author="ml f" w:date="2015-01-18T16:13:00Z">
              <w:rPr/>
            </w:rPrChange>
          </w:rPr>
          <w:t>Sensitivity Analysis</w:t>
        </w:r>
      </w:ins>
    </w:p>
    <w:p w:rsidR="0080751F" w:rsidRDefault="0080751F" w:rsidP="00D86314">
      <w:pPr>
        <w:numPr>
          <w:ins w:id="23" w:author="ml f" w:date="2015-01-18T16:13:00Z"/>
        </w:numPr>
        <w:spacing w:line="480" w:lineRule="auto"/>
        <w:ind w:firstLine="720"/>
        <w:rPr>
          <w:ins w:id="24" w:author="ml f" w:date="2015-01-18T16:26:00Z"/>
        </w:rPr>
      </w:pPr>
      <w:ins w:id="25" w:author="ml f" w:date="2015-01-18T16:23:00Z">
        <w:r>
          <w:t xml:space="preserve">How </w:t>
        </w:r>
      </w:ins>
      <w:ins w:id="26" w:author="ml f" w:date="2015-01-18T16:24:00Z">
        <w:r>
          <w:t>various</w:t>
        </w:r>
      </w:ins>
      <w:ins w:id="27" w:author="ml f" w:date="2015-01-18T16:23:00Z">
        <w:r>
          <w:t xml:space="preserve"> </w:t>
        </w:r>
      </w:ins>
      <w:ins w:id="28" w:author="ml f" w:date="2015-01-18T16:24:00Z">
        <w:r>
          <w:t xml:space="preserve">variations in the inclusion criteria, the propensity score predictive models and the matching caliper levels may influence the findings of the study were investigated with an extensive sensitivity study. </w:t>
        </w:r>
      </w:ins>
    </w:p>
    <w:p w:rsidR="0080751F" w:rsidRPr="00D86314" w:rsidRDefault="0080751F" w:rsidP="00D86314">
      <w:pPr>
        <w:numPr>
          <w:ins w:id="29" w:author="ml f" w:date="2015-01-18T16:26:00Z"/>
        </w:numPr>
        <w:spacing w:line="480" w:lineRule="auto"/>
        <w:ind w:firstLine="720"/>
      </w:pPr>
      <w:ins w:id="30" w:author="ml f" w:date="2015-01-18T16:26:00Z">
        <w:r>
          <w:t xml:space="preserve">In the study design, included patients needed to be intubated for </w:t>
        </w:r>
      </w:ins>
      <w:ins w:id="31" w:author="ml f" w:date="2015-01-18T16:24:00Z">
        <w:r>
          <w:t xml:space="preserve"> </w:t>
        </w:r>
      </w:ins>
      <w:ins w:id="32" w:author="ml f" w:date="2015-01-18T16:26:00Z">
        <w:r>
          <w:t xml:space="preserve">MV within the first 12 hours of ICU admissions. </w:t>
        </w:r>
      </w:ins>
      <w:ins w:id="33" w:author="ml f" w:date="2015-01-18T16:27:00Z">
        <w:r w:rsidR="00C660AC">
          <w:t>We have loosen the time constrain in our sensitivity study. To ensure variations to the propensity score models will not significan</w:t>
        </w:r>
      </w:ins>
      <w:ins w:id="34" w:author="ml f" w:date="2015-01-18T16:29:00Z">
        <w:r w:rsidR="00C660AC">
          <w:t>tly affect our findings, 20 different predictive models were generated with</w:t>
        </w:r>
      </w:ins>
      <w:ins w:id="35" w:author="ml f" w:date="2015-01-18T16:27:00Z">
        <w:r w:rsidR="00C660AC">
          <w:t xml:space="preserve"> </w:t>
        </w:r>
      </w:ins>
      <w:ins w:id="36" w:author="ml f" w:date="2015-01-18T16:30:00Z">
        <w:r w:rsidR="00C660AC">
          <w:t xml:space="preserve">random subsets of  the 31 covariates of the proposed model. </w:t>
        </w:r>
      </w:ins>
      <w:ins w:id="37" w:author="ml f" w:date="2015-01-18T16:34:00Z">
        <w:r w:rsidR="00C660AC">
          <w:t xml:space="preserve">In addition, to understand the matching caliper level may affect our findings, we </w:t>
        </w:r>
      </w:ins>
      <w:ins w:id="38" w:author="ml f" w:date="2015-01-18T16:35:00Z">
        <w:r w:rsidR="00C660AC">
          <w:t>slowly increased</w:t>
        </w:r>
      </w:ins>
      <w:ins w:id="39" w:author="ml f" w:date="2015-01-18T16:34:00Z">
        <w:r w:rsidR="00C660AC">
          <w:t xml:space="preserve"> the caliper level from 0.01 to 0.1 w</w:t>
        </w:r>
      </w:ins>
      <w:ins w:id="40" w:author="ml f" w:date="2015-01-18T16:36:00Z">
        <w:r w:rsidR="00C660AC">
          <w:t xml:space="preserve">ith 0.01 increment each time. With all these variations, we repeated </w:t>
        </w:r>
      </w:ins>
      <w:ins w:id="41" w:author="ml f" w:date="2015-01-18T16:37:00Z">
        <w:r w:rsidR="00C660AC">
          <w:t>the analysis to</w:t>
        </w:r>
      </w:ins>
      <w:ins w:id="42" w:author="ml f" w:date="2015-01-18T16:38:00Z">
        <w:r w:rsidR="009574C8">
          <w:t xml:space="preserve"> examine the association between IAC placement and patients’ 28-day mortality. In short, 400 sensitivity analyses were conducted.</w:t>
        </w:r>
      </w:ins>
      <w:ins w:id="43" w:author="ml f" w:date="2015-01-18T16:37:00Z">
        <w:r w:rsidR="00C660AC">
          <w:t xml:space="preserve"> </w:t>
        </w:r>
      </w:ins>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E735AA" w:rsidRDefault="00FC5672" w:rsidP="00D83DFC">
      <w:pPr>
        <w:spacing w:line="480" w:lineRule="auto"/>
      </w:pPr>
      <w:r>
        <w:rPr>
          <w:rFonts w:ascii="Times New Roman" w:hAnsi="Times New Roman" w:cs="Times New Roman"/>
          <w:b/>
        </w:rPr>
        <w:tab/>
      </w:r>
      <w:r w:rsidR="006226A5">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sidR="006226A5">
        <w:rPr>
          <w:rFonts w:ascii="Times New Roman" w:hAnsi="Times New Roman" w:cs="Times New Roman"/>
        </w:rPr>
        <w:t>patients</w:t>
      </w:r>
      <w:r w:rsidR="00D8469E">
        <w:rPr>
          <w:rFonts w:ascii="Times New Roman" w:hAnsi="Times New Roman" w:cs="Times New Roman"/>
        </w:rPr>
        <w:t xml:space="preserve"> reviewed, 1,776 </w:t>
      </w:r>
      <w:r w:rsidR="006226A5">
        <w:rPr>
          <w:rFonts w:ascii="Times New Roman" w:hAnsi="Times New Roman" w:cs="Times New Roman"/>
        </w:rPr>
        <w:t>patients</w:t>
      </w:r>
      <w:r w:rsidR="00D8469E">
        <w:rPr>
          <w:rFonts w:ascii="Times New Roman" w:hAnsi="Times New Roman" w:cs="Times New Roman"/>
        </w:rPr>
        <w:t xml:space="preserve"> met inclusion criteria (Figure 1)</w:t>
      </w:r>
      <w:r w:rsidR="006226A5">
        <w:rPr>
          <w:rFonts w:ascii="Times New Roman" w:hAnsi="Times New Roman" w:cs="Times New Roman"/>
        </w:rPr>
        <w:t xml:space="preserve">, of which 44.6% had an IAC. </w:t>
      </w:r>
      <w:ins w:id="44" w:author="ml f" w:date="2015-01-18T16:47:00Z">
        <w:r w:rsidR="00793D38">
          <w:rPr>
            <w:rFonts w:ascii="Times New Roman" w:hAnsi="Times New Roman" w:cs="Times New Roman"/>
          </w:rPr>
          <w:t xml:space="preserve">The </w:t>
        </w:r>
        <w:r w:rsidR="00793D38">
          <w:t>p</w:t>
        </w:r>
      </w:ins>
      <w:del w:id="45" w:author="ml f" w:date="2015-01-18T16:47:00Z">
        <w:r w:rsidR="006226A5" w:rsidDel="00793D38">
          <w:delText>P</w:delText>
        </w:r>
      </w:del>
      <w:r w:rsidR="006226A5">
        <w:t xml:space="preserve">ropensity score </w:t>
      </w:r>
      <w:ins w:id="46" w:author="ml f" w:date="2015-01-18T16:47:00Z">
        <w:r w:rsidR="00793D38">
          <w:t xml:space="preserve">model </w:t>
        </w:r>
      </w:ins>
      <w:del w:id="47" w:author="ml f" w:date="2015-01-18T16:47:00Z">
        <w:r w:rsidR="006226A5" w:rsidDel="00793D38">
          <w:delText xml:space="preserve">matching </w:delText>
        </w:r>
      </w:del>
      <w:r w:rsidR="006226A5">
        <w:t>for</w:t>
      </w:r>
      <w:r w:rsidR="00CA54B6">
        <w:t xml:space="preserve"> IAC placement </w:t>
      </w:r>
      <w:r w:rsidR="006226A5">
        <w:t>yielded</w:t>
      </w:r>
      <w:r w:rsidR="00743522">
        <w:t xml:space="preserve"> </w:t>
      </w:r>
      <w:ins w:id="48" w:author="ml f" w:date="2015-01-18T16:47:00Z">
        <w:r w:rsidR="00793D38">
          <w:t>0.79 for the area under ROC curve and 0.83 for the h-statistics from the HL-test</w:t>
        </w:r>
      </w:ins>
      <w:del w:id="49" w:author="ml f" w:date="2015-01-18T16:47:00Z">
        <w:r w:rsidR="00743522" w:rsidDel="00793D38">
          <w:delText>a c-statistic of 0.79</w:delText>
        </w:r>
      </w:del>
      <w:ins w:id="50" w:author="ml f" w:date="2015-01-18T16:48:00Z">
        <w:r w:rsidR="00BA5624">
          <w:t>. Figure 2 further compared the distribution</w:t>
        </w:r>
      </w:ins>
      <w:ins w:id="51" w:author="ml f" w:date="2015-01-18T16:51:00Z">
        <w:r w:rsidR="00BA5624">
          <w:t>s</w:t>
        </w:r>
      </w:ins>
      <w:ins w:id="52" w:author="ml f" w:date="2015-01-18T16:48:00Z">
        <w:r w:rsidR="00BA5624">
          <w:t xml:space="preserve"> of propensity score before and after the matching</w:t>
        </w:r>
      </w:ins>
      <w:del w:id="53" w:author="ml f" w:date="2015-01-18T16:48:00Z">
        <w:r w:rsidR="00CA54B6" w:rsidDel="00BA5624">
          <w:delText>.</w:delText>
        </w:r>
      </w:del>
      <w:ins w:id="54" w:author="ml f" w:date="2015-01-18T16:49:00Z">
        <w:r w:rsidR="00BA5624">
          <w:t xml:space="preserve">. </w:t>
        </w:r>
      </w:ins>
      <w:ins w:id="55" w:author="ml f" w:date="2015-01-18T16:51:00Z">
        <w:r w:rsidR="00BA5624">
          <w:t xml:space="preserve">It has shown that the matching had </w:t>
        </w:r>
        <w:r w:rsidR="00BA5624">
          <w:t>successfully</w:t>
        </w:r>
        <w:r w:rsidR="00BA5624">
          <w:t xml:space="preserve"> align the propensity score distributions from both the IAC and non-IAC groups.</w:t>
        </w:r>
      </w:ins>
      <w:del w:id="56" w:author="ml f" w:date="2015-01-18T16:49:00Z">
        <w:r w:rsidR="00CA54B6" w:rsidDel="00BA5624">
          <w:delText xml:space="preserve"> </w:delText>
        </w:r>
      </w:del>
      <w:r w:rsidR="00CA54B6">
        <w:t xml:space="preserve"> After 1:1 matching, </w:t>
      </w:r>
      <w:r w:rsidR="00743522">
        <w:t>the propensity-matched sample consisted of 696 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rsidR="006226A5">
        <w:t xml:space="preserve"> (Figure 1), including chronic comorbidities and acute respiratory diagnoses </w:t>
      </w:r>
      <w:r w:rsidR="00100D99">
        <w:t>such as</w:t>
      </w:r>
      <w:r w:rsidR="006226A5">
        <w:t xml:space="preserve"> acute respiratory distress syndrome </w:t>
      </w:r>
      <w:r w:rsidR="00100D99">
        <w:t>and</w:t>
      </w:r>
      <w:r w:rsidR="006226A5">
        <w:t xml:space="preserve"> pneumonia (Table 1).</w:t>
      </w:r>
      <w:r w:rsidR="00E735AA">
        <w:t xml:space="preserve"> </w:t>
      </w:r>
    </w:p>
    <w:p w:rsidR="00A133D3" w:rsidRDefault="00100D99" w:rsidP="00BB3FB6">
      <w:pPr>
        <w:spacing w:line="480" w:lineRule="auto"/>
        <w:ind w:firstLine="720"/>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 xml:space="preserve">14.7% vs 15.2,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ins w:id="57" w:author="lceli" w:date="2015-01-13T10:31:00Z">
        <w:r w:rsidR="00932E70">
          <w:t>li</w:t>
        </w:r>
      </w:ins>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xml:space="preserve">. </w:t>
      </w:r>
      <w:commentRangeStart w:id="58"/>
      <w:r w:rsidR="008B3214">
        <w:t>Patient</w:t>
      </w:r>
      <w:r w:rsidR="00BB3FB6">
        <w:t xml:space="preserve"> </w:t>
      </w:r>
      <w:r w:rsidR="008B3214">
        <w:t>with an IAC also was less likely to</w:t>
      </w:r>
      <w:r w:rsidR="00BB3FB6">
        <w:t xml:space="preserve"> undergo successful extubation (sub-HR 0.74, p&lt;0.0001, 95% CI [0.63, 0.87]).   </w:t>
      </w:r>
      <w:commentRangeEnd w:id="58"/>
      <w:r w:rsidR="00932E70">
        <w:rPr>
          <w:rStyle w:val="CommentReference"/>
        </w:rPr>
        <w:commentReference w:id="58"/>
      </w:r>
      <w:r w:rsidR="00BB3FB6">
        <w:t xml:space="preserve">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IAC </w:t>
      </w:r>
      <w:r w:rsidR="00096A90">
        <w:t xml:space="preserve"> (T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 </w:t>
      </w:r>
    </w:p>
    <w:p w:rsidR="00380A82" w:rsidRDefault="00380A82">
      <w:pPr>
        <w:rPr>
          <w:b/>
        </w:rPr>
      </w:pPr>
    </w:p>
    <w:p w:rsidR="00380A82" w:rsidRDefault="00380A82">
      <w:pPr>
        <w:rPr>
          <w:b/>
        </w:rPr>
      </w:pPr>
      <w:r>
        <w:rPr>
          <w:b/>
        </w:rPr>
        <w:t>DISCUSSION</w:t>
      </w:r>
    </w:p>
    <w:p w:rsidR="00380A82" w:rsidRDefault="00380A82">
      <w:pPr>
        <w:rPr>
          <w:b/>
        </w:rPr>
      </w:pPr>
    </w:p>
    <w:p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vasopressor support, we report </w:t>
      </w:r>
      <w:r w:rsidR="00CE09E8">
        <w:t>no association between</w:t>
      </w:r>
      <w:r w:rsidR="006E20D6">
        <w:t xml:space="preserve"> the placement of an invasive arterial catheter </w:t>
      </w:r>
      <w:r w:rsidR="00CE09E8">
        <w:t>with 28-day mortality</w:t>
      </w:r>
      <w:r w:rsidR="002A3942">
        <w:t xml:space="preserve">.  Placement of IACs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trials and </w:t>
      </w:r>
      <w:r w:rsidR="001A5600">
        <w:t>repeated</w:t>
      </w:r>
      <w:r>
        <w:t xml:space="preserve"> meta-analyses demonstrated no improvement in patient outcomes </w:t>
      </w:r>
      <w:r w:rsidR="00073FAE">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073FAE">
        <w:fldChar w:fldCharType="separate"/>
      </w:r>
      <w:r>
        <w:rPr>
          <w:rFonts w:ascii="Cambria" w:hAnsi="Cambria" w:cs="Cambria"/>
        </w:rPr>
        <w:t>{Shah:2005kn, Rajaram:2013dw}</w:t>
      </w:r>
      <w:r w:rsidR="00073FAE">
        <w:fldChar w:fldCharType="end"/>
      </w:r>
      <w:r w:rsidR="001A5600">
        <w:t xml:space="preserve"> led to </w:t>
      </w:r>
      <w:r>
        <w:t xml:space="preserve">subsequent declines in PAC utilization over time </w:t>
      </w:r>
      <w:r w:rsidR="00073FAE">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073FAE">
        <w:fldChar w:fldCharType="separate"/>
      </w:r>
      <w:r>
        <w:rPr>
          <w:rFonts w:ascii="Cambria" w:hAnsi="Cambria" w:cs="Cambria"/>
        </w:rPr>
        <w:t>{Wiener:2007jx, Gershengorn:2013bj}</w:t>
      </w:r>
      <w:r w:rsidR="00073FAE">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bioimpedance/bioreactance, all with limited to no demonstrated benefit in patient outcomes.  RCTs to investigate </w:t>
      </w:r>
      <w:r w:rsidR="001A5600">
        <w:t>causal relationships between</w:t>
      </w:r>
      <w:r>
        <w:t xml:space="preserve"> technology </w:t>
      </w:r>
      <w:r w:rsidR="001A5600">
        <w:t xml:space="preserve">and outcomes, </w:t>
      </w:r>
      <w:r>
        <w:t>such as IAC use and mortality</w:t>
      </w:r>
      <w:r w:rsidR="00D9006C">
        <w:t>, within specific patient subsets and clinical contexts are warranted but unlikely going to take place given the huge cost and logistical challenges of performing RCTs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IACs.</w:t>
      </w:r>
    </w:p>
    <w:p w:rsidR="00A70CAA" w:rsidRDefault="0073455A" w:rsidP="00513315">
      <w:pPr>
        <w:spacing w:line="480" w:lineRule="auto"/>
        <w:ind w:firstLine="720"/>
        <w:rPr>
          <w:ins w:id="59" w:author="Douglas Hsu" w:date="2015-01-12T12:46:00Z"/>
        </w:rPr>
      </w:pPr>
      <w:r>
        <w:t>There are several potential explanations for the lack of association between IAC use and patient outcomes in our analysis.  First, the arterial blood gas data and hemodynami</w:t>
      </w:r>
      <w:r w:rsidR="001E400F">
        <w:t xml:space="preserve">c measurements obtained from </w:t>
      </w:r>
      <w:r>
        <w:t>IAC</w:t>
      </w:r>
      <w:r w:rsidR="001E400F">
        <w:t>s</w:t>
      </w:r>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ins w:id="60" w:author="Douglas Hsu" w:date="2015-01-12T09:09:00Z">
        <w:r w:rsidR="001D7D3D">
          <w:t xml:space="preserve"> Our findings are consistent </w:t>
        </w:r>
      </w:ins>
      <w:ins w:id="61" w:author="Douglas Hsu" w:date="2015-01-12T09:10:00Z">
        <w:r w:rsidR="001D7D3D">
          <w:t>with</w:t>
        </w:r>
      </w:ins>
      <w:ins w:id="62" w:author="Douglas Hsu" w:date="2015-01-12T09:09:00Z">
        <w:r w:rsidR="001D7D3D">
          <w:t xml:space="preserve"> </w:t>
        </w:r>
      </w:ins>
      <w:ins w:id="63" w:author="Douglas Hsu" w:date="2015-01-12T09:10:00Z">
        <w:r w:rsidR="001D7D3D">
          <w:t xml:space="preserve">a recent study </w:t>
        </w:r>
      </w:ins>
      <w:ins w:id="64" w:author="Douglas Hsu" w:date="2015-01-12T09:14:00Z">
        <w:r w:rsidR="001D7D3D">
          <w:t xml:space="preserve">using the Project IMPACT </w:t>
        </w:r>
      </w:ins>
      <w:ins w:id="65" w:author="Douglas Hsu" w:date="2015-01-12T09:10:00Z">
        <w:r w:rsidR="001D7D3D">
          <w:t xml:space="preserve">database, which reported no association between IACs and mortality </w:t>
        </w:r>
      </w:ins>
      <w:ins w:id="66" w:author="Douglas Hsu" w:date="2015-01-12T09:14:00Z">
        <w:r w:rsidR="001D7D3D">
          <w:t>in ICU patients</w:t>
        </w:r>
      </w:ins>
      <w:ins w:id="67" w:author="Douglas Hsu" w:date="2015-01-12T09:12:00Z">
        <w:r w:rsidR="001D7D3D">
          <w:t xml:space="preserve"> </w:t>
        </w:r>
        <w:r w:rsidR="00073FAE">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ins>
      <w:r w:rsidR="00073FAE">
        <w:fldChar w:fldCharType="separate"/>
      </w:r>
      <w:ins w:id="68" w:author="Douglas Hsu" w:date="2015-01-12T09:12:00Z">
        <w:r w:rsidR="001D7D3D">
          <w:rPr>
            <w:rFonts w:ascii="Cambria" w:hAnsi="Cambria" w:cs="Cambria"/>
          </w:rPr>
          <w:t>{Gershengorn:2014cl}</w:t>
        </w:r>
        <w:r w:rsidR="00073FAE">
          <w:fldChar w:fldCharType="end"/>
        </w:r>
      </w:ins>
      <w:ins w:id="69" w:author="Douglas Hsu" w:date="2015-01-12T09:10:00Z">
        <w:r w:rsidR="001D7D3D">
          <w:t>.</w:t>
        </w:r>
      </w:ins>
      <w:ins w:id="70" w:author="Douglas Hsu" w:date="2015-01-12T09:12:00Z">
        <w:r w:rsidR="00A70CAA">
          <w:t xml:space="preserve">   O</w:t>
        </w:r>
        <w:r w:rsidR="001D7D3D">
          <w:t xml:space="preserve">ur findings </w:t>
        </w:r>
      </w:ins>
      <w:ins w:id="71" w:author="Douglas Hsu" w:date="2015-01-12T09:13:00Z">
        <w:r w:rsidR="001D7D3D">
          <w:t>extend</w:t>
        </w:r>
      </w:ins>
      <w:ins w:id="72" w:author="Douglas Hsu" w:date="2015-01-12T09:12:00Z">
        <w:r w:rsidR="001D7D3D">
          <w:t xml:space="preserve"> </w:t>
        </w:r>
      </w:ins>
      <w:ins w:id="73" w:author="Douglas Hsu" w:date="2015-01-12T09:13:00Z">
        <w:r w:rsidR="001D7D3D">
          <w:t>those from</w:t>
        </w:r>
      </w:ins>
      <w:ins w:id="74" w:author="Douglas Hsu" w:date="2015-01-12T09:12:00Z">
        <w:r w:rsidR="001D7D3D">
          <w:t xml:space="preserve"> </w:t>
        </w:r>
      </w:ins>
      <w:ins w:id="75" w:author="Douglas Hsu" w:date="2015-01-12T09:13:00Z">
        <w:r w:rsidR="001D7D3D">
          <w:t xml:space="preserve">the </w:t>
        </w:r>
      </w:ins>
      <w:ins w:id="76" w:author="Douglas Hsu" w:date="2015-01-12T09:15:00Z">
        <w:r w:rsidR="001D7D3D">
          <w:t>Project IMPACT</w:t>
        </w:r>
      </w:ins>
      <w:ins w:id="77" w:author="Douglas Hsu" w:date="2015-01-12T09:13:00Z">
        <w:r w:rsidR="001D7D3D">
          <w:t xml:space="preserve"> study</w:t>
        </w:r>
      </w:ins>
      <w:ins w:id="78" w:author="Douglas Hsu" w:date="2015-01-12T09:12:00Z">
        <w:r w:rsidR="001D7D3D">
          <w:t xml:space="preserve"> by</w:t>
        </w:r>
      </w:ins>
      <w:ins w:id="79" w:author="Douglas Hsu" w:date="2015-01-12T12:48:00Z">
        <w:r w:rsidR="00A70CAA">
          <w:t xml:space="preserve"> limiting effect modification by</w:t>
        </w:r>
      </w:ins>
      <w:ins w:id="80" w:author="Douglas Hsu" w:date="2015-01-12T09:12:00Z">
        <w:r w:rsidR="001D7D3D">
          <w:t xml:space="preserve"> examining a subset of critically ill patients not</w:t>
        </w:r>
      </w:ins>
      <w:ins w:id="81" w:author="Douglas Hsu" w:date="2015-01-12T09:13:00Z">
        <w:r w:rsidR="001D7D3D">
          <w:t xml:space="preserve"> previously examined.</w:t>
        </w:r>
      </w:ins>
      <w:ins w:id="82" w:author="Douglas Hsu" w:date="2015-01-12T12:46:00Z">
        <w:r w:rsidR="00A70CAA">
          <w:t xml:space="preserve"> </w:t>
        </w:r>
      </w:ins>
    </w:p>
    <w:p w:rsidR="003548C2" w:rsidRDefault="003548C2" w:rsidP="00513315">
      <w:pPr>
        <w:spacing w:line="480" w:lineRule="auto"/>
        <w:ind w:firstLine="720"/>
        <w:rPr>
          <w:ins w:id="83" w:author="Douglas Hsu" w:date="2015-01-12T11:54:00Z"/>
        </w:rPr>
      </w:pPr>
      <w:ins w:id="84" w:author="Douglas Hsu" w:date="2015-01-12T11:54:00Z">
        <w:r>
          <w:t>Additionally,</w:t>
        </w:r>
      </w:ins>
      <w:ins w:id="85" w:author="Douglas Hsu" w:date="2015-01-12T11:58:00Z">
        <w:r>
          <w:t xml:space="preserve"> </w:t>
        </w:r>
      </w:ins>
      <w:ins w:id="86" w:author="Douglas Hsu" w:date="2015-01-12T12:22:00Z">
        <w:r w:rsidR="00BE2128">
          <w:t xml:space="preserve">the MIMIC-II database </w:t>
        </w:r>
      </w:ins>
      <w:ins w:id="87" w:author="lceli" w:date="2015-01-13T10:36:00Z">
        <w:r w:rsidR="00932E70">
          <w:t>contains</w:t>
        </w:r>
      </w:ins>
      <w:ins w:id="88" w:author="Douglas Hsu" w:date="2015-01-12T12:22:00Z">
        <w:del w:id="89" w:author="lceli" w:date="2015-01-13T10:36:00Z">
          <w:r w:rsidR="00BE2128" w:rsidDel="00932E70">
            <w:delText>uses</w:delText>
          </w:r>
        </w:del>
        <w:r w:rsidR="00BE2128">
          <w:t xml:space="preserve"> comprehensive electronic health record </w:t>
        </w:r>
      </w:ins>
      <w:ins w:id="90" w:author="Douglas Hsu" w:date="2015-01-12T12:25:00Z">
        <w:r w:rsidR="006C4B3A">
          <w:t xml:space="preserve">(EHR) </w:t>
        </w:r>
      </w:ins>
      <w:ins w:id="91" w:author="Douglas Hsu" w:date="2015-01-12T12:22:00Z">
        <w:r w:rsidR="00BE2128">
          <w:t xml:space="preserve">data </w:t>
        </w:r>
        <w:del w:id="92" w:author="lceli" w:date="2015-01-13T10:36:00Z">
          <w:r w:rsidR="00BE2128" w:rsidDel="00932E70">
            <w:delText xml:space="preserve">including all data </w:delText>
          </w:r>
        </w:del>
        <w:r w:rsidR="00BE2128">
          <w:t xml:space="preserve">throughout the hospital course.  </w:t>
        </w:r>
        <w:del w:id="93" w:author="lceli" w:date="2015-01-13T10:36:00Z">
          <w:r w:rsidR="00BE2128" w:rsidDel="00932E70">
            <w:delText>We have previously</w:delText>
          </w:r>
        </w:del>
      </w:ins>
      <w:ins w:id="94" w:author="Douglas Hsu" w:date="2015-01-12T12:24:00Z">
        <w:del w:id="95" w:author="lceli" w:date="2015-01-13T10:36:00Z">
          <w:r w:rsidR="006C4B3A" w:rsidDel="00932E70">
            <w:delText xml:space="preserve"> written about the use of </w:delText>
          </w:r>
        </w:del>
      </w:ins>
      <w:ins w:id="96" w:author="Douglas Hsu" w:date="2015-01-12T12:25:00Z">
        <w:del w:id="97" w:author="lceli" w:date="2015-01-13T10:36:00Z">
          <w:r w:rsidR="006C4B3A" w:rsidDel="00932E70">
            <w:delText>EHR</w:delText>
          </w:r>
        </w:del>
      </w:ins>
      <w:ins w:id="98" w:author="Douglas Hsu" w:date="2015-01-12T12:22:00Z">
        <w:del w:id="99" w:author="lceli" w:date="2015-01-13T10:36:00Z">
          <w:r w:rsidR="00BE2128" w:rsidDel="00932E70">
            <w:delText xml:space="preserve"> </w:delText>
          </w:r>
        </w:del>
      </w:ins>
      <w:ins w:id="100" w:author="Douglas Hsu" w:date="2015-01-12T12:25:00Z">
        <w:del w:id="101" w:author="lceli" w:date="2015-01-13T10:36:00Z">
          <w:r w:rsidR="006C4B3A" w:rsidDel="00932E70">
            <w:delText xml:space="preserve">data to support clinical decision support through </w:delText>
          </w:r>
        </w:del>
      </w:ins>
      <w:ins w:id="102" w:author="Douglas Hsu" w:date="2015-01-12T12:26:00Z">
        <w:del w:id="103" w:author="lceli" w:date="2015-01-13T10:36:00Z">
          <w:r w:rsidR="006C4B3A" w:rsidDel="00932E70">
            <w:delText>“data driven” clinical decision support</w:delText>
          </w:r>
        </w:del>
      </w:ins>
      <w:ins w:id="104" w:author="Douglas Hsu" w:date="2015-01-12T12:32:00Z">
        <w:del w:id="105" w:author="lceli" w:date="2015-01-13T10:36:00Z">
          <w:r w:rsidR="00513315" w:rsidDel="00932E70">
            <w:delText xml:space="preserve"> that leverages accurate time-stamping data at the time the decision making occurs</w:delText>
          </w:r>
        </w:del>
      </w:ins>
      <w:ins w:id="106" w:author="Douglas Hsu" w:date="2015-01-12T12:26:00Z">
        <w:del w:id="107" w:author="lceli" w:date="2015-01-13T10:36:00Z">
          <w:r w:rsidR="006C4B3A" w:rsidDel="00932E70">
            <w:delText xml:space="preserve"> </w:delText>
          </w:r>
        </w:del>
      </w:ins>
      <w:ins w:id="108" w:author="Douglas Hsu" w:date="2015-01-12T12:29:00Z">
        <w:del w:id="109" w:author="lceli" w:date="2015-01-13T10:36:00Z">
          <w:r w:rsidR="00073FAE" w:rsidDel="00932E70">
            <w:fldChar w:fldCharType="begin"/>
          </w:r>
          <w:r w:rsidR="006C4B3A" w:rsidDel="00932E70">
            <w:delInstrText xml:space="preserve"> ADDIN PAPERS2_CITATIONS &lt;citation&gt;&lt;uuid&gt;F6FD6DB2-90A3-4A4E-8C0A-C47532BD1291&lt;/uuid&gt;&lt;priority&gt;0&lt;/priority&gt;&lt;publications&gt;&lt;publication&gt;&lt;uuid&gt;32E64869-BB71-47CA-A051-943D9A9183E8&lt;/uuid&gt;&lt;volume&gt;20&lt;/volume&gt;&lt;doi&gt;10.1097/MCC.0000000000000137&lt;/doi&gt;&lt;startpage&gt;573&lt;/startpage&gt;&lt;publication_date&gt;99201410001200000000220000&lt;/publication_date&gt;&lt;url&gt;http://eutils.ncbi.nlm.nih.gov/entrez/eutils/elink.fcgi?dbfrom=pubmed&amp;amp;id=25137399&amp;amp;retmode=ref&amp;amp;cmd=prlinks&lt;/url&gt;&lt;type&gt;400&lt;/type&gt;&lt;title&gt;Optimal data systems: the future of clinical predictions and decision support.&lt;/title&gt;&lt;institution&gt;aMassachusetts Institute of Technology, Cambridge, Massachusetts bHuntington Medical Research Institutes, Pasadena, California cUniversity of Virginia School of Medicine, Charlottesville, Virginia, USA *Dr Leo A. Celi, Dr Marie Csete, and Dr David Stone contributed equally to this manuscript.&lt;/institution&gt;&lt;number&gt;5&lt;/number&gt;&lt;subtype&gt;400&lt;/subtype&gt;&lt;endpage&gt;580&lt;/endpage&gt;&lt;bundle&gt;&lt;publication&gt;&lt;title&gt;Current opinion in critical care&lt;/title&gt;&lt;type&gt;-100&lt;/type&gt;&lt;subtype&gt;-100&lt;/subtype&gt;&lt;uuid&gt;7390BD5C-37F4-4F3F-9DB4-9D5680082651&lt;/uuid&gt;&lt;/publication&gt;&lt;/bundle&gt;&lt;authors&gt;&lt;author&gt;&lt;firstName&gt;Leo&lt;/firstName&gt;&lt;middleNames&gt;A&lt;/middleNames&gt;&lt;lastName&gt;Celi&lt;/lastName&gt;&lt;/author&gt;&lt;author&gt;&lt;firstName&gt;Marie&lt;/firstName&gt;&lt;lastName&gt;Csete&lt;/lastName&gt;&lt;/author&gt;&lt;author&gt;&lt;firstName&gt;David&lt;/firstName&gt;&lt;lastName&gt;Stone&lt;/lastName&gt;&lt;/author&gt;&lt;/authors&gt;&lt;/publication&gt;&lt;/publications&gt;&lt;cites&gt;&lt;/cites&gt;&lt;/citation&gt;</w:delInstrText>
          </w:r>
        </w:del>
      </w:ins>
      <w:del w:id="110" w:author="lceli" w:date="2015-01-13T10:36:00Z">
        <w:r w:rsidR="00073FAE" w:rsidDel="00932E70">
          <w:fldChar w:fldCharType="separate"/>
        </w:r>
      </w:del>
      <w:ins w:id="111" w:author="Douglas Hsu" w:date="2015-01-12T12:29:00Z">
        <w:del w:id="112" w:author="lceli" w:date="2015-01-13T10:36:00Z">
          <w:r w:rsidR="006C4B3A" w:rsidDel="00932E70">
            <w:rPr>
              <w:rFonts w:ascii="Cambria" w:hAnsi="Cambria" w:cs="Cambria"/>
            </w:rPr>
            <w:delText>{Celi:2014iw}</w:delText>
          </w:r>
          <w:r w:rsidR="00073FAE" w:rsidDel="00932E70">
            <w:fldChar w:fldCharType="end"/>
          </w:r>
          <w:r w:rsidR="006C4B3A" w:rsidDel="00932E70">
            <w:delText xml:space="preserve">.  </w:delText>
          </w:r>
        </w:del>
      </w:ins>
      <w:ins w:id="113" w:author="Douglas Hsu" w:date="2015-01-12T12:30:00Z">
        <w:r w:rsidR="00CF7C31">
          <w:t xml:space="preserve">Our analysis leverages </w:t>
        </w:r>
      </w:ins>
      <w:ins w:id="114" w:author="lceli" w:date="2015-01-13T10:37:00Z">
        <w:r w:rsidR="00932E70">
          <w:t xml:space="preserve">the availability of the time series of vital signs and laboratory results and </w:t>
        </w:r>
      </w:ins>
      <w:ins w:id="115" w:author="Douglas Hsu" w:date="2015-01-12T12:32:00Z">
        <w:r w:rsidR="00513315">
          <w:t xml:space="preserve">accurate time-stamping </w:t>
        </w:r>
      </w:ins>
      <w:ins w:id="116" w:author="lceli" w:date="2015-01-13T10:37:00Z">
        <w:r w:rsidR="00932E70">
          <w:t>of interventions</w:t>
        </w:r>
      </w:ins>
      <w:ins w:id="117" w:author="Douglas Hsu" w:date="2015-01-12T12:32:00Z">
        <w:del w:id="118" w:author="lceli" w:date="2015-01-13T10:37:00Z">
          <w:r w:rsidR="00513315" w:rsidDel="00932E70">
            <w:delText>data in MIMIC-II</w:delText>
          </w:r>
        </w:del>
      </w:ins>
      <w:ins w:id="119" w:author="Douglas Hsu" w:date="2015-01-12T12:30:00Z">
        <w:r w:rsidR="00CF7C31">
          <w:t xml:space="preserve"> to </w:t>
        </w:r>
      </w:ins>
      <w:ins w:id="120" w:author="lceli" w:date="2015-01-13T10:38:00Z">
        <w:r w:rsidR="00932E70">
          <w:t>build a</w:t>
        </w:r>
      </w:ins>
      <w:ins w:id="121" w:author="Douglas Hsu" w:date="2015-01-12T12:30:00Z">
        <w:del w:id="122" w:author="lceli" w:date="2015-01-13T10:38:00Z">
          <w:r w:rsidR="00CF7C31" w:rsidDel="00932E70">
            <w:delText>improve our</w:delText>
          </w:r>
        </w:del>
        <w:r w:rsidR="00CF7C31">
          <w:t xml:space="preserve"> propensity score model by including variables and </w:t>
        </w:r>
      </w:ins>
      <w:ins w:id="123" w:author="Douglas Hsu" w:date="2015-01-12T12:31:00Z">
        <w:r w:rsidR="00CF7C31">
          <w:t>confounders at the</w:t>
        </w:r>
      </w:ins>
      <w:ins w:id="124" w:author="lceli" w:date="2015-01-13T10:38:00Z">
        <w:r w:rsidR="00932E70">
          <w:t xml:space="preserve"> time</w:t>
        </w:r>
      </w:ins>
      <w:ins w:id="125" w:author="Douglas Hsu" w:date="2015-01-12T12:33:00Z">
        <w:r w:rsidR="00513315">
          <w:t xml:space="preserve"> that </w:t>
        </w:r>
      </w:ins>
      <w:ins w:id="126" w:author="lceli" w:date="2015-01-13T10:38:00Z">
        <w:r w:rsidR="00932E70">
          <w:t>the clinical decision was made</w:t>
        </w:r>
      </w:ins>
      <w:ins w:id="127" w:author="Douglas Hsu" w:date="2015-01-12T12:33:00Z">
        <w:del w:id="128" w:author="lceli" w:date="2015-01-13T10:38:00Z">
          <w:r w:rsidR="00513315" w:rsidDel="00932E70">
            <w:delText>endotracheal intubation occurs</w:delText>
          </w:r>
        </w:del>
        <w:r w:rsidR="00513315">
          <w:t>.</w:t>
        </w:r>
      </w:ins>
      <w:ins w:id="129" w:author="lceli" w:date="2015-01-13T10:39:00Z">
        <w:r w:rsidR="00932E70">
          <w:t xml:space="preserve"> This will be particularly useful for decision analysis, </w:t>
        </w:r>
        <w:r w:rsidR="00835573">
          <w:t>evaluation of information gain</w:t>
        </w:r>
      </w:ins>
      <w:ins w:id="130" w:author="ml f" w:date="2015-01-18T16:54:00Z">
        <w:r w:rsidR="00FC470C">
          <w:t>, personalized dosage calculation {</w:t>
        </w:r>
        <w:r w:rsidR="00FC470C" w:rsidRPr="00FC470C">
          <w:t xml:space="preserve"> A data-driven approach to optimized medication dosing: a focus on heparin</w:t>
        </w:r>
      </w:ins>
      <w:ins w:id="131" w:author="ml f" w:date="2015-01-18T16:55:00Z">
        <w:r w:rsidR="00BF4440">
          <w:t>, 2014</w:t>
        </w:r>
      </w:ins>
      <w:ins w:id="132" w:author="ml f" w:date="2015-01-18T16:54:00Z">
        <w:r w:rsidR="00FC470C" w:rsidRPr="00FC470C">
          <w:t xml:space="preserve"> </w:t>
        </w:r>
        <w:r w:rsidR="00FC470C">
          <w:t>}</w:t>
        </w:r>
      </w:ins>
      <w:ins w:id="133" w:author="lceli" w:date="2015-01-13T10:39:00Z">
        <w:r w:rsidR="00835573">
          <w:t xml:space="preserve"> or comparative effectiveness which have been traditionally performed using low-resolution data.</w:t>
        </w:r>
      </w:ins>
      <w:bookmarkStart w:id="134" w:name="_GoBack"/>
      <w:bookmarkEnd w:id="134"/>
    </w:p>
    <w:p w:rsidR="004A75CA" w:rsidRDefault="001D7D3D" w:rsidP="001D7D3D">
      <w:pPr>
        <w:spacing w:line="480" w:lineRule="auto"/>
        <w:ind w:firstLine="720"/>
      </w:pPr>
      <w:ins w:id="135" w:author="Douglas Hsu" w:date="2015-01-12T09:15:00Z">
        <w:r>
          <w:t xml:space="preserve">Our findings support </w:t>
        </w:r>
      </w:ins>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between IAC and patient outcomes. </w:t>
      </w:r>
    </w:p>
    <w:p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  </w:t>
      </w:r>
      <w:r w:rsidR="006260AD">
        <w:t>time series</w:t>
      </w:r>
      <w:r>
        <w:t xml:space="preserve"> laboratory, vital sign, and hemodynamic data</w:t>
      </w:r>
      <w:r w:rsidR="006260AD">
        <w:t>, and time-stamped interventions</w:t>
      </w:r>
      <w:r>
        <w:t xml:space="preserve">. </w:t>
      </w:r>
      <w:r w:rsidR="006260AD">
        <w:t>Such granularity is important in creating propensity score models at the time when the decisions are made, especially in a highly-dynamic setting such as the ICU.</w:t>
      </w:r>
      <w:r>
        <w:t xml:space="preserve"> </w:t>
      </w:r>
    </w:p>
    <w:p w:rsidR="0073455A" w:rsidRDefault="0073455A" w:rsidP="00F21359">
      <w:pPr>
        <w:spacing w:line="480" w:lineRule="auto"/>
        <w:ind w:firstLine="720"/>
      </w:pPr>
      <w:r>
        <w:t>There are several limitations</w:t>
      </w:r>
      <w:r w:rsidR="006260AD">
        <w:t>, however,</w:t>
      </w:r>
      <w:r>
        <w:t xml:space="preserve"> that should be noted.  First, as this is a single-center study from an academic tertiary care center, our findings may not be generalizable to other institutions.  Our findings may also be </w:t>
      </w:r>
      <w:r w:rsidR="006260AD">
        <w:t>marred by</w:t>
      </w:r>
      <w:r w:rsidR="00224551">
        <w:t xml:space="preserve"> residual confounding,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vasopressor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rsidR="00516A0B" w:rsidRPr="00F21359" w:rsidRDefault="004A75CA" w:rsidP="00F21359">
      <w:pPr>
        <w:spacing w:line="480" w:lineRule="auto"/>
        <w:ind w:firstLine="720"/>
      </w:pPr>
      <w:r>
        <w:t xml:space="preserve"> </w:t>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rsidR="00286B03" w:rsidRDefault="00286B03"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4C4002" w:rsidRDefault="004C4002">
      <w:pPr>
        <w:rPr>
          <w:rFonts w:ascii="Times New Roman" w:hAnsi="Times New Roman" w:cs="Times New Roman"/>
          <w:u w:val="single"/>
        </w:rPr>
      </w:pPr>
      <w:r>
        <w:rPr>
          <w:rFonts w:ascii="Times New Roman" w:hAnsi="Times New Roman" w:cs="Times New Roman"/>
          <w:u w:val="single"/>
        </w:rPr>
        <w:br w:type="page"/>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rFonts w:ascii="Times New Roman" w:hAnsi="Times New Roman" w:cs="Times New Roman"/>
        </w:rPr>
      </w:pPr>
      <w:r>
        <w:rPr>
          <w:rFonts w:ascii="Times New Roman" w:hAnsi="Times New Roman" w:cs="Times New Roman"/>
          <w:u w:val="single"/>
        </w:rPr>
        <w:t>Figure 1:</w:t>
      </w:r>
      <w:r w:rsidR="00B658E1">
        <w:rPr>
          <w:rFonts w:ascii="Times New Roman" w:hAnsi="Times New Roman" w:cs="Times New Roman"/>
        </w:rPr>
        <w:t xml:space="preserve"> Study Design</w:t>
      </w:r>
    </w:p>
    <w:p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a:stretch>
                      <a:fillRect/>
                    </a:stretch>
                  </pic:blipFill>
                  <pic:spPr>
                    <a:xfrm>
                      <a:off x="0" y="0"/>
                      <a:ext cx="4506892" cy="6255920"/>
                    </a:xfrm>
                    <a:prstGeom prst="rect">
                      <a:avLst/>
                    </a:prstGeom>
                  </pic:spPr>
                </pic:pic>
              </a:graphicData>
            </a:graphic>
          </wp:inline>
        </w:drawing>
      </w:r>
    </w:p>
    <w:p w:rsidR="00B658E1" w:rsidRPr="00B658E1" w:rsidRDefault="00B658E1" w:rsidP="00CF5678">
      <w:pPr>
        <w:spacing w:line="480" w:lineRule="auto"/>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F83113" w:rsidRDefault="00F83113" w:rsidP="00BB6735">
      <w:r w:rsidRPr="00F83113">
        <w:rPr>
          <w:u w:val="single"/>
        </w:rPr>
        <w:t>Figure 2:</w:t>
      </w:r>
      <w:r>
        <w:t xml:space="preserve"> </w:t>
      </w:r>
      <w:r w:rsidR="00B658E1" w:rsidRPr="003A7ACD">
        <w:t>Propensity score distribution plot comparing initial and matched scores between</w:t>
      </w:r>
      <w:r w:rsidR="00B658E1">
        <w:t xml:space="preserve"> IAC and non-IAC groups.</w:t>
      </w:r>
    </w:p>
    <w:p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10"/>
                    <a:stretch>
                      <a:fillRect/>
                    </a:stretch>
                  </pic:blipFill>
                  <pic:spPr>
                    <a:xfrm>
                      <a:off x="0" y="0"/>
                      <a:ext cx="5486400" cy="3799840"/>
                    </a:xfrm>
                    <a:prstGeom prst="rect">
                      <a:avLst/>
                    </a:prstGeom>
                  </pic:spPr>
                </pic:pic>
              </a:graphicData>
            </a:graphic>
          </wp:inline>
        </w:drawing>
      </w:r>
    </w:p>
    <w:p w:rsidR="00B65CC5" w:rsidRDefault="00B65CC5" w:rsidP="00CF5678">
      <w:pPr>
        <w:spacing w:line="480" w:lineRule="auto"/>
        <w:rPr>
          <w:rFonts w:ascii="Times New Roman" w:hAnsi="Times New Roman" w:cs="Times New Roman"/>
          <w:u w:val="single"/>
        </w:rPr>
      </w:pPr>
    </w:p>
    <w:p w:rsidR="00673F6E" w:rsidRDefault="00673F6E">
      <w:pPr>
        <w:rPr>
          <w:rFonts w:ascii="Times New Roman" w:hAnsi="Times New Roman" w:cs="Times New Roman"/>
          <w:u w:val="single"/>
        </w:rPr>
      </w:pPr>
      <w:r>
        <w:rPr>
          <w:rFonts w:ascii="Times New Roman" w:hAnsi="Times New Roman" w:cs="Times New Roman"/>
          <w:u w:val="single"/>
        </w:rPr>
        <w:br w:type="page"/>
      </w:r>
    </w:p>
    <w:p w:rsidR="00BB6735" w:rsidRDefault="00BB6735" w:rsidP="008C34C2">
      <w:pPr>
        <w:rPr>
          <w:rFonts w:ascii="Times New Roman" w:hAnsi="Times New Roman" w:cs="Times New Roman"/>
        </w:rPr>
        <w:sectPr w:rsidR="00BB6735">
          <w:pgSz w:w="12240" w:h="15840"/>
          <w:pgMar w:top="1440" w:right="1800" w:bottom="1440" w:left="1800" w:gutter="0"/>
          <w:docGrid w:linePitch="360"/>
        </w:sectPr>
      </w:pPr>
    </w:p>
    <w:p w:rsidR="00B658E1" w:rsidRDefault="004E26E9" w:rsidP="008C34C2">
      <w:pPr>
        <w:rPr>
          <w:rFonts w:ascii="Times New Roman" w:hAnsi="Times New Roman" w:cs="Times New Roman"/>
        </w:rPr>
      </w:pPr>
      <w:r>
        <w:rPr>
          <w:rFonts w:ascii="Times New Roman" w:hAnsi="Times New Roman" w:cs="Times New Roman"/>
        </w:rPr>
        <w:t>Table 1. Baseline covariates between IAC and non-IAC groups in unmatched cohorts and propensity-matched cohorts</w:t>
      </w:r>
    </w:p>
    <w:p w:rsidR="008C34C2" w:rsidRDefault="008C34C2" w:rsidP="008C34C2">
      <w:pPr>
        <w:rPr>
          <w:rFonts w:ascii="Times New Roman" w:hAnsi="Times New Roman" w:cs="Times New Roman"/>
        </w:rPr>
      </w:pPr>
    </w:p>
    <w:tbl>
      <w:tblPr>
        <w:tblStyle w:val="TableGrid"/>
        <w:tblW w:w="12307" w:type="dxa"/>
        <w:tblLook w:val="04A0"/>
      </w:tblPr>
      <w:tblGrid>
        <w:gridCol w:w="1620"/>
        <w:gridCol w:w="2181"/>
        <w:gridCol w:w="2276"/>
        <w:gridCol w:w="1077"/>
        <w:gridCol w:w="2181"/>
        <w:gridCol w:w="1817"/>
        <w:gridCol w:w="1155"/>
      </w:tblGrid>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p>
        </w:tc>
        <w:tc>
          <w:tcPr>
            <w:tcW w:w="5534" w:type="dxa"/>
            <w:gridSpan w:val="3"/>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p-value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p-value</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rsidR="00017400" w:rsidRPr="00017400" w:rsidRDefault="00017400" w:rsidP="00017400">
            <w:pPr>
              <w:jc w:val="center"/>
              <w:rPr>
                <w:rFonts w:ascii="Verdana" w:eastAsia="Times New Roman" w:hAnsi="Verdana" w:cs="Times New Roman"/>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trPr>
          <w:trHeight w:val="500"/>
        </w:trPr>
        <w:tc>
          <w:tcPr>
            <w:tcW w:w="1620" w:type="dxa"/>
          </w:tcPr>
          <w:p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rsidR="00017400" w:rsidRPr="00017400" w:rsidRDefault="00017400" w:rsidP="00017400">
            <w:pPr>
              <w:rPr>
                <w:rFonts w:ascii="Verdana" w:eastAsia="Times New Roman" w:hAnsi="Verdana" w:cs="Times New Roman"/>
                <w:sz w:val="18"/>
                <w:szCs w:val="18"/>
              </w:rPr>
            </w:pP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rsidR="00017400" w:rsidRPr="00017400" w:rsidRDefault="00017400" w:rsidP="00017400">
            <w:pP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2276" w:type="dxa"/>
          </w:tcPr>
          <w:p w:rsidR="00F162B4" w:rsidRPr="00017400" w:rsidRDefault="00F162B4" w:rsidP="00017400">
            <w:pPr>
              <w:jc w:val="center"/>
              <w:rPr>
                <w:rFonts w:ascii="Verdana" w:eastAsia="Times New Roman" w:hAnsi="Verdana" w:cs="Times New Roman"/>
                <w:sz w:val="18"/>
                <w:szCs w:val="18"/>
              </w:rPr>
            </w:pPr>
          </w:p>
        </w:tc>
        <w:tc>
          <w:tcPr>
            <w:tcW w:w="1077" w:type="dxa"/>
          </w:tcPr>
          <w:p w:rsidR="00F162B4" w:rsidRPr="00F162B4" w:rsidRDefault="00F162B4" w:rsidP="00017400">
            <w:pPr>
              <w:jc w:val="center"/>
              <w:rPr>
                <w:rFonts w:ascii="Verdana" w:eastAsia="Times New Roman" w:hAnsi="Verdana" w:cs="Times New Roman"/>
                <w:sz w:val="18"/>
                <w:szCs w:val="18"/>
              </w:rPr>
            </w:pP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1817" w:type="dxa"/>
          </w:tcPr>
          <w:p w:rsidR="00F162B4" w:rsidRPr="00017400" w:rsidRDefault="00F162B4" w:rsidP="00017400">
            <w:pPr>
              <w:jc w:val="center"/>
              <w:rPr>
                <w:rFonts w:ascii="Verdana" w:eastAsia="Times New Roman" w:hAnsi="Verdana" w:cs="Times New Roman"/>
                <w:sz w:val="18"/>
                <w:szCs w:val="18"/>
              </w:rPr>
            </w:pPr>
          </w:p>
        </w:tc>
        <w:tc>
          <w:tcPr>
            <w:tcW w:w="1155" w:type="dxa"/>
          </w:tcPr>
          <w:p w:rsidR="00F162B4" w:rsidRPr="00017400" w:rsidRDefault="00F162B4" w:rsidP="00017400">
            <w:pPr>
              <w:jc w:val="cente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480"/>
        </w:trPr>
        <w:tc>
          <w:tcPr>
            <w:tcW w:w="1620" w:type="dxa"/>
          </w:tcPr>
          <w:p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(non-COPD)</w:t>
            </w:r>
            <w:r w:rsidR="001E6893">
              <w:rPr>
                <w:rFonts w:ascii="Verdana" w:eastAsia="Times New Roman" w:hAnsi="Verdana" w:cs="Times New Roman"/>
                <w:sz w:val="18"/>
                <w:szCs w:val="18"/>
                <w:vertAlign w:val="superscript"/>
              </w:rPr>
              <w:t>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Atrial Fibrillation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Stroke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520"/>
        </w:trPr>
        <w:tc>
          <w:tcPr>
            <w:tcW w:w="1620" w:type="dxa"/>
          </w:tcPr>
          <w:p w:rsidR="003C7871" w:rsidRPr="00017400" w:rsidRDefault="003C7871" w:rsidP="00F162B4">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F162B4" w:rsidRDefault="003C7871" w:rsidP="00017400">
            <w:pPr>
              <w:jc w:val="center"/>
              <w:rPr>
                <w:rFonts w:ascii="Verdana" w:eastAsia="Times New Roman" w:hAnsi="Verdana" w:cs="Times New Roman"/>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520"/>
        </w:trPr>
        <w:tc>
          <w:tcPr>
            <w:tcW w:w="1620" w:type="dxa"/>
          </w:tcPr>
          <w:p w:rsidR="003C7871" w:rsidRPr="00017400" w:rsidRDefault="003C7871" w:rsidP="00017400">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017400" w:rsidRDefault="003C7871" w:rsidP="00017400">
            <w:pPr>
              <w:jc w:val="center"/>
              <w:rPr>
                <w:rFonts w:ascii="Verdana" w:eastAsia="Times New Roman" w:hAnsi="Verdana" w:cs="Times New Roman"/>
                <w:b/>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340"/>
        </w:trPr>
        <w:tc>
          <w:tcPr>
            <w:tcW w:w="1620" w:type="dxa"/>
          </w:tcPr>
          <w:p w:rsidR="003C7871" w:rsidRPr="00017400" w:rsidRDefault="00100D99" w:rsidP="00017400">
            <w:pPr>
              <w:rPr>
                <w:rFonts w:ascii="Verdana" w:eastAsia="Times New Roman" w:hAnsi="Verdana" w:cs="Times New Roman"/>
                <w:b/>
                <w:bCs/>
                <w:sz w:val="18"/>
                <w:szCs w:val="18"/>
              </w:rPr>
            </w:pPr>
            <w:ins w:id="136" w:author="lceli" w:date="2015-01-06T12:29:00Z">
              <w:r>
                <w:rPr>
                  <w:rFonts w:ascii="Verdana" w:eastAsia="Times New Roman" w:hAnsi="Verdana" w:cs="Times New Roman"/>
                  <w:b/>
                  <w:bCs/>
                  <w:sz w:val="18"/>
                  <w:szCs w:val="18"/>
                </w:rPr>
                <w:t>Laboratory Tests</w:t>
              </w:r>
            </w:ins>
            <w:del w:id="137" w:author="lceli" w:date="2015-01-06T12:29:00Z">
              <w:r w:rsidR="003C7871" w:rsidRPr="00017400" w:rsidDel="00100D99">
                <w:rPr>
                  <w:rFonts w:ascii="Verdana" w:eastAsia="Times New Roman" w:hAnsi="Verdana" w:cs="Times New Roman"/>
                  <w:b/>
                  <w:bCs/>
                  <w:sz w:val="18"/>
                  <w:szCs w:val="18"/>
                </w:rPr>
                <w:delText>lab tests</w:delText>
              </w:r>
            </w:del>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Creatinine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5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760"/>
        </w:trPr>
        <w:tc>
          <w:tcPr>
            <w:tcW w:w="1620" w:type="dxa"/>
          </w:tcPr>
          <w:p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rsidR="00F83113" w:rsidRDefault="00F83113">
      <w:pPr>
        <w:rPr>
          <w:rFonts w:ascii="Times New Roman" w:hAnsi="Times New Roman" w:cs="Times New Roman"/>
        </w:rPr>
      </w:pPr>
      <w:r>
        <w:rPr>
          <w:rFonts w:ascii="Times New Roman" w:hAnsi="Times New Roman" w:cs="Times New Roman"/>
        </w:rPr>
        <w:br w:type="page"/>
      </w:r>
    </w:p>
    <w:p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gutter="0"/>
          <w:docGrid w:linePitch="360"/>
        </w:sectPr>
      </w:pPr>
    </w:p>
    <w:p w:rsidR="00F83113" w:rsidRDefault="00F83113" w:rsidP="008C34C2">
      <w:pPr>
        <w:rPr>
          <w:rFonts w:ascii="Times New Roman" w:hAnsi="Times New Roman" w:cs="Times New Roman"/>
        </w:rPr>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p>
    <w:p w:rsidR="008C34C2" w:rsidRDefault="008C34C2" w:rsidP="008C34C2">
      <w:pPr>
        <w:rPr>
          <w:rFonts w:ascii="Times New Roman" w:hAnsi="Times New Roman" w:cs="Times New Roman"/>
        </w:rPr>
      </w:pPr>
    </w:p>
    <w:tbl>
      <w:tblPr>
        <w:tblW w:w="10000" w:type="dxa"/>
        <w:tblInd w:w="93" w:type="dxa"/>
        <w:tblLook w:val="04A0"/>
      </w:tblPr>
      <w:tblGrid>
        <w:gridCol w:w="2302"/>
        <w:gridCol w:w="1963"/>
        <w:gridCol w:w="1963"/>
        <w:gridCol w:w="1289"/>
        <w:gridCol w:w="2483"/>
      </w:tblGrid>
      <w:tr w:rsidR="00515A3C" w:rsidRPr="008C34C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1146DF" w:rsidRDefault="001146DF" w:rsidP="008C34C2">
            <w:pPr>
              <w:jc w:val="center"/>
              <w:rPr>
                <w:rFonts w:ascii="Verdana" w:eastAsia="Times New Roman" w:hAnsi="Verdana" w:cs="Times New Roman"/>
                <w:bCs/>
                <w:sz w:val="20"/>
                <w:szCs w:val="20"/>
              </w:rPr>
            </w:pP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rsidR="00515A3C" w:rsidRPr="008C34C2" w:rsidRDefault="00515A3C" w:rsidP="00515A3C">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(1.4)</w:t>
            </w:r>
            <w:r w:rsidR="001146DF">
              <w:rPr>
                <w:rFonts w:ascii="Verdana" w:eastAsia="Times New Roman" w:hAnsi="Verdana" w:cs="Times New Roman"/>
                <w:sz w:val="20"/>
                <w:szCs w:val="20"/>
                <w:vertAlign w:val="superscript"/>
              </w:rPr>
              <w:t>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rsidR="00B66945" w:rsidRPr="00B66945" w:rsidRDefault="00B66945" w:rsidP="00B66945">
      <w:pPr>
        <w:rPr>
          <w:rFonts w:ascii="Times New Roman" w:hAnsi="Times New Roman" w:cs="Times New Roman"/>
        </w:rPr>
      </w:pPr>
    </w:p>
    <w:sectPr w:rsidR="00B66945" w:rsidRPr="00B66945" w:rsidSect="00BB6735">
      <w:pgSz w:w="15840" w:h="12240" w:orient="landscape"/>
      <w:pgMar w:top="1800" w:right="1440" w:bottom="180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58" w:author="lceli" w:date="2015-01-13T10:34:00Z" w:initials="l">
    <w:p w:rsidR="00793D38" w:rsidRDefault="00793D38">
      <w:pPr>
        <w:pStyle w:val="CommentText"/>
      </w:pPr>
      <w:r>
        <w:rPr>
          <w:rStyle w:val="CommentReference"/>
        </w:rPr>
        <w:annotationRef/>
      </w:r>
      <w:r>
        <w:t>This statement is vague. Does it mean they are more likely to get re-intubated? Does it mean they are more likely to remain on mechanical ventilation until they die. Avoid sentences like this. Keep it simple:</w:t>
      </w:r>
    </w:p>
    <w:p w:rsidR="00793D38" w:rsidRDefault="00793D38">
      <w:pPr>
        <w:pStyle w:val="CommentText"/>
      </w:pPr>
      <w:r>
        <w:t>Patients with an IAC had a significantly higher likelihood for longer duration of mechanical ventilation (statistics).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93D38" w:rsidRDefault="00793D38" w:rsidP="000B341D">
      <w:r>
        <w:separator/>
      </w:r>
    </w:p>
  </w:endnote>
  <w:endnote w:type="continuationSeparator" w:id="1">
    <w:p w:rsidR="00793D38" w:rsidRDefault="00793D38"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93D38" w:rsidRDefault="00793D38" w:rsidP="000B341D">
      <w:r>
        <w:separator/>
      </w:r>
    </w:p>
  </w:footnote>
  <w:footnote w:type="continuationSeparator" w:id="1">
    <w:p w:rsidR="00793D38" w:rsidRDefault="00793D38" w:rsidP="000B341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44CFF"/>
    <w:rsid w:val="000612F5"/>
    <w:rsid w:val="00073FAE"/>
    <w:rsid w:val="00091550"/>
    <w:rsid w:val="00096A90"/>
    <w:rsid w:val="000A0997"/>
    <w:rsid w:val="000A6DFA"/>
    <w:rsid w:val="000B341D"/>
    <w:rsid w:val="000C1E14"/>
    <w:rsid w:val="000E1B0B"/>
    <w:rsid w:val="000E4266"/>
    <w:rsid w:val="000F5BF5"/>
    <w:rsid w:val="00100D99"/>
    <w:rsid w:val="001146DF"/>
    <w:rsid w:val="00121A79"/>
    <w:rsid w:val="0012678D"/>
    <w:rsid w:val="00131EB8"/>
    <w:rsid w:val="00143E57"/>
    <w:rsid w:val="00166D72"/>
    <w:rsid w:val="001805A5"/>
    <w:rsid w:val="001A5600"/>
    <w:rsid w:val="001C0E8B"/>
    <w:rsid w:val="001D6866"/>
    <w:rsid w:val="001D7D3D"/>
    <w:rsid w:val="001E400F"/>
    <w:rsid w:val="001E6893"/>
    <w:rsid w:val="001E6CAF"/>
    <w:rsid w:val="001F3E1C"/>
    <w:rsid w:val="001F7D73"/>
    <w:rsid w:val="00202DDC"/>
    <w:rsid w:val="00224551"/>
    <w:rsid w:val="00250755"/>
    <w:rsid w:val="00255AD6"/>
    <w:rsid w:val="00263661"/>
    <w:rsid w:val="00271A6F"/>
    <w:rsid w:val="00286B03"/>
    <w:rsid w:val="00297B86"/>
    <w:rsid w:val="002A2BD4"/>
    <w:rsid w:val="002A3942"/>
    <w:rsid w:val="002E3686"/>
    <w:rsid w:val="003059D8"/>
    <w:rsid w:val="00321D9B"/>
    <w:rsid w:val="00343B8F"/>
    <w:rsid w:val="003548C2"/>
    <w:rsid w:val="00370845"/>
    <w:rsid w:val="00380A82"/>
    <w:rsid w:val="003B107C"/>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A10DA"/>
    <w:rsid w:val="004A75CA"/>
    <w:rsid w:val="004B2195"/>
    <w:rsid w:val="004B6D00"/>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B3587"/>
    <w:rsid w:val="006C4B3A"/>
    <w:rsid w:val="006E20D6"/>
    <w:rsid w:val="00702E89"/>
    <w:rsid w:val="0071259D"/>
    <w:rsid w:val="00726B83"/>
    <w:rsid w:val="007303A0"/>
    <w:rsid w:val="0073455A"/>
    <w:rsid w:val="00743522"/>
    <w:rsid w:val="00757B1A"/>
    <w:rsid w:val="007675A3"/>
    <w:rsid w:val="00793D38"/>
    <w:rsid w:val="007E0D5A"/>
    <w:rsid w:val="007F7E62"/>
    <w:rsid w:val="0080751F"/>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574C8"/>
    <w:rsid w:val="009E3BBF"/>
    <w:rsid w:val="00A104F6"/>
    <w:rsid w:val="00A133D3"/>
    <w:rsid w:val="00A571D6"/>
    <w:rsid w:val="00A70CAA"/>
    <w:rsid w:val="00A84838"/>
    <w:rsid w:val="00A93EB0"/>
    <w:rsid w:val="00A96FF5"/>
    <w:rsid w:val="00AC03B8"/>
    <w:rsid w:val="00AE255D"/>
    <w:rsid w:val="00B3050F"/>
    <w:rsid w:val="00B56939"/>
    <w:rsid w:val="00B573AD"/>
    <w:rsid w:val="00B658E1"/>
    <w:rsid w:val="00B65CC5"/>
    <w:rsid w:val="00B66945"/>
    <w:rsid w:val="00B70A31"/>
    <w:rsid w:val="00B71947"/>
    <w:rsid w:val="00B825C0"/>
    <w:rsid w:val="00B958AE"/>
    <w:rsid w:val="00BA5624"/>
    <w:rsid w:val="00BB3FB6"/>
    <w:rsid w:val="00BB6735"/>
    <w:rsid w:val="00BE2128"/>
    <w:rsid w:val="00BE387B"/>
    <w:rsid w:val="00BF261F"/>
    <w:rsid w:val="00BF37C7"/>
    <w:rsid w:val="00BF4440"/>
    <w:rsid w:val="00BF7AB9"/>
    <w:rsid w:val="00C30868"/>
    <w:rsid w:val="00C329FE"/>
    <w:rsid w:val="00C456D2"/>
    <w:rsid w:val="00C56927"/>
    <w:rsid w:val="00C660AC"/>
    <w:rsid w:val="00C93FB6"/>
    <w:rsid w:val="00C96E0E"/>
    <w:rsid w:val="00CA54B6"/>
    <w:rsid w:val="00CA7F2A"/>
    <w:rsid w:val="00CC65FB"/>
    <w:rsid w:val="00CD1CF8"/>
    <w:rsid w:val="00CE09E8"/>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416F1"/>
    <w:rsid w:val="00E735AA"/>
    <w:rsid w:val="00E77219"/>
    <w:rsid w:val="00E77EE6"/>
    <w:rsid w:val="00E909FF"/>
    <w:rsid w:val="00ED35F6"/>
    <w:rsid w:val="00F0482E"/>
    <w:rsid w:val="00F10266"/>
    <w:rsid w:val="00F12715"/>
    <w:rsid w:val="00F1275E"/>
    <w:rsid w:val="00F162B4"/>
    <w:rsid w:val="00F21359"/>
    <w:rsid w:val="00F65D16"/>
    <w:rsid w:val="00F83113"/>
    <w:rsid w:val="00F8419D"/>
    <w:rsid w:val="00F87A96"/>
    <w:rsid w:val="00FC470C"/>
    <w:rsid w:val="00FC5672"/>
    <w:rsid w:val="00FF090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3F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8960</Words>
  <Characters>51075</Characters>
  <Application>Microsoft Word 12.0.0</Application>
  <DocSecurity>0</DocSecurity>
  <Lines>425</Lines>
  <Paragraphs>102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8</cp:revision>
  <dcterms:created xsi:type="dcterms:W3CDTF">2015-01-13T15:42:00Z</dcterms:created>
  <dcterms:modified xsi:type="dcterms:W3CDTF">2015-01-18T21:55:00Z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